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E0C63" w14:textId="3B8A3C66" w:rsidR="00A70529" w:rsidRPr="00FF1FA2" w:rsidRDefault="00A70529" w:rsidP="00A70529">
      <w:pPr>
        <w:ind w:firstLine="0"/>
        <w:rPr>
          <w:rFonts w:ascii="Times New Roman" w:hAnsi="Times New Roman"/>
          <w:i/>
          <w:sz w:val="22"/>
          <w:szCs w:val="22"/>
        </w:rPr>
      </w:pPr>
      <w:r w:rsidRPr="00FF1FA2">
        <w:rPr>
          <w:rFonts w:ascii="Times New Roman" w:hAnsi="Times New Roman"/>
          <w:sz w:val="22"/>
          <w:szCs w:val="22"/>
        </w:rPr>
        <w:t xml:space="preserve">To: </w:t>
      </w:r>
      <w:r w:rsidR="008168A9" w:rsidRPr="00FF1FA2">
        <w:rPr>
          <w:rFonts w:ascii="Times New Roman" w:hAnsi="Times New Roman"/>
          <w:sz w:val="22"/>
          <w:szCs w:val="22"/>
        </w:rPr>
        <w:t xml:space="preserve">Editorial Board of </w:t>
      </w:r>
      <w:r w:rsidR="002D281B">
        <w:rPr>
          <w:rFonts w:ascii="Times New Roman" w:hAnsi="Times New Roman"/>
          <w:i/>
          <w:sz w:val="22"/>
          <w:szCs w:val="22"/>
        </w:rPr>
        <w:t>JEP:LMC</w:t>
      </w:r>
    </w:p>
    <w:p w14:paraId="4A9E71F4" w14:textId="3B866C3E" w:rsidR="003046D2" w:rsidRDefault="003046D2" w:rsidP="00086B46">
      <w:pPr>
        <w:ind w:firstLine="0"/>
        <w:rPr>
          <w:rFonts w:ascii="Times New Roman" w:hAnsi="Times New Roman"/>
          <w:sz w:val="22"/>
          <w:szCs w:val="22"/>
        </w:rPr>
      </w:pPr>
    </w:p>
    <w:p w14:paraId="2EF34EC1" w14:textId="413BE11B"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r w:rsidR="00A71F8A">
        <w:rPr>
          <w:rFonts w:ascii="Times New Roman" w:hAnsi="Times New Roman"/>
          <w:sz w:val="22"/>
          <w:szCs w:val="22"/>
        </w:rPr>
        <w:t>Editor</w:t>
      </w:r>
      <w:r>
        <w:rPr>
          <w:rFonts w:ascii="Times New Roman" w:hAnsi="Times New Roman"/>
          <w:sz w:val="22"/>
          <w:szCs w:val="22"/>
        </w:rPr>
        <w:t>,</w:t>
      </w:r>
    </w:p>
    <w:p w14:paraId="1539FA7D" w14:textId="2E4BE87C" w:rsidR="00C84E65" w:rsidRPr="003E2C11" w:rsidRDefault="00FF1FA2" w:rsidP="003E2C11">
      <w:pPr>
        <w:pStyle w:val="Heading1"/>
        <w:shd w:val="clear" w:color="auto" w:fill="FFFFFF"/>
        <w:ind w:firstLine="90"/>
        <w:rPr>
          <w:rFonts w:ascii="Times New Roman" w:hAnsi="Times New Roman" w:cs="Times New Roman"/>
          <w:b w:val="0"/>
          <w:bCs w:val="0"/>
          <w:sz w:val="22"/>
          <w:szCs w:val="22"/>
        </w:rPr>
      </w:pPr>
      <w:r>
        <w:rPr>
          <w:rFonts w:ascii="Times New Roman" w:hAnsi="Times New Roman" w:cs="Times New Roman"/>
          <w:b w:val="0"/>
          <w:bCs w:val="0"/>
          <w:sz w:val="22"/>
          <w:szCs w:val="22"/>
        </w:rPr>
        <w:t xml:space="preserve">     </w:t>
      </w:r>
      <w:r w:rsidR="00A70529" w:rsidRPr="00FF1FA2">
        <w:rPr>
          <w:rFonts w:ascii="Times New Roman" w:hAnsi="Times New Roman" w:cs="Times New Roman"/>
          <w:b w:val="0"/>
          <w:bCs w:val="0"/>
          <w:sz w:val="22"/>
          <w:szCs w:val="22"/>
        </w:rPr>
        <w:t xml:space="preserve">We are </w:t>
      </w:r>
      <w:r w:rsidR="00CA196C" w:rsidRPr="00FF1FA2">
        <w:rPr>
          <w:rFonts w:ascii="Times New Roman" w:hAnsi="Times New Roman" w:cs="Times New Roman"/>
          <w:b w:val="0"/>
          <w:bCs w:val="0"/>
          <w:sz w:val="22"/>
          <w:szCs w:val="22"/>
        </w:rPr>
        <w:t xml:space="preserve">submitting </w:t>
      </w:r>
      <w:r w:rsidR="00A70529" w:rsidRPr="00FF1FA2">
        <w:rPr>
          <w:rFonts w:ascii="Times New Roman" w:hAnsi="Times New Roman" w:cs="Times New Roman"/>
          <w:b w:val="0"/>
          <w:bCs w:val="0"/>
          <w:sz w:val="22"/>
          <w:szCs w:val="22"/>
        </w:rPr>
        <w:t>our manuscript “</w:t>
      </w:r>
      <w:r w:rsidR="002D281B" w:rsidRPr="002D281B">
        <w:rPr>
          <w:rFonts w:ascii="Times New Roman" w:hAnsi="Times New Roman" w:cs="Times New Roman"/>
          <w:b w:val="0"/>
          <w:bCs w:val="0"/>
          <w:sz w:val="22"/>
          <w:szCs w:val="22"/>
        </w:rPr>
        <w:t>Compensation in audiovisual speech perception: discounting the pen in the mouth</w:t>
      </w:r>
      <w:r w:rsidR="00A70529" w:rsidRPr="00FF1FA2">
        <w:rPr>
          <w:rFonts w:ascii="Times New Roman" w:hAnsi="Times New Roman" w:cs="Times New Roman"/>
          <w:b w:val="0"/>
          <w:bCs w:val="0"/>
          <w:sz w:val="22"/>
          <w:szCs w:val="22"/>
        </w:rPr>
        <w:t>”</w:t>
      </w:r>
      <w:r w:rsidR="001F7C2E">
        <w:rPr>
          <w:rFonts w:ascii="Times New Roman" w:hAnsi="Times New Roman" w:cs="Times New Roman"/>
          <w:b w:val="0"/>
          <w:bCs w:val="0"/>
          <w:sz w:val="22"/>
          <w:szCs w:val="22"/>
        </w:rPr>
        <w:t>,</w:t>
      </w:r>
      <w:r w:rsidR="00A70529" w:rsidRPr="00FF1FA2">
        <w:rPr>
          <w:rFonts w:ascii="Times New Roman" w:hAnsi="Times New Roman" w:cs="Times New Roman"/>
          <w:b w:val="0"/>
          <w:bCs w:val="0"/>
          <w:sz w:val="22"/>
          <w:szCs w:val="22"/>
        </w:rPr>
        <w:t xml:space="preserve"> </w:t>
      </w:r>
      <w:r w:rsidR="001F7C2E">
        <w:rPr>
          <w:rFonts w:ascii="Times New Roman" w:hAnsi="Times New Roman" w:cs="Times New Roman"/>
          <w:b w:val="0"/>
          <w:bCs w:val="0"/>
          <w:sz w:val="22"/>
          <w:szCs w:val="22"/>
        </w:rPr>
        <w:t xml:space="preserve">jointly </w:t>
      </w:r>
      <w:r w:rsidR="00A70529" w:rsidRPr="00FF1FA2">
        <w:rPr>
          <w:rFonts w:ascii="Times New Roman" w:hAnsi="Times New Roman" w:cs="Times New Roman"/>
          <w:b w:val="0"/>
          <w:bCs w:val="0"/>
          <w:sz w:val="22"/>
          <w:szCs w:val="22"/>
        </w:rPr>
        <w:t xml:space="preserve">authored by </w:t>
      </w:r>
      <w:r w:rsidR="002D281B">
        <w:rPr>
          <w:rFonts w:ascii="Times New Roman" w:hAnsi="Times New Roman" w:cs="Times New Roman"/>
          <w:b w:val="0"/>
          <w:bCs w:val="0"/>
          <w:sz w:val="22"/>
          <w:szCs w:val="22"/>
        </w:rPr>
        <w:t xml:space="preserve">Shawn Cummings, </w:t>
      </w:r>
      <w:proofErr w:type="spellStart"/>
      <w:r w:rsidR="002D281B">
        <w:rPr>
          <w:rFonts w:ascii="Times New Roman" w:hAnsi="Times New Roman" w:cs="Times New Roman"/>
          <w:b w:val="0"/>
          <w:bCs w:val="0"/>
          <w:sz w:val="22"/>
          <w:szCs w:val="22"/>
        </w:rPr>
        <w:t>Gevher</w:t>
      </w:r>
      <w:proofErr w:type="spellEnd"/>
      <w:r w:rsidR="002D281B">
        <w:rPr>
          <w:rFonts w:ascii="Times New Roman" w:hAnsi="Times New Roman" w:cs="Times New Roman"/>
          <w:b w:val="0"/>
          <w:bCs w:val="0"/>
          <w:sz w:val="22"/>
          <w:szCs w:val="22"/>
        </w:rPr>
        <w:t xml:space="preserve"> </w:t>
      </w:r>
      <w:proofErr w:type="spellStart"/>
      <w:r w:rsidR="002D281B">
        <w:rPr>
          <w:rFonts w:ascii="Times New Roman" w:hAnsi="Times New Roman" w:cs="Times New Roman"/>
          <w:b w:val="0"/>
          <w:bCs w:val="0"/>
          <w:sz w:val="22"/>
          <w:szCs w:val="22"/>
        </w:rPr>
        <w:t>Karboga</w:t>
      </w:r>
      <w:proofErr w:type="spellEnd"/>
      <w:r w:rsidR="002D281B">
        <w:rPr>
          <w:rFonts w:ascii="Times New Roman" w:hAnsi="Times New Roman" w:cs="Times New Roman"/>
          <w:b w:val="0"/>
          <w:bCs w:val="0"/>
          <w:sz w:val="22"/>
          <w:szCs w:val="22"/>
        </w:rPr>
        <w:t xml:space="preserve">, </w:t>
      </w:r>
      <w:proofErr w:type="spellStart"/>
      <w:r w:rsidR="002D281B">
        <w:rPr>
          <w:rFonts w:ascii="Times New Roman" w:hAnsi="Times New Roman" w:cs="Times New Roman"/>
          <w:b w:val="0"/>
          <w:bCs w:val="0"/>
          <w:sz w:val="22"/>
          <w:szCs w:val="22"/>
        </w:rPr>
        <w:t>Menghan</w:t>
      </w:r>
      <w:proofErr w:type="spellEnd"/>
      <w:r w:rsidR="002D281B">
        <w:rPr>
          <w:rFonts w:ascii="Times New Roman" w:hAnsi="Times New Roman" w:cs="Times New Roman"/>
          <w:b w:val="0"/>
          <w:bCs w:val="0"/>
          <w:sz w:val="22"/>
          <w:szCs w:val="22"/>
        </w:rPr>
        <w:t xml:space="preserve"> Yang,</w:t>
      </w:r>
      <w:r w:rsidR="001F7C2E">
        <w:rPr>
          <w:rFonts w:ascii="Times New Roman" w:hAnsi="Times New Roman" w:cs="Times New Roman"/>
          <w:b w:val="0"/>
          <w:bCs w:val="0"/>
          <w:sz w:val="22"/>
          <w:szCs w:val="22"/>
        </w:rPr>
        <w:t xml:space="preserve"> and </w:t>
      </w:r>
      <w:r w:rsidR="00A70529" w:rsidRPr="00FF1FA2">
        <w:rPr>
          <w:rFonts w:ascii="Times New Roman" w:hAnsi="Times New Roman" w:cs="Times New Roman"/>
          <w:b w:val="0"/>
          <w:bCs w:val="0"/>
          <w:sz w:val="22"/>
          <w:szCs w:val="22"/>
        </w:rPr>
        <w:t>Florian Jaeger</w:t>
      </w:r>
      <w:r w:rsidR="001F7C2E">
        <w:rPr>
          <w:rFonts w:ascii="Times New Roman" w:hAnsi="Times New Roman" w:cs="Times New Roman"/>
          <w:b w:val="0"/>
          <w:bCs w:val="0"/>
          <w:sz w:val="22"/>
          <w:szCs w:val="22"/>
        </w:rPr>
        <w:t xml:space="preserve">, for consideration in </w:t>
      </w:r>
      <w:r w:rsidR="002D281B">
        <w:rPr>
          <w:rFonts w:ascii="Times New Roman" w:hAnsi="Times New Roman" w:cs="Times New Roman"/>
          <w:b w:val="0"/>
          <w:bCs w:val="0"/>
          <w:i/>
          <w:iCs/>
          <w:sz w:val="22"/>
          <w:szCs w:val="22"/>
        </w:rPr>
        <w:t>JEP:LMC</w:t>
      </w:r>
      <w:r w:rsidR="001F7C2E">
        <w:rPr>
          <w:rFonts w:ascii="Times New Roman" w:hAnsi="Times New Roman" w:cs="Times New Roman"/>
          <w:b w:val="0"/>
          <w:bCs w:val="0"/>
          <w:sz w:val="22"/>
          <w:szCs w:val="22"/>
        </w:rPr>
        <w:t xml:space="preserve">. </w:t>
      </w:r>
      <w:r w:rsidR="009C2F8C">
        <w:rPr>
          <w:rFonts w:ascii="Times New Roman" w:hAnsi="Times New Roman" w:cs="Times New Roman"/>
          <w:b w:val="0"/>
          <w:bCs w:val="0"/>
          <w:color w:val="000000" w:themeColor="text1"/>
          <w:sz w:val="22"/>
          <w:szCs w:val="22"/>
        </w:rPr>
        <w:t>This is the first submission of our manuscript. It presents original work.</w:t>
      </w:r>
    </w:p>
    <w:p w14:paraId="187B22ED" w14:textId="79AD6190" w:rsidR="002D281B" w:rsidRDefault="0073703C" w:rsidP="002D281B">
      <w:pPr>
        <w:pStyle w:val="NormalWeb"/>
        <w:ind w:firstLine="360"/>
        <w:jc w:val="both"/>
        <w:rPr>
          <w:sz w:val="22"/>
          <w:szCs w:val="22"/>
        </w:rPr>
      </w:pPr>
      <w:r w:rsidRPr="0073703C">
        <w:rPr>
          <w:sz w:val="22"/>
          <w:szCs w:val="22"/>
        </w:rPr>
        <w:t xml:space="preserve">The </w:t>
      </w:r>
      <w:r>
        <w:rPr>
          <w:sz w:val="22"/>
          <w:szCs w:val="22"/>
        </w:rPr>
        <w:t xml:space="preserve">manuscript </w:t>
      </w:r>
      <w:r w:rsidR="009C2F8C">
        <w:rPr>
          <w:sz w:val="22"/>
          <w:szCs w:val="22"/>
        </w:rPr>
        <w:t xml:space="preserve">investigates </w:t>
      </w:r>
      <w:r w:rsidR="002D281B">
        <w:rPr>
          <w:sz w:val="22"/>
          <w:szCs w:val="22"/>
        </w:rPr>
        <w:t xml:space="preserve">a conjecture about compensation during speech perception made by C. Fowler in 2006, as part of a theoretical debate about </w:t>
      </w:r>
      <w:r w:rsidR="002D281B">
        <w:rPr>
          <w:i/>
          <w:iCs/>
          <w:sz w:val="22"/>
          <w:szCs w:val="22"/>
        </w:rPr>
        <w:t xml:space="preserve">when </w:t>
      </w:r>
      <w:r w:rsidR="002D281B">
        <w:rPr>
          <w:sz w:val="22"/>
          <w:szCs w:val="22"/>
        </w:rPr>
        <w:t xml:space="preserve">listeners are expected to compensate for the (perceived) articulatory consequences of surrounding phonetic context. This debate essentially focused on what types of result would constitute evidence against compensation accounts. Focusing on </w:t>
      </w:r>
      <w:r w:rsidR="002D281B" w:rsidRPr="002D281B">
        <w:rPr>
          <w:sz w:val="22"/>
          <w:szCs w:val="22"/>
        </w:rPr>
        <w:t>compensation for lip-rounding</w:t>
      </w:r>
      <w:r w:rsidR="002D281B">
        <w:rPr>
          <w:sz w:val="22"/>
          <w:szCs w:val="22"/>
        </w:rPr>
        <w:t>, Fowler (2006) pointedly wrote</w:t>
      </w:r>
      <w:r w:rsidR="002D281B" w:rsidRPr="002D281B">
        <w:rPr>
          <w:sz w:val="22"/>
          <w:szCs w:val="22"/>
        </w:rPr>
        <w:t xml:space="preserve"> </w:t>
      </w:r>
      <w:r w:rsidR="002D281B">
        <w:rPr>
          <w:sz w:val="22"/>
          <w:szCs w:val="22"/>
        </w:rPr>
        <w:t xml:space="preserve">that compensation </w:t>
      </w:r>
      <w:r w:rsidR="002D281B" w:rsidRPr="002D281B">
        <w:rPr>
          <w:sz w:val="22"/>
          <w:szCs w:val="22"/>
        </w:rPr>
        <w:t xml:space="preserve">would be equally expected if a talker “was about to whistle a merry tune or about to kiss a loved one”, as “it does not matter why the lips were rounded; it only matters </w:t>
      </w:r>
      <w:r w:rsidR="002D281B" w:rsidRPr="002D281B">
        <w:rPr>
          <w:i/>
          <w:iCs/>
          <w:sz w:val="22"/>
          <w:szCs w:val="22"/>
        </w:rPr>
        <w:t>that</w:t>
      </w:r>
      <w:r w:rsidR="002D281B" w:rsidRPr="002D281B">
        <w:rPr>
          <w:sz w:val="22"/>
          <w:szCs w:val="22"/>
        </w:rPr>
        <w:t xml:space="preserve"> they were rounded”</w:t>
      </w:r>
      <w:r w:rsidR="002D281B">
        <w:rPr>
          <w:sz w:val="22"/>
          <w:szCs w:val="22"/>
        </w:rPr>
        <w:t>. This is the prediction we set out to test in five small perception experiments.</w:t>
      </w:r>
    </w:p>
    <w:p w14:paraId="030753E0" w14:textId="62825A4D" w:rsidR="002D281B" w:rsidRPr="002D281B" w:rsidRDefault="002D281B" w:rsidP="002D281B">
      <w:pPr>
        <w:pStyle w:val="NormalWeb"/>
        <w:ind w:firstLine="360"/>
        <w:jc w:val="both"/>
        <w:rPr>
          <w:sz w:val="22"/>
          <w:szCs w:val="22"/>
        </w:rPr>
      </w:pPr>
      <w:r>
        <w:rPr>
          <w:sz w:val="22"/>
          <w:szCs w:val="22"/>
        </w:rPr>
        <w:t xml:space="preserve">To the best of our knowledge, previous work focused on the effects of auditorily or visually presented </w:t>
      </w:r>
      <w:r>
        <w:rPr>
          <w:i/>
          <w:iCs/>
          <w:sz w:val="22"/>
          <w:szCs w:val="22"/>
        </w:rPr>
        <w:t>phonetic</w:t>
      </w:r>
      <w:r>
        <w:rPr>
          <w:sz w:val="22"/>
          <w:szCs w:val="22"/>
        </w:rPr>
        <w:t xml:space="preserve"> context—asking, for instance, whether the lip-rounding associated with the vowel “u” would lead listeners to hear a following “s”-“</w:t>
      </w:r>
      <w:proofErr w:type="spellStart"/>
      <w:r>
        <w:rPr>
          <w:sz w:val="22"/>
          <w:szCs w:val="22"/>
        </w:rPr>
        <w:t>sh</w:t>
      </w:r>
      <w:proofErr w:type="spellEnd"/>
      <w:r>
        <w:rPr>
          <w:sz w:val="22"/>
          <w:szCs w:val="22"/>
        </w:rPr>
        <w:t>” sound as more “s”-like rather than “</w:t>
      </w:r>
      <w:proofErr w:type="spellStart"/>
      <w:r>
        <w:rPr>
          <w:sz w:val="22"/>
          <w:szCs w:val="22"/>
        </w:rPr>
        <w:t>sh</w:t>
      </w:r>
      <w:proofErr w:type="spellEnd"/>
      <w:r>
        <w:rPr>
          <w:sz w:val="22"/>
          <w:szCs w:val="22"/>
        </w:rPr>
        <w:t xml:space="preserve">”-like. To test Fowler’s conjecture, we instead used a visually presented non-phonetic context to manipulate lip shape: we test whether listeners compensate for the presence of a pen in the mouth of the speaker (an idea inspired by an unrelated line of research on perceptual recalibration by Kraljic and colleagues that we return to in our discussion). </w:t>
      </w:r>
    </w:p>
    <w:p w14:paraId="29D2CEBC" w14:textId="040C542E" w:rsidR="009C2F8C" w:rsidRDefault="002D281B" w:rsidP="00143CAF">
      <w:pPr>
        <w:pStyle w:val="NormalWeb"/>
        <w:ind w:firstLine="360"/>
        <w:jc w:val="both"/>
        <w:rPr>
          <w:sz w:val="22"/>
          <w:szCs w:val="22"/>
        </w:rPr>
      </w:pPr>
      <w:r>
        <w:rPr>
          <w:sz w:val="22"/>
          <w:szCs w:val="22"/>
        </w:rPr>
        <w:t>We originally intended to submit the five experiments as a brief article. That’s why we bundled the first three experiments as Experiments 1a-c, and moved Experiment 2b into the SI. Still, with transparent reporting of how we created the materials, procedure, and the Bayesian analysis approach, the manuscript ended up at about 7,500 words. We would be happy to move many of those details into the SI, if you or the reviewers think that would improve the paper.</w:t>
      </w:r>
    </w:p>
    <w:p w14:paraId="34D2447F" w14:textId="43DE57E3" w:rsidR="00A70529" w:rsidRPr="00FF1FA2" w:rsidRDefault="00A70529" w:rsidP="004A6BC1">
      <w:pPr>
        <w:rPr>
          <w:rFonts w:ascii="Times New Roman" w:hAnsi="Times New Roman"/>
          <w:sz w:val="22"/>
          <w:szCs w:val="22"/>
        </w:rPr>
      </w:pPr>
      <w:r w:rsidRPr="00FF1FA2">
        <w:rPr>
          <w:rFonts w:ascii="Times New Roman" w:hAnsi="Times New Roman"/>
          <w:sz w:val="22"/>
          <w:szCs w:val="22"/>
        </w:rPr>
        <w:t>Sincerely,</w:t>
      </w:r>
    </w:p>
    <w:p w14:paraId="21BD91E7" w14:textId="6BB8BDE0" w:rsidR="00A70529" w:rsidRPr="00FF1FA2" w:rsidRDefault="00A70529" w:rsidP="002D281B">
      <w:pPr>
        <w:ind w:firstLine="0"/>
        <w:rPr>
          <w:rFonts w:ascii="Times New Roman" w:hAnsi="Times New Roman"/>
          <w:sz w:val="22"/>
          <w:szCs w:val="22"/>
        </w:rPr>
      </w:pPr>
    </w:p>
    <w:p w14:paraId="49F55EF6" w14:textId="77777777" w:rsidR="002D281B" w:rsidRDefault="002D281B" w:rsidP="00452E00">
      <w:pPr>
        <w:rPr>
          <w:rFonts w:ascii="Times New Roman" w:hAnsi="Times New Roman"/>
          <w:sz w:val="22"/>
          <w:szCs w:val="22"/>
        </w:rPr>
      </w:pPr>
      <w:r>
        <w:rPr>
          <w:rFonts w:ascii="Times New Roman" w:hAnsi="Times New Roman"/>
          <w:sz w:val="22"/>
          <w:szCs w:val="22"/>
        </w:rPr>
        <w:t xml:space="preserve">Shawn Cummings, </w:t>
      </w:r>
      <w:proofErr w:type="spellStart"/>
      <w:r>
        <w:rPr>
          <w:rFonts w:ascii="Times New Roman" w:hAnsi="Times New Roman"/>
          <w:sz w:val="22"/>
          <w:szCs w:val="22"/>
        </w:rPr>
        <w:t>Gevher</w:t>
      </w:r>
      <w:proofErr w:type="spellEnd"/>
      <w:r>
        <w:rPr>
          <w:rFonts w:ascii="Times New Roman" w:hAnsi="Times New Roman"/>
          <w:sz w:val="22"/>
          <w:szCs w:val="22"/>
        </w:rPr>
        <w:t xml:space="preserve"> </w:t>
      </w:r>
      <w:proofErr w:type="spellStart"/>
      <w:r>
        <w:rPr>
          <w:rFonts w:ascii="Times New Roman" w:hAnsi="Times New Roman"/>
          <w:sz w:val="22"/>
          <w:szCs w:val="22"/>
        </w:rPr>
        <w:t>Karboga</w:t>
      </w:r>
      <w:proofErr w:type="spellEnd"/>
      <w:r>
        <w:rPr>
          <w:rFonts w:ascii="Times New Roman" w:hAnsi="Times New Roman"/>
          <w:sz w:val="22"/>
          <w:szCs w:val="22"/>
        </w:rPr>
        <w:t xml:space="preserve">, </w:t>
      </w:r>
      <w:proofErr w:type="spellStart"/>
      <w:r>
        <w:rPr>
          <w:rFonts w:ascii="Times New Roman" w:hAnsi="Times New Roman"/>
          <w:sz w:val="22"/>
          <w:szCs w:val="22"/>
        </w:rPr>
        <w:t>Menghan</w:t>
      </w:r>
      <w:proofErr w:type="spellEnd"/>
      <w:r>
        <w:rPr>
          <w:rFonts w:ascii="Times New Roman" w:hAnsi="Times New Roman"/>
          <w:sz w:val="22"/>
          <w:szCs w:val="22"/>
        </w:rPr>
        <w:t xml:space="preserve"> Yang, and </w:t>
      </w:r>
      <w:r w:rsidR="00A70529" w:rsidRPr="00FF1FA2">
        <w:rPr>
          <w:rFonts w:ascii="Times New Roman" w:hAnsi="Times New Roman"/>
          <w:sz w:val="22"/>
          <w:szCs w:val="22"/>
        </w:rPr>
        <w:t>Florian Jaeger</w:t>
      </w:r>
      <w:r w:rsidR="00A70529" w:rsidRPr="00FF1FA2">
        <w:rPr>
          <w:rFonts w:ascii="Times New Roman" w:hAnsi="Times New Roman"/>
          <w:sz w:val="22"/>
          <w:szCs w:val="22"/>
        </w:rPr>
        <w:tab/>
      </w:r>
    </w:p>
    <w:p w14:paraId="45784B47" w14:textId="21CCD433" w:rsidR="0019139A" w:rsidRDefault="00B20981" w:rsidP="00452E00">
      <w:pPr>
        <w:rPr>
          <w:rFonts w:ascii="Times New Roman" w:hAnsi="Times New Roman"/>
          <w:sz w:val="22"/>
          <w:szCs w:val="22"/>
        </w:rPr>
      </w:pPr>
      <w:r>
        <w:rPr>
          <w:rFonts w:ascii="Times New Roman" w:hAnsi="Times New Roman"/>
          <w:sz w:val="22"/>
          <w:szCs w:val="22"/>
        </w:rPr>
        <w:t xml:space="preserve">       </w:t>
      </w:r>
    </w:p>
    <w:p w14:paraId="2AEB9C03" w14:textId="77777777" w:rsidR="002D281B" w:rsidRDefault="002D281B">
      <w:pPr>
        <w:ind w:firstLine="0"/>
        <w:jc w:val="left"/>
        <w:rPr>
          <w:rFonts w:ascii="Times New Roman" w:hAnsi="Times New Roman"/>
          <w:b/>
          <w:sz w:val="22"/>
          <w:szCs w:val="22"/>
        </w:rPr>
      </w:pPr>
      <w:r>
        <w:rPr>
          <w:rFonts w:ascii="Times New Roman" w:hAnsi="Times New Roman"/>
          <w:b/>
          <w:sz w:val="22"/>
          <w:szCs w:val="22"/>
        </w:rPr>
        <w:br w:type="page"/>
      </w:r>
    </w:p>
    <w:p w14:paraId="6D677CBC" w14:textId="77777777" w:rsidR="002D281B" w:rsidRDefault="00DB32B7" w:rsidP="00DB32B7">
      <w:pPr>
        <w:ind w:firstLine="0"/>
        <w:rPr>
          <w:rFonts w:ascii="Times New Roman" w:hAnsi="Times New Roman"/>
          <w:b/>
          <w:sz w:val="22"/>
          <w:szCs w:val="22"/>
        </w:rPr>
      </w:pPr>
      <w:r w:rsidRPr="00FF1FA2">
        <w:rPr>
          <w:rFonts w:ascii="Times New Roman" w:hAnsi="Times New Roman"/>
          <w:b/>
          <w:sz w:val="22"/>
          <w:szCs w:val="22"/>
        </w:rPr>
        <w:lastRenderedPageBreak/>
        <w:t>Suggested reviewers</w:t>
      </w:r>
      <w:r w:rsidR="00036F63">
        <w:rPr>
          <w:rFonts w:ascii="Times New Roman" w:hAnsi="Times New Roman"/>
          <w:b/>
          <w:sz w:val="22"/>
          <w:szCs w:val="22"/>
        </w:rPr>
        <w:t xml:space="preserve"> </w:t>
      </w:r>
    </w:p>
    <w:p w14:paraId="63B77748" w14:textId="77777777" w:rsidR="002D281B" w:rsidRDefault="002D281B" w:rsidP="00DB32B7">
      <w:pPr>
        <w:ind w:firstLine="0"/>
        <w:rPr>
          <w:rFonts w:ascii="Times New Roman" w:hAnsi="Times New Roman"/>
          <w:b/>
          <w:sz w:val="22"/>
          <w:szCs w:val="22"/>
        </w:rPr>
      </w:pPr>
    </w:p>
    <w:p w14:paraId="06C9F241" w14:textId="36292684" w:rsidR="00DB32B7" w:rsidRDefault="00036F63" w:rsidP="00DB32B7">
      <w:pPr>
        <w:ind w:firstLine="0"/>
        <w:rPr>
          <w:rFonts w:ascii="Times New Roman" w:hAnsi="Times New Roman"/>
          <w:b/>
          <w:sz w:val="22"/>
          <w:szCs w:val="22"/>
        </w:rPr>
      </w:pPr>
      <w:r>
        <w:rPr>
          <w:rFonts w:ascii="Times New Roman" w:hAnsi="Times New Roman"/>
          <w:b/>
          <w:sz w:val="22"/>
          <w:szCs w:val="22"/>
        </w:rPr>
        <w:t>(</w:t>
      </w:r>
      <w:r w:rsidR="002D281B">
        <w:rPr>
          <w:rFonts w:ascii="Times New Roman" w:hAnsi="Times New Roman"/>
          <w:b/>
          <w:sz w:val="22"/>
          <w:szCs w:val="22"/>
        </w:rPr>
        <w:t>while Carol Fowler was not involved in this project, she is at the same institution as the first author</w:t>
      </w:r>
      <w:r>
        <w:rPr>
          <w:rFonts w:ascii="Times New Roman" w:hAnsi="Times New Roman"/>
          <w:b/>
          <w:sz w:val="22"/>
          <w:szCs w:val="22"/>
        </w:rPr>
        <w:t>)</w:t>
      </w:r>
      <w:r w:rsidR="00DB32B7" w:rsidRPr="00FF1FA2">
        <w:rPr>
          <w:rFonts w:ascii="Times New Roman" w:hAnsi="Times New Roman"/>
          <w:b/>
          <w:sz w:val="22"/>
          <w:szCs w:val="22"/>
        </w:rPr>
        <w:t>:</w:t>
      </w:r>
    </w:p>
    <w:p w14:paraId="23153966" w14:textId="77777777" w:rsidR="00036F63" w:rsidRPr="00FF1FA2" w:rsidRDefault="00036F63" w:rsidP="00DB32B7">
      <w:pPr>
        <w:ind w:firstLine="0"/>
        <w:rPr>
          <w:rFonts w:ascii="Times New Roman" w:hAnsi="Times New Roman"/>
          <w:b/>
          <w:sz w:val="22"/>
          <w:szCs w:val="22"/>
        </w:rPr>
      </w:pPr>
    </w:p>
    <w:p w14:paraId="0B12435A" w14:textId="1778F797" w:rsidR="002D281B" w:rsidRDefault="002D281B" w:rsidP="002D281B">
      <w:pPr>
        <w:pStyle w:val="ListParagraph"/>
        <w:numPr>
          <w:ilvl w:val="0"/>
          <w:numId w:val="50"/>
        </w:numPr>
        <w:jc w:val="left"/>
        <w:rPr>
          <w:rFonts w:ascii="Times New Roman" w:hAnsi="Times New Roman"/>
          <w:sz w:val="22"/>
          <w:szCs w:val="22"/>
        </w:rPr>
      </w:pPr>
      <w:r>
        <w:rPr>
          <w:rFonts w:ascii="Times New Roman" w:hAnsi="Times New Roman"/>
          <w:sz w:val="22"/>
          <w:szCs w:val="22"/>
        </w:rPr>
        <w:t>Jean Vroomen (</w:t>
      </w:r>
      <w:hyperlink r:id="rId7" w:history="1">
        <w:r w:rsidRPr="002F740C">
          <w:rPr>
            <w:rStyle w:val="Hyperlink"/>
            <w:rFonts w:ascii="Times New Roman" w:hAnsi="Times New Roman"/>
            <w:sz w:val="22"/>
            <w:szCs w:val="22"/>
          </w:rPr>
          <w:t>J.Vroomen@tilburguniversity.edu</w:t>
        </w:r>
      </w:hyperlink>
      <w:r>
        <w:rPr>
          <w:rFonts w:ascii="Times New Roman" w:hAnsi="Times New Roman"/>
          <w:sz w:val="22"/>
          <w:szCs w:val="22"/>
        </w:rPr>
        <w:t xml:space="preserve">) </w:t>
      </w:r>
    </w:p>
    <w:p w14:paraId="478E18E6" w14:textId="10E2AD4C" w:rsidR="002D281B" w:rsidRPr="002D281B" w:rsidRDefault="002D281B" w:rsidP="002D281B">
      <w:pPr>
        <w:pStyle w:val="ListParagraph"/>
        <w:numPr>
          <w:ilvl w:val="0"/>
          <w:numId w:val="50"/>
        </w:numPr>
        <w:jc w:val="left"/>
        <w:rPr>
          <w:rFonts w:ascii="Times New Roman" w:hAnsi="Times New Roman"/>
          <w:sz w:val="22"/>
          <w:szCs w:val="22"/>
        </w:rPr>
      </w:pPr>
      <w:r>
        <w:rPr>
          <w:rFonts w:ascii="Times New Roman" w:hAnsi="Times New Roman"/>
          <w:sz w:val="22"/>
          <w:szCs w:val="22"/>
        </w:rPr>
        <w:t>Hans Rutger Bosker (</w:t>
      </w:r>
      <w:hyperlink r:id="rId8" w:history="1">
        <w:r w:rsidRPr="002F740C">
          <w:rPr>
            <w:rStyle w:val="Hyperlink"/>
            <w:rFonts w:ascii="Times New Roman" w:hAnsi="Times New Roman"/>
            <w:sz w:val="22"/>
            <w:szCs w:val="22"/>
          </w:rPr>
          <w:t>hansrutger.bosker@donders.ru.nl</w:t>
        </w:r>
      </w:hyperlink>
      <w:r>
        <w:rPr>
          <w:rFonts w:ascii="Times New Roman" w:hAnsi="Times New Roman"/>
          <w:sz w:val="22"/>
          <w:szCs w:val="22"/>
        </w:rPr>
        <w:t xml:space="preserve">) </w:t>
      </w:r>
    </w:p>
    <w:p w14:paraId="0E426249" w14:textId="07380486" w:rsidR="00FB7C19" w:rsidRPr="00036F63" w:rsidRDefault="00FB7C19" w:rsidP="00036F63">
      <w:pPr>
        <w:pStyle w:val="ListParagraph"/>
        <w:numPr>
          <w:ilvl w:val="0"/>
          <w:numId w:val="50"/>
        </w:numPr>
        <w:rPr>
          <w:rFonts w:ascii="Times New Roman" w:hAnsi="Times New Roman"/>
          <w:sz w:val="22"/>
          <w:szCs w:val="22"/>
        </w:rPr>
      </w:pPr>
      <w:r w:rsidRPr="00036F63">
        <w:rPr>
          <w:rFonts w:ascii="Times New Roman" w:hAnsi="Times New Roman"/>
          <w:sz w:val="22"/>
          <w:szCs w:val="22"/>
        </w:rPr>
        <w:t>Eleanor Chodroff (</w:t>
      </w:r>
      <w:hyperlink r:id="rId9" w:history="1">
        <w:r w:rsidR="007F3BC7" w:rsidRPr="00090E35">
          <w:rPr>
            <w:rStyle w:val="Hyperlink"/>
            <w:rFonts w:ascii="Times New Roman" w:hAnsi="Times New Roman"/>
            <w:sz w:val="22"/>
            <w:szCs w:val="22"/>
          </w:rPr>
          <w:t>eleanor.chodroff@uzh.ch</w:t>
        </w:r>
      </w:hyperlink>
      <w:r w:rsidR="00A7548A" w:rsidRPr="00036F63">
        <w:rPr>
          <w:rFonts w:ascii="Times New Roman" w:hAnsi="Times New Roman"/>
          <w:sz w:val="22"/>
          <w:szCs w:val="22"/>
        </w:rPr>
        <w:t>)</w:t>
      </w:r>
    </w:p>
    <w:p w14:paraId="2DF24373" w14:textId="412079EE" w:rsidR="00036F63" w:rsidRDefault="00FB7C19"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James McQueen</w:t>
      </w:r>
      <w:r w:rsidR="00A7548A" w:rsidRPr="00036F63">
        <w:rPr>
          <w:rFonts w:ascii="Times New Roman" w:hAnsi="Times New Roman"/>
          <w:sz w:val="22"/>
          <w:szCs w:val="22"/>
        </w:rPr>
        <w:t xml:space="preserve"> (</w:t>
      </w:r>
      <w:hyperlink r:id="rId10" w:history="1">
        <w:r w:rsidR="00036F63" w:rsidRPr="00090E35">
          <w:rPr>
            <w:rStyle w:val="Hyperlink"/>
            <w:rFonts w:ascii="Times New Roman" w:hAnsi="Times New Roman"/>
            <w:sz w:val="22"/>
            <w:szCs w:val="22"/>
          </w:rPr>
          <w:t>j.mcqueen@donders.ru.nl</w:t>
        </w:r>
      </w:hyperlink>
      <w:r w:rsidR="00A7548A" w:rsidRPr="00036F63">
        <w:rPr>
          <w:rFonts w:ascii="Times New Roman" w:hAnsi="Times New Roman"/>
          <w:sz w:val="22"/>
          <w:szCs w:val="22"/>
        </w:rPr>
        <w:t>)</w:t>
      </w:r>
    </w:p>
    <w:p w14:paraId="136DA9C9" w14:textId="166A89B3" w:rsidR="00036F63" w:rsidRPr="004959A2" w:rsidRDefault="00FB7C19" w:rsidP="00036F63">
      <w:pPr>
        <w:pStyle w:val="ListParagraph"/>
        <w:numPr>
          <w:ilvl w:val="0"/>
          <w:numId w:val="50"/>
        </w:numPr>
        <w:jc w:val="left"/>
        <w:rPr>
          <w:rFonts w:ascii="Times New Roman" w:hAnsi="Times New Roman"/>
          <w:sz w:val="22"/>
          <w:szCs w:val="22"/>
          <w:lang w:val="sv-SE"/>
        </w:rPr>
      </w:pPr>
      <w:proofErr w:type="spellStart"/>
      <w:r w:rsidRPr="004959A2">
        <w:rPr>
          <w:rFonts w:ascii="Times New Roman" w:hAnsi="Times New Roman"/>
          <w:sz w:val="22"/>
          <w:szCs w:val="22"/>
          <w:lang w:val="sv-SE"/>
        </w:rPr>
        <w:t>J</w:t>
      </w:r>
      <w:r w:rsidR="00A7548A" w:rsidRPr="004959A2">
        <w:rPr>
          <w:rFonts w:ascii="Times New Roman" w:hAnsi="Times New Roman"/>
          <w:sz w:val="22"/>
          <w:szCs w:val="22"/>
          <w:lang w:val="sv-SE"/>
        </w:rPr>
        <w:t>e</w:t>
      </w:r>
      <w:r w:rsidRPr="004959A2">
        <w:rPr>
          <w:rFonts w:ascii="Times New Roman" w:hAnsi="Times New Roman"/>
          <w:sz w:val="22"/>
          <w:szCs w:val="22"/>
          <w:lang w:val="sv-SE"/>
        </w:rPr>
        <w:t>ss</w:t>
      </w:r>
      <w:r w:rsidR="00A7548A" w:rsidRPr="004959A2">
        <w:rPr>
          <w:rFonts w:ascii="Times New Roman" w:hAnsi="Times New Roman"/>
          <w:sz w:val="22"/>
          <w:szCs w:val="22"/>
          <w:lang w:val="sv-SE"/>
        </w:rPr>
        <w:t>a</w:t>
      </w:r>
      <w:r w:rsidRPr="004959A2">
        <w:rPr>
          <w:rFonts w:ascii="Times New Roman" w:hAnsi="Times New Roman"/>
          <w:sz w:val="22"/>
          <w:szCs w:val="22"/>
          <w:lang w:val="sv-SE"/>
        </w:rPr>
        <w:t>myn</w:t>
      </w:r>
      <w:proofErr w:type="spellEnd"/>
      <w:r w:rsidRPr="004959A2">
        <w:rPr>
          <w:rFonts w:ascii="Times New Roman" w:hAnsi="Times New Roman"/>
          <w:sz w:val="22"/>
          <w:szCs w:val="22"/>
          <w:lang w:val="sv-SE"/>
        </w:rPr>
        <w:t xml:space="preserve"> </w:t>
      </w:r>
      <w:proofErr w:type="spellStart"/>
      <w:r w:rsidRPr="004959A2">
        <w:rPr>
          <w:rFonts w:ascii="Times New Roman" w:hAnsi="Times New Roman"/>
          <w:sz w:val="22"/>
          <w:szCs w:val="22"/>
          <w:lang w:val="sv-SE"/>
        </w:rPr>
        <w:t>Schertz</w:t>
      </w:r>
      <w:proofErr w:type="spellEnd"/>
      <w:r w:rsidR="00A7548A" w:rsidRPr="004959A2">
        <w:rPr>
          <w:rFonts w:ascii="Times New Roman" w:hAnsi="Times New Roman"/>
          <w:sz w:val="22"/>
          <w:szCs w:val="22"/>
          <w:lang w:val="sv-SE"/>
        </w:rPr>
        <w:t xml:space="preserve"> (</w:t>
      </w:r>
      <w:hyperlink r:id="rId11" w:history="1">
        <w:r w:rsidR="004959A2" w:rsidRPr="00BA4297">
          <w:rPr>
            <w:rStyle w:val="Hyperlink"/>
            <w:rFonts w:ascii="Times New Roman" w:hAnsi="Times New Roman"/>
            <w:sz w:val="22"/>
            <w:szCs w:val="22"/>
            <w:lang w:val="sv-SE"/>
          </w:rPr>
          <w:t>jessamyn.schertz@utoronto.ca</w:t>
        </w:r>
      </w:hyperlink>
      <w:r w:rsidR="00A7548A" w:rsidRPr="004959A2">
        <w:rPr>
          <w:rFonts w:ascii="Times New Roman" w:hAnsi="Times New Roman"/>
          <w:sz w:val="22"/>
          <w:szCs w:val="22"/>
          <w:lang w:val="sv-SE"/>
        </w:rPr>
        <w:t xml:space="preserve">) </w:t>
      </w:r>
    </w:p>
    <w:p w14:paraId="2B01471C" w14:textId="1CEF840B" w:rsidR="001F7C2E" w:rsidRPr="00036F63" w:rsidRDefault="00C35E76"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 xml:space="preserve">Effie </w:t>
      </w:r>
      <w:proofErr w:type="spellStart"/>
      <w:r w:rsidRPr="00036F63">
        <w:rPr>
          <w:rFonts w:ascii="Times New Roman" w:hAnsi="Times New Roman"/>
          <w:sz w:val="22"/>
          <w:szCs w:val="22"/>
        </w:rPr>
        <w:t>Kapnoula</w:t>
      </w:r>
      <w:proofErr w:type="spellEnd"/>
      <w:r w:rsidR="00036F63" w:rsidRPr="00036F63">
        <w:rPr>
          <w:rFonts w:ascii="Times New Roman" w:hAnsi="Times New Roman"/>
          <w:sz w:val="22"/>
          <w:szCs w:val="22"/>
        </w:rPr>
        <w:t xml:space="preserve"> (</w:t>
      </w:r>
      <w:hyperlink r:id="rId12" w:history="1">
        <w:r w:rsidR="00036F63" w:rsidRPr="00090E35">
          <w:rPr>
            <w:rStyle w:val="Hyperlink"/>
            <w:rFonts w:ascii="Times New Roman" w:hAnsi="Times New Roman"/>
            <w:sz w:val="22"/>
            <w:szCs w:val="22"/>
          </w:rPr>
          <w:t>e.kapnoula@bcbl.eu</w:t>
        </w:r>
      </w:hyperlink>
      <w:r w:rsidR="00036F63" w:rsidRPr="00036F63">
        <w:rPr>
          <w:rFonts w:ascii="Times New Roman" w:hAnsi="Times New Roman"/>
          <w:sz w:val="22"/>
          <w:szCs w:val="22"/>
        </w:rPr>
        <w:t>)</w:t>
      </w:r>
    </w:p>
    <w:p w14:paraId="7EBA0256" w14:textId="6A294597" w:rsidR="00195FCA" w:rsidRDefault="00195FCA" w:rsidP="00036F63">
      <w:pPr>
        <w:pStyle w:val="ListParagraph"/>
        <w:numPr>
          <w:ilvl w:val="0"/>
          <w:numId w:val="50"/>
        </w:numPr>
        <w:jc w:val="left"/>
        <w:rPr>
          <w:ins w:id="0" w:author="Cummings, Shawn" w:date="2025-01-06T16:22:00Z" w16du:dateUtc="2025-01-06T23:22:00Z"/>
          <w:rFonts w:ascii="Times New Roman" w:hAnsi="Times New Roman"/>
          <w:sz w:val="22"/>
          <w:szCs w:val="22"/>
        </w:rPr>
      </w:pPr>
      <w:proofErr w:type="spellStart"/>
      <w:r>
        <w:rPr>
          <w:rFonts w:ascii="Times New Roman" w:hAnsi="Times New Roman"/>
          <w:sz w:val="22"/>
          <w:szCs w:val="22"/>
        </w:rPr>
        <w:t>Vsevolod</w:t>
      </w:r>
      <w:proofErr w:type="spellEnd"/>
      <w:r>
        <w:rPr>
          <w:rFonts w:ascii="Times New Roman" w:hAnsi="Times New Roman"/>
          <w:sz w:val="22"/>
          <w:szCs w:val="22"/>
        </w:rPr>
        <w:t xml:space="preserve"> </w:t>
      </w:r>
      <w:proofErr w:type="spellStart"/>
      <w:r>
        <w:rPr>
          <w:rFonts w:ascii="Times New Roman" w:hAnsi="Times New Roman"/>
          <w:sz w:val="22"/>
          <w:szCs w:val="22"/>
        </w:rPr>
        <w:t>Kapatsinksi</w:t>
      </w:r>
      <w:proofErr w:type="spellEnd"/>
      <w:r>
        <w:rPr>
          <w:rFonts w:ascii="Times New Roman" w:hAnsi="Times New Roman"/>
          <w:sz w:val="22"/>
          <w:szCs w:val="22"/>
        </w:rPr>
        <w:t xml:space="preserve"> (</w:t>
      </w:r>
      <w:hyperlink r:id="rId13" w:history="1">
        <w:r w:rsidRPr="00DA46E6">
          <w:rPr>
            <w:rStyle w:val="Hyperlink"/>
            <w:rFonts w:ascii="Times New Roman" w:hAnsi="Times New Roman"/>
            <w:sz w:val="22"/>
            <w:szCs w:val="22"/>
          </w:rPr>
          <w:t>vkapatsi@uoregon.edu</w:t>
        </w:r>
      </w:hyperlink>
      <w:r>
        <w:rPr>
          <w:rFonts w:ascii="Times New Roman" w:hAnsi="Times New Roman"/>
          <w:sz w:val="22"/>
          <w:szCs w:val="22"/>
        </w:rPr>
        <w:t xml:space="preserve">) </w:t>
      </w:r>
    </w:p>
    <w:p w14:paraId="7D3ACEDB" w14:textId="07B6BD9C" w:rsidR="00E615BB" w:rsidRDefault="00E615BB" w:rsidP="00036F63">
      <w:pPr>
        <w:pStyle w:val="ListParagraph"/>
        <w:numPr>
          <w:ilvl w:val="0"/>
          <w:numId w:val="50"/>
        </w:numPr>
        <w:jc w:val="left"/>
        <w:rPr>
          <w:rFonts w:ascii="Times New Roman" w:hAnsi="Times New Roman"/>
          <w:sz w:val="22"/>
          <w:szCs w:val="22"/>
        </w:rPr>
      </w:pPr>
      <w:ins w:id="1" w:author="Cummings, Shawn" w:date="2025-01-06T16:22:00Z" w16du:dateUtc="2025-01-06T23:22:00Z">
        <w:r>
          <w:rPr>
            <w:rFonts w:ascii="Times New Roman" w:hAnsi="Times New Roman"/>
            <w:sz w:val="22"/>
            <w:szCs w:val="22"/>
          </w:rPr>
          <w:t>Navin Viswanathan (</w:t>
        </w:r>
      </w:ins>
      <w:ins w:id="2" w:author="Cummings, Shawn" w:date="2025-01-06T16:23:00Z">
        <w:r w:rsidRPr="00E615BB">
          <w:rPr>
            <w:rFonts w:ascii="Times New Roman" w:hAnsi="Times New Roman"/>
            <w:sz w:val="22"/>
            <w:szCs w:val="22"/>
          </w:rPr>
          <w:t>nxv175@psu.edu</w:t>
        </w:r>
      </w:ins>
      <w:ins w:id="3" w:author="Cummings, Shawn" w:date="2025-01-06T16:23:00Z" w16du:dateUtc="2025-01-06T23:23:00Z">
        <w:r>
          <w:rPr>
            <w:rFonts w:ascii="Times New Roman" w:hAnsi="Times New Roman"/>
            <w:sz w:val="22"/>
            <w:szCs w:val="22"/>
          </w:rPr>
          <w:t>)</w:t>
        </w:r>
      </w:ins>
    </w:p>
    <w:p w14:paraId="1C6F1598" w14:textId="77777777" w:rsidR="003E37B9" w:rsidRDefault="003E37B9" w:rsidP="00036F63">
      <w:pPr>
        <w:ind w:firstLine="0"/>
        <w:rPr>
          <w:rFonts w:ascii="Times New Roman" w:hAnsi="Times New Roman"/>
          <w:b/>
          <w:sz w:val="22"/>
          <w:szCs w:val="22"/>
        </w:rPr>
      </w:pPr>
    </w:p>
    <w:p w14:paraId="1ACECC66" w14:textId="09A1BF45" w:rsidR="00036F63" w:rsidRDefault="00036F63" w:rsidP="00036F63">
      <w:pPr>
        <w:ind w:firstLine="0"/>
        <w:rPr>
          <w:rFonts w:ascii="Times New Roman" w:hAnsi="Times New Roman"/>
          <w:b/>
          <w:sz w:val="22"/>
          <w:szCs w:val="22"/>
        </w:rPr>
      </w:pPr>
      <w:r>
        <w:rPr>
          <w:rFonts w:ascii="Times New Roman" w:hAnsi="Times New Roman"/>
          <w:b/>
          <w:sz w:val="22"/>
          <w:szCs w:val="22"/>
        </w:rPr>
        <w:t>Currently reviewing other manuscript</w:t>
      </w:r>
      <w:r w:rsidR="005177E9">
        <w:rPr>
          <w:rFonts w:ascii="Times New Roman" w:hAnsi="Times New Roman"/>
          <w:b/>
          <w:sz w:val="22"/>
          <w:szCs w:val="22"/>
        </w:rPr>
        <w:t>s</w:t>
      </w:r>
      <w:r>
        <w:rPr>
          <w:rFonts w:ascii="Times New Roman" w:hAnsi="Times New Roman"/>
          <w:b/>
          <w:sz w:val="22"/>
          <w:szCs w:val="22"/>
        </w:rPr>
        <w:t xml:space="preserve"> of ours:</w:t>
      </w:r>
    </w:p>
    <w:p w14:paraId="66910A2B" w14:textId="004806B6" w:rsidR="00036F63" w:rsidRPr="00036F63" w:rsidRDefault="00036F63" w:rsidP="00036F63">
      <w:pPr>
        <w:pStyle w:val="ListParagraph"/>
        <w:numPr>
          <w:ilvl w:val="0"/>
          <w:numId w:val="51"/>
        </w:numPr>
        <w:rPr>
          <w:rFonts w:ascii="Times New Roman" w:hAnsi="Times New Roman"/>
          <w:bCs/>
          <w:sz w:val="22"/>
          <w:szCs w:val="22"/>
        </w:rPr>
      </w:pPr>
      <w:r w:rsidRPr="00036F63">
        <w:rPr>
          <w:rFonts w:ascii="Times New Roman" w:hAnsi="Times New Roman"/>
          <w:bCs/>
          <w:sz w:val="22"/>
          <w:szCs w:val="22"/>
        </w:rPr>
        <w:t>Arty Samuel (SUNY / BCBL</w:t>
      </w:r>
      <w:r>
        <w:rPr>
          <w:rFonts w:ascii="Times New Roman" w:hAnsi="Times New Roman"/>
          <w:bCs/>
          <w:sz w:val="22"/>
          <w:szCs w:val="22"/>
        </w:rPr>
        <w:t>)</w:t>
      </w:r>
    </w:p>
    <w:p w14:paraId="2E0B3FCF" w14:textId="77777777" w:rsidR="00036F63" w:rsidRDefault="00036F63" w:rsidP="00036F63">
      <w:pPr>
        <w:rPr>
          <w:rFonts w:ascii="Times New Roman" w:hAnsi="Times New Roman"/>
          <w:bCs/>
          <w:sz w:val="22"/>
          <w:szCs w:val="22"/>
        </w:rPr>
      </w:pPr>
    </w:p>
    <w:p w14:paraId="47DD49E6" w14:textId="3287B4EE" w:rsidR="00036F63" w:rsidRDefault="00036F63" w:rsidP="00036F63">
      <w:pPr>
        <w:ind w:firstLine="0"/>
        <w:rPr>
          <w:rFonts w:ascii="Times New Roman" w:hAnsi="Times New Roman"/>
          <w:b/>
          <w:sz w:val="22"/>
          <w:szCs w:val="22"/>
        </w:rPr>
      </w:pPr>
      <w:r>
        <w:rPr>
          <w:rFonts w:ascii="Times New Roman" w:hAnsi="Times New Roman"/>
          <w:b/>
          <w:sz w:val="22"/>
          <w:szCs w:val="22"/>
        </w:rPr>
        <w:t xml:space="preserve">We respectfully </w:t>
      </w:r>
      <w:r w:rsidR="007F3BC7">
        <w:rPr>
          <w:rFonts w:ascii="Times New Roman" w:hAnsi="Times New Roman"/>
          <w:b/>
          <w:sz w:val="22"/>
          <w:szCs w:val="22"/>
        </w:rPr>
        <w:t>would prefer</w:t>
      </w:r>
      <w:r>
        <w:rPr>
          <w:rFonts w:ascii="Times New Roman" w:hAnsi="Times New Roman"/>
          <w:b/>
          <w:sz w:val="22"/>
          <w:szCs w:val="22"/>
        </w:rPr>
        <w:t xml:space="preserve"> that the following reviewers are </w:t>
      </w:r>
      <w:r>
        <w:rPr>
          <w:rFonts w:ascii="Times New Roman" w:hAnsi="Times New Roman"/>
          <w:b/>
          <w:i/>
          <w:iCs/>
          <w:sz w:val="22"/>
          <w:szCs w:val="22"/>
        </w:rPr>
        <w:t>not</w:t>
      </w:r>
      <w:r>
        <w:rPr>
          <w:rFonts w:ascii="Times New Roman" w:hAnsi="Times New Roman"/>
          <w:b/>
          <w:sz w:val="22"/>
          <w:szCs w:val="22"/>
        </w:rPr>
        <w:t xml:space="preserve"> invited, as we are not sure they would judge this work objectively:</w:t>
      </w:r>
    </w:p>
    <w:p w14:paraId="1E90F4A4" w14:textId="39717969" w:rsidR="00036F63" w:rsidRPr="00036F63" w:rsidRDefault="00036F63" w:rsidP="00036F63">
      <w:pPr>
        <w:pStyle w:val="ListParagraph"/>
        <w:numPr>
          <w:ilvl w:val="0"/>
          <w:numId w:val="51"/>
        </w:numPr>
        <w:rPr>
          <w:rFonts w:ascii="Times New Roman" w:hAnsi="Times New Roman"/>
          <w:bCs/>
          <w:sz w:val="22"/>
          <w:szCs w:val="22"/>
        </w:rPr>
      </w:pPr>
      <w:r>
        <w:rPr>
          <w:rFonts w:ascii="Times New Roman" w:hAnsi="Times New Roman"/>
          <w:bCs/>
          <w:sz w:val="22"/>
          <w:szCs w:val="22"/>
        </w:rPr>
        <w:t xml:space="preserve">Dick Aslin, Bob McMurray, </w:t>
      </w:r>
      <w:r w:rsidRPr="00036F63">
        <w:rPr>
          <w:rFonts w:ascii="Times New Roman" w:hAnsi="Times New Roman"/>
          <w:bCs/>
          <w:sz w:val="22"/>
          <w:szCs w:val="22"/>
        </w:rPr>
        <w:t>Sarah Creel</w:t>
      </w:r>
    </w:p>
    <w:sectPr w:rsidR="00036F63" w:rsidRPr="00036F63" w:rsidSect="00796257">
      <w:headerReference w:type="default" r:id="rId14"/>
      <w:footerReference w:type="default" r:id="rId15"/>
      <w:headerReference w:type="first" r:id="rId16"/>
      <w:footerReference w:type="first" r:id="rId17"/>
      <w:pgSz w:w="12240" w:h="15840"/>
      <w:pgMar w:top="1440" w:right="1800" w:bottom="1440" w:left="180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A1861" w14:textId="77777777" w:rsidR="00F3427B" w:rsidRDefault="00F3427B" w:rsidP="00A70529">
      <w:r>
        <w:separator/>
      </w:r>
    </w:p>
  </w:endnote>
  <w:endnote w:type="continuationSeparator" w:id="0">
    <w:p w14:paraId="5969AA57" w14:textId="77777777" w:rsidR="00F3427B" w:rsidRDefault="00F3427B"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7F020" w14:textId="77777777" w:rsidR="00F3427B" w:rsidRDefault="00F3427B" w:rsidP="00A70529">
      <w:r>
        <w:separator/>
      </w:r>
    </w:p>
  </w:footnote>
  <w:footnote w:type="continuationSeparator" w:id="0">
    <w:p w14:paraId="676BCAB0" w14:textId="77777777" w:rsidR="00F3427B" w:rsidRDefault="00F3427B"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0"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1"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25"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7"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37291">
    <w:abstractNumId w:val="16"/>
  </w:num>
  <w:num w:numId="2" w16cid:durableId="1631352201">
    <w:abstractNumId w:val="14"/>
  </w:num>
  <w:num w:numId="3" w16cid:durableId="1671713109">
    <w:abstractNumId w:val="11"/>
  </w:num>
  <w:num w:numId="4" w16cid:durableId="283999810">
    <w:abstractNumId w:val="17"/>
  </w:num>
  <w:num w:numId="5" w16cid:durableId="1898512413">
    <w:abstractNumId w:val="13"/>
  </w:num>
  <w:num w:numId="6" w16cid:durableId="364407600">
    <w:abstractNumId w:val="23"/>
  </w:num>
  <w:num w:numId="7" w16cid:durableId="1518929231">
    <w:abstractNumId w:val="14"/>
  </w:num>
  <w:num w:numId="8" w16cid:durableId="976180750">
    <w:abstractNumId w:val="11"/>
  </w:num>
  <w:num w:numId="9" w16cid:durableId="924995136">
    <w:abstractNumId w:val="20"/>
  </w:num>
  <w:num w:numId="10" w16cid:durableId="545066303">
    <w:abstractNumId w:val="20"/>
  </w:num>
  <w:num w:numId="11" w16cid:durableId="117381170">
    <w:abstractNumId w:val="26"/>
  </w:num>
  <w:num w:numId="12" w16cid:durableId="1454247698">
    <w:abstractNumId w:val="16"/>
  </w:num>
  <w:num w:numId="13" w16cid:durableId="498470249">
    <w:abstractNumId w:val="15"/>
  </w:num>
  <w:num w:numId="14" w16cid:durableId="760568498">
    <w:abstractNumId w:val="15"/>
  </w:num>
  <w:num w:numId="15" w16cid:durableId="932932169">
    <w:abstractNumId w:val="19"/>
  </w:num>
  <w:num w:numId="16" w16cid:durableId="1138187772">
    <w:abstractNumId w:val="26"/>
  </w:num>
  <w:num w:numId="17" w16cid:durableId="1229076856">
    <w:abstractNumId w:val="11"/>
  </w:num>
  <w:num w:numId="18" w16cid:durableId="653679089">
    <w:abstractNumId w:val="17"/>
  </w:num>
  <w:num w:numId="19" w16cid:durableId="704722047">
    <w:abstractNumId w:val="13"/>
  </w:num>
  <w:num w:numId="20" w16cid:durableId="2113697469">
    <w:abstractNumId w:val="24"/>
  </w:num>
  <w:num w:numId="21" w16cid:durableId="1347975694">
    <w:abstractNumId w:val="15"/>
  </w:num>
  <w:num w:numId="22" w16cid:durableId="798425194">
    <w:abstractNumId w:val="15"/>
  </w:num>
  <w:num w:numId="23" w16cid:durableId="1885292950">
    <w:abstractNumId w:val="23"/>
  </w:num>
  <w:num w:numId="24" w16cid:durableId="1776245830">
    <w:abstractNumId w:val="15"/>
  </w:num>
  <w:num w:numId="25" w16cid:durableId="227962953">
    <w:abstractNumId w:val="26"/>
  </w:num>
  <w:num w:numId="26" w16cid:durableId="1452746577">
    <w:abstractNumId w:val="19"/>
  </w:num>
  <w:num w:numId="27" w16cid:durableId="1826434337">
    <w:abstractNumId w:val="17"/>
  </w:num>
  <w:num w:numId="28" w16cid:durableId="548609731">
    <w:abstractNumId w:val="13"/>
  </w:num>
  <w:num w:numId="29" w16cid:durableId="375467042">
    <w:abstractNumId w:val="20"/>
  </w:num>
  <w:num w:numId="30" w16cid:durableId="486165465">
    <w:abstractNumId w:val="24"/>
  </w:num>
  <w:num w:numId="31" w16cid:durableId="628360907">
    <w:abstractNumId w:val="15"/>
  </w:num>
  <w:num w:numId="32" w16cid:durableId="382028370">
    <w:abstractNumId w:val="23"/>
  </w:num>
  <w:num w:numId="33" w16cid:durableId="862015834">
    <w:abstractNumId w:val="12"/>
  </w:num>
  <w:num w:numId="34" w16cid:durableId="1985503457">
    <w:abstractNumId w:val="25"/>
  </w:num>
  <w:num w:numId="35" w16cid:durableId="643436257">
    <w:abstractNumId w:val="25"/>
  </w:num>
  <w:num w:numId="36" w16cid:durableId="1105807206">
    <w:abstractNumId w:val="0"/>
  </w:num>
  <w:num w:numId="37" w16cid:durableId="1464230419">
    <w:abstractNumId w:val="18"/>
  </w:num>
  <w:num w:numId="38" w16cid:durableId="1940290323">
    <w:abstractNumId w:val="18"/>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27"/>
  </w:num>
  <w:num w:numId="50" w16cid:durableId="274750238">
    <w:abstractNumId w:val="22"/>
  </w:num>
  <w:num w:numId="51" w16cid:durableId="91057998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ummings, Shawn">
    <w15:presenceInfo w15:providerId="AD" w15:userId="S::shawn.cummings@uconn.edu::de2d00fc-0438-4d53-9dfb-ffd47e6e92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embedSystemFonts/>
  <w:proofState w:spelling="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36F63"/>
    <w:rsid w:val="00086B46"/>
    <w:rsid w:val="000B1BA1"/>
    <w:rsid w:val="000B4A1A"/>
    <w:rsid w:val="000F37BF"/>
    <w:rsid w:val="000F775D"/>
    <w:rsid w:val="00143CAF"/>
    <w:rsid w:val="00165AC8"/>
    <w:rsid w:val="0019139A"/>
    <w:rsid w:val="00195FCA"/>
    <w:rsid w:val="001E185B"/>
    <w:rsid w:val="001F7C2E"/>
    <w:rsid w:val="0022121A"/>
    <w:rsid w:val="002276AC"/>
    <w:rsid w:val="00236062"/>
    <w:rsid w:val="002922D0"/>
    <w:rsid w:val="002D281B"/>
    <w:rsid w:val="003046D2"/>
    <w:rsid w:val="00343EB9"/>
    <w:rsid w:val="003E2C11"/>
    <w:rsid w:val="003E37B9"/>
    <w:rsid w:val="00446592"/>
    <w:rsid w:val="00452E00"/>
    <w:rsid w:val="004959A2"/>
    <w:rsid w:val="0049633E"/>
    <w:rsid w:val="004A6BC1"/>
    <w:rsid w:val="00504824"/>
    <w:rsid w:val="00512A21"/>
    <w:rsid w:val="00512BC5"/>
    <w:rsid w:val="005177E9"/>
    <w:rsid w:val="0053070F"/>
    <w:rsid w:val="00540DD0"/>
    <w:rsid w:val="00540FB3"/>
    <w:rsid w:val="00595EBB"/>
    <w:rsid w:val="005A6AFC"/>
    <w:rsid w:val="00612F74"/>
    <w:rsid w:val="00673BC2"/>
    <w:rsid w:val="00677D00"/>
    <w:rsid w:val="006C4063"/>
    <w:rsid w:val="006E12F2"/>
    <w:rsid w:val="006E2D84"/>
    <w:rsid w:val="00710D8A"/>
    <w:rsid w:val="0073703C"/>
    <w:rsid w:val="00740C31"/>
    <w:rsid w:val="007540EC"/>
    <w:rsid w:val="00790093"/>
    <w:rsid w:val="007923BD"/>
    <w:rsid w:val="00796257"/>
    <w:rsid w:val="007F3571"/>
    <w:rsid w:val="007F3BC7"/>
    <w:rsid w:val="008168A9"/>
    <w:rsid w:val="00861F29"/>
    <w:rsid w:val="008773BA"/>
    <w:rsid w:val="00885352"/>
    <w:rsid w:val="008D399C"/>
    <w:rsid w:val="00922F58"/>
    <w:rsid w:val="0092794E"/>
    <w:rsid w:val="00952EC0"/>
    <w:rsid w:val="009B25F1"/>
    <w:rsid w:val="009C2F8C"/>
    <w:rsid w:val="009C7FC6"/>
    <w:rsid w:val="00A06454"/>
    <w:rsid w:val="00A251F1"/>
    <w:rsid w:val="00A35972"/>
    <w:rsid w:val="00A70529"/>
    <w:rsid w:val="00A71F8A"/>
    <w:rsid w:val="00A7548A"/>
    <w:rsid w:val="00AE3C08"/>
    <w:rsid w:val="00B20981"/>
    <w:rsid w:val="00B6418D"/>
    <w:rsid w:val="00BA3D4E"/>
    <w:rsid w:val="00BC2906"/>
    <w:rsid w:val="00BC3CC7"/>
    <w:rsid w:val="00BD298C"/>
    <w:rsid w:val="00BD36F6"/>
    <w:rsid w:val="00C35E76"/>
    <w:rsid w:val="00C84E65"/>
    <w:rsid w:val="00C93CD6"/>
    <w:rsid w:val="00C948A3"/>
    <w:rsid w:val="00CA196C"/>
    <w:rsid w:val="00CB2023"/>
    <w:rsid w:val="00CB5AD6"/>
    <w:rsid w:val="00CF446C"/>
    <w:rsid w:val="00D156C3"/>
    <w:rsid w:val="00DA4676"/>
    <w:rsid w:val="00DB189D"/>
    <w:rsid w:val="00DB32B7"/>
    <w:rsid w:val="00DF6D9B"/>
    <w:rsid w:val="00E615BB"/>
    <w:rsid w:val="00F33B21"/>
    <w:rsid w:val="00F3427B"/>
    <w:rsid w:val="00F679B8"/>
    <w:rsid w:val="00F9025D"/>
    <w:rsid w:val="00FB1F88"/>
    <w:rsid w:val="00FB7C19"/>
    <w:rsid w:val="00FC445D"/>
    <w:rsid w:val="00FF1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nsrutger.bosker@donders.ru.nl" TargetMode="External"/><Relationship Id="rId13" Type="http://schemas.openxmlformats.org/officeDocument/2006/relationships/hyperlink" Target="mailto:vkapatsi@uoregon.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Vroomen@tilburguniversity.edu" TargetMode="External"/><Relationship Id="rId12" Type="http://schemas.openxmlformats.org/officeDocument/2006/relationships/hyperlink" Target="mailto:e.kapnoula@bcbl.e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essamyn.schertz@utoronto.c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j.mcqueen@donders.ru.nl"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mailto:eleanor.chodroff@uzh.ch"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3354</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Cummings, Shawn</cp:lastModifiedBy>
  <cp:revision>4</cp:revision>
  <cp:lastPrinted>2024-05-08T07:14:00Z</cp:lastPrinted>
  <dcterms:created xsi:type="dcterms:W3CDTF">2025-01-06T21:28:00Z</dcterms:created>
  <dcterms:modified xsi:type="dcterms:W3CDTF">2025-01-06T23:23:00Z</dcterms:modified>
</cp:coreProperties>
</file>