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525A5" w14:textId="04F03546" w:rsidR="00B43C38" w:rsidRDefault="00B92F7F" w:rsidP="005E13AA">
      <w:pPr>
        <w:pStyle w:val="Heading1"/>
      </w:pPr>
      <w:bookmarkStart w:id="0" w:name="_Hlk121458098"/>
      <w:bookmarkEnd w:id="0"/>
      <w:r>
        <w:t xml:space="preserve">TO </w:t>
      </w:r>
      <w:r w:rsidR="00CE31A3">
        <w:t>DO</w:t>
      </w:r>
    </w:p>
    <w:p w14:paraId="3B7A418E" w14:textId="23B4898A" w:rsidR="00CE31A3" w:rsidRPr="00CE31A3" w:rsidRDefault="00CE31A3" w:rsidP="00CE31A3">
      <w:pPr>
        <w:pStyle w:val="Heading2"/>
      </w:pPr>
      <w:r w:rsidRPr="00CE31A3">
        <w:t>Priority MEDIUM</w:t>
      </w:r>
    </w:p>
    <w:p w14:paraId="62715E43" w14:textId="662BE03E" w:rsidR="00CE31A3" w:rsidRDefault="00CE31A3" w:rsidP="00CE31A3">
      <w:pPr>
        <w:pStyle w:val="ListParagraph"/>
        <w:widowControl/>
        <w:numPr>
          <w:ilvl w:val="0"/>
          <w:numId w:val="34"/>
        </w:numPr>
        <w:autoSpaceDE/>
        <w:autoSpaceDN/>
        <w:adjustRightInd/>
        <w:spacing w:line="240" w:lineRule="auto"/>
        <w:jc w:val="left"/>
      </w:pPr>
      <w:r w:rsidRPr="00CE31A3">
        <w:t>fill in all survey questions in procedure section for Exp 1a-</w:t>
      </w:r>
      <w:proofErr w:type="gramStart"/>
      <w:r w:rsidRPr="00CE31A3">
        <w:t>c, and</w:t>
      </w:r>
      <w:proofErr w:type="gramEnd"/>
      <w:r w:rsidRPr="00CE31A3">
        <w:t xml:space="preserve"> provide some summary of participants' responses where relevant.</w:t>
      </w:r>
      <w:r>
        <w:t xml:space="preserve"> </w:t>
      </w:r>
      <w:r w:rsidRPr="00CE31A3">
        <w:rPr>
          <w:highlight w:val="cyan"/>
        </w:rPr>
        <w:t>@GEVHER</w:t>
      </w:r>
    </w:p>
    <w:p w14:paraId="15941325" w14:textId="77777777" w:rsidR="00CE31A3" w:rsidRDefault="00CE31A3" w:rsidP="00FF7290">
      <w:pPr>
        <w:widowControl/>
        <w:autoSpaceDE/>
        <w:autoSpaceDN/>
        <w:adjustRightInd/>
        <w:spacing w:line="240" w:lineRule="auto"/>
        <w:ind w:firstLine="0"/>
        <w:jc w:val="left"/>
      </w:pPr>
    </w:p>
    <w:p w14:paraId="3E875D80" w14:textId="0216A37C" w:rsidR="00CE31A3" w:rsidRPr="00CE31A3" w:rsidRDefault="00CE31A3" w:rsidP="00CE31A3">
      <w:pPr>
        <w:pStyle w:val="Heading2"/>
      </w:pPr>
      <w:r>
        <w:t>Priority Low</w:t>
      </w:r>
    </w:p>
    <w:p w14:paraId="6C821AB1" w14:textId="6A53B250" w:rsidR="00DF2F44" w:rsidRPr="00CE31A3" w:rsidRDefault="00CE31A3" w:rsidP="00A44295">
      <w:pPr>
        <w:pStyle w:val="ListParagraph"/>
        <w:widowControl/>
        <w:numPr>
          <w:ilvl w:val="0"/>
          <w:numId w:val="32"/>
        </w:numPr>
        <w:autoSpaceDE/>
        <w:autoSpaceDN/>
        <w:adjustRightInd/>
        <w:spacing w:line="240" w:lineRule="auto"/>
        <w:jc w:val="left"/>
      </w:pPr>
      <w:r>
        <w:t xml:space="preserve">Update website and see whether it can be integrated into OSF (i.e., work locally on OSF, ideally with videos etc. being links to the local OSF repo) </w:t>
      </w:r>
      <w:r w:rsidRPr="00CE31A3">
        <w:rPr>
          <w:highlight w:val="cyan"/>
        </w:rPr>
        <w:t>@GEVHER</w:t>
      </w:r>
    </w:p>
    <w:p w14:paraId="6E4D4CA4" w14:textId="663ED51F" w:rsidR="00B92F7F" w:rsidRPr="00B92F7F" w:rsidRDefault="00B92F7F" w:rsidP="0066093F">
      <w:pPr>
        <w:widowControl/>
        <w:autoSpaceDE/>
        <w:autoSpaceDN/>
        <w:adjustRightInd/>
        <w:spacing w:line="240" w:lineRule="auto"/>
        <w:ind w:firstLine="0"/>
        <w:jc w:val="left"/>
      </w:pPr>
    </w:p>
    <w:p w14:paraId="4EC59FC1" w14:textId="5CCEB9ED" w:rsidR="008F3AD1" w:rsidRDefault="008F3AD1">
      <w:pPr>
        <w:widowControl/>
        <w:autoSpaceDE/>
        <w:autoSpaceDN/>
        <w:adjustRightInd/>
        <w:spacing w:line="240" w:lineRule="auto"/>
        <w:ind w:firstLine="0"/>
        <w:jc w:val="left"/>
      </w:pPr>
      <w:r>
        <w:br w:type="page"/>
      </w:r>
    </w:p>
    <w:p w14:paraId="01BF9124" w14:textId="77777777" w:rsidR="009C3E9E" w:rsidRPr="00CF4854" w:rsidRDefault="009C3E9E" w:rsidP="00634F96"/>
    <w:p w14:paraId="26822D62" w14:textId="77777777" w:rsidR="009C3E9E" w:rsidRPr="00CA18A3" w:rsidRDefault="009C3E9E" w:rsidP="00634F96">
      <w:pPr>
        <w:rPr>
          <w:b/>
          <w:bCs/>
          <w:szCs w:val="22"/>
        </w:rPr>
      </w:pPr>
    </w:p>
    <w:p w14:paraId="77BC526D" w14:textId="59B10192" w:rsidR="00620763" w:rsidRPr="00CA18A3" w:rsidRDefault="00250AA0" w:rsidP="00634F96">
      <w:pPr>
        <w:rPr>
          <w:b/>
          <w:bCs/>
          <w:szCs w:val="22"/>
        </w:rPr>
      </w:pPr>
      <w:r w:rsidRPr="00CA18A3">
        <w:rPr>
          <w:b/>
          <w:bCs/>
        </w:rPr>
        <w:t>Compensation</w:t>
      </w:r>
      <w:r w:rsidR="00620763" w:rsidRPr="00CA18A3">
        <w:rPr>
          <w:b/>
          <w:bCs/>
          <w:szCs w:val="22"/>
        </w:rPr>
        <w:t xml:space="preserve"> in audiovisual speech perception</w:t>
      </w:r>
      <w:r w:rsidR="00FF7290" w:rsidRPr="00CA18A3">
        <w:rPr>
          <w:b/>
          <w:bCs/>
          <w:szCs w:val="22"/>
        </w:rPr>
        <w:t>: discounting the pen in the mouth</w:t>
      </w:r>
    </w:p>
    <w:p w14:paraId="0EB3062E" w14:textId="7777DD49" w:rsidR="00620763" w:rsidRPr="00CA18A3" w:rsidRDefault="00620763" w:rsidP="00634F96">
      <w:pPr>
        <w:rPr>
          <w:b/>
          <w:bCs/>
          <w:szCs w:val="22"/>
        </w:rPr>
      </w:pPr>
    </w:p>
    <w:p w14:paraId="4C712A70" w14:textId="77777777" w:rsidR="00620763" w:rsidRPr="00ED3418" w:rsidRDefault="00620763" w:rsidP="00634F96">
      <w:pPr>
        <w:rPr>
          <w:szCs w:val="22"/>
        </w:rPr>
      </w:pPr>
    </w:p>
    <w:p w14:paraId="0500B974" w14:textId="22F05FE9" w:rsidR="00620763" w:rsidRPr="00ED3418" w:rsidRDefault="00620763" w:rsidP="00634F96">
      <w:pPr>
        <w:rPr>
          <w:szCs w:val="22"/>
          <w:vertAlign w:val="superscript"/>
        </w:rPr>
      </w:pPr>
      <w:r w:rsidRPr="00ED3418">
        <w:rPr>
          <w:szCs w:val="22"/>
        </w:rPr>
        <w:t>Shawn Cummings</w:t>
      </w:r>
      <w:r w:rsidRPr="00ED3418">
        <w:rPr>
          <w:szCs w:val="22"/>
          <w:vertAlign w:val="superscript"/>
        </w:rPr>
        <w:t>1</w:t>
      </w:r>
      <w:r w:rsidR="0084004E" w:rsidRPr="00ED3418">
        <w:rPr>
          <w:szCs w:val="22"/>
          <w:vertAlign w:val="superscript"/>
        </w:rPr>
        <w:t>,3</w:t>
      </w:r>
      <w:r w:rsidRPr="00ED3418">
        <w:rPr>
          <w:szCs w:val="22"/>
        </w:rPr>
        <w:t>, Gevher Karboga</w:t>
      </w:r>
      <w:r w:rsidRPr="00ED3418">
        <w:rPr>
          <w:szCs w:val="22"/>
          <w:vertAlign w:val="superscript"/>
        </w:rPr>
        <w:t>1</w:t>
      </w:r>
      <w:r w:rsidRPr="00ED3418">
        <w:rPr>
          <w:szCs w:val="22"/>
        </w:rPr>
        <w:t>, Menghan Yang</w:t>
      </w:r>
      <w:r w:rsidRPr="00ED3418">
        <w:rPr>
          <w:szCs w:val="22"/>
          <w:vertAlign w:val="superscript"/>
        </w:rPr>
        <w:t>1</w:t>
      </w:r>
      <w:r w:rsidR="000922F6" w:rsidRPr="00ED3418">
        <w:rPr>
          <w:szCs w:val="22"/>
          <w:vertAlign w:val="superscript"/>
        </w:rPr>
        <w:t>,4</w:t>
      </w:r>
      <w:r w:rsidRPr="00ED3418">
        <w:rPr>
          <w:szCs w:val="22"/>
        </w:rPr>
        <w:t xml:space="preserve">, and </w:t>
      </w:r>
      <w:r w:rsidR="008537CE">
        <w:rPr>
          <w:szCs w:val="22"/>
        </w:rPr>
        <w:t xml:space="preserve">T. </w:t>
      </w:r>
      <w:r w:rsidRPr="00ED3418">
        <w:rPr>
          <w:szCs w:val="22"/>
        </w:rPr>
        <w:t>Florian Jaeger</w:t>
      </w:r>
      <w:r w:rsidRPr="00ED3418">
        <w:rPr>
          <w:szCs w:val="22"/>
          <w:vertAlign w:val="superscript"/>
        </w:rPr>
        <w:t>1,2</w:t>
      </w:r>
    </w:p>
    <w:p w14:paraId="07D74719" w14:textId="77777777" w:rsidR="00620763" w:rsidRPr="00ED3418" w:rsidRDefault="00620763" w:rsidP="00634F96">
      <w:pPr>
        <w:rPr>
          <w:szCs w:val="22"/>
        </w:rPr>
      </w:pPr>
    </w:p>
    <w:p w14:paraId="68CF4725" w14:textId="77777777" w:rsidR="00620763" w:rsidRPr="00ED3418" w:rsidRDefault="00620763" w:rsidP="00634F96">
      <w:pPr>
        <w:rPr>
          <w:szCs w:val="22"/>
        </w:rPr>
      </w:pPr>
      <w:r w:rsidRPr="00ED3418">
        <w:rPr>
          <w:szCs w:val="22"/>
          <w:vertAlign w:val="superscript"/>
        </w:rPr>
        <w:t>1</w:t>
      </w:r>
      <w:r w:rsidRPr="00ED3418">
        <w:rPr>
          <w:szCs w:val="22"/>
        </w:rPr>
        <w:t>Department of Brain and Cognitive Sciences, University of Rochester, USA</w:t>
      </w:r>
    </w:p>
    <w:p w14:paraId="72E95811" w14:textId="3A7A89AB" w:rsidR="00620763" w:rsidRPr="00ED3418" w:rsidRDefault="00620763" w:rsidP="00634F96">
      <w:pPr>
        <w:rPr>
          <w:szCs w:val="22"/>
        </w:rPr>
      </w:pPr>
      <w:r w:rsidRPr="00ED3418">
        <w:rPr>
          <w:szCs w:val="22"/>
          <w:vertAlign w:val="superscript"/>
        </w:rPr>
        <w:t>2</w:t>
      </w:r>
      <w:r w:rsidR="003D0309">
        <w:rPr>
          <w:szCs w:val="22"/>
        </w:rPr>
        <w:t>Goergen Institute for Data Science and AI</w:t>
      </w:r>
      <w:r w:rsidRPr="00ED3418">
        <w:rPr>
          <w:szCs w:val="22"/>
        </w:rPr>
        <w:t>, University of Rochester, USA</w:t>
      </w:r>
    </w:p>
    <w:p w14:paraId="3905728F" w14:textId="0387E240" w:rsidR="0084004E" w:rsidRPr="00ED3418" w:rsidRDefault="0084004E" w:rsidP="00634F96">
      <w:pPr>
        <w:rPr>
          <w:szCs w:val="22"/>
        </w:rPr>
      </w:pPr>
      <w:r w:rsidRPr="00ED3418">
        <w:rPr>
          <w:szCs w:val="22"/>
          <w:vertAlign w:val="superscript"/>
        </w:rPr>
        <w:t>3</w:t>
      </w:r>
      <w:r w:rsidRPr="00ED3418">
        <w:rPr>
          <w:szCs w:val="22"/>
        </w:rPr>
        <w:t>Department of Speech, Language, and Hearing Sciences, University of Connecticut, USA</w:t>
      </w:r>
    </w:p>
    <w:p w14:paraId="0EFF52F9" w14:textId="7BFA1E87" w:rsidR="00F12B14" w:rsidRPr="00ED3418" w:rsidRDefault="00F12B14" w:rsidP="00634F96">
      <w:pPr>
        <w:rPr>
          <w:szCs w:val="22"/>
        </w:rPr>
      </w:pPr>
      <w:r w:rsidRPr="00ED3418">
        <w:rPr>
          <w:szCs w:val="22"/>
          <w:vertAlign w:val="superscript"/>
        </w:rPr>
        <w:t>4</w:t>
      </w:r>
      <w:r w:rsidRPr="00ED3418">
        <w:rPr>
          <w:szCs w:val="22"/>
        </w:rPr>
        <w:t>Department of Psychological Sciences, University of Connecticut, USA</w:t>
      </w:r>
    </w:p>
    <w:p w14:paraId="33458FA0" w14:textId="77777777" w:rsidR="009C3E9E" w:rsidRPr="00ED3418" w:rsidRDefault="009C3E9E" w:rsidP="00634F96">
      <w:pPr>
        <w:rPr>
          <w:szCs w:val="22"/>
        </w:rPr>
      </w:pPr>
    </w:p>
    <w:p w14:paraId="0EA3BE80" w14:textId="77777777" w:rsidR="009C3E9E" w:rsidRPr="00ED3418" w:rsidRDefault="009C3E9E" w:rsidP="00634F96">
      <w:pPr>
        <w:rPr>
          <w:szCs w:val="22"/>
        </w:rPr>
      </w:pPr>
    </w:p>
    <w:p w14:paraId="3ACFF204" w14:textId="452EC40A" w:rsidR="009C3E9E" w:rsidRPr="00ED3418" w:rsidRDefault="009C3E9E" w:rsidP="00634F96">
      <w:pPr>
        <w:rPr>
          <w:szCs w:val="22"/>
        </w:rPr>
      </w:pPr>
      <w:r w:rsidRPr="00ED3418">
        <w:rPr>
          <w:szCs w:val="22"/>
        </w:rPr>
        <w:t>Word count (main text):</w:t>
      </w:r>
      <w:r w:rsidR="0032311C" w:rsidRPr="00ED3418">
        <w:rPr>
          <w:szCs w:val="22"/>
        </w:rPr>
        <w:t xml:space="preserve"> ~</w:t>
      </w:r>
      <w:r w:rsidR="003D0309">
        <w:rPr>
          <w:szCs w:val="22"/>
        </w:rPr>
        <w:t>7500</w:t>
      </w:r>
    </w:p>
    <w:p w14:paraId="56846229" w14:textId="77777777" w:rsidR="001D72AF" w:rsidRPr="00ED3418" w:rsidRDefault="001D72AF" w:rsidP="009C3E9E">
      <w:pPr>
        <w:pStyle w:val="NoSpacing"/>
        <w:rPr>
          <w:szCs w:val="22"/>
        </w:rPr>
      </w:pPr>
    </w:p>
    <w:p w14:paraId="2FB6AF83" w14:textId="77777777" w:rsidR="001D72AF" w:rsidRPr="00ED3418" w:rsidRDefault="001D72AF" w:rsidP="009C3E9E">
      <w:pPr>
        <w:pStyle w:val="NoSpacing"/>
        <w:rPr>
          <w:szCs w:val="22"/>
        </w:rPr>
      </w:pPr>
    </w:p>
    <w:p w14:paraId="0E780EA8" w14:textId="77777777" w:rsidR="007C77E1" w:rsidRPr="00ED3418" w:rsidRDefault="007C77E1" w:rsidP="009C3E9E">
      <w:pPr>
        <w:pStyle w:val="NoSpacing"/>
        <w:rPr>
          <w:szCs w:val="22"/>
        </w:rPr>
      </w:pPr>
    </w:p>
    <w:p w14:paraId="2ED7033F" w14:textId="77777777" w:rsidR="007C77E1" w:rsidRPr="00ED3418" w:rsidRDefault="007C77E1" w:rsidP="009C3E9E">
      <w:pPr>
        <w:pStyle w:val="NoSpacing"/>
        <w:rPr>
          <w:szCs w:val="22"/>
        </w:rPr>
      </w:pPr>
    </w:p>
    <w:p w14:paraId="09A454EB" w14:textId="77777777" w:rsidR="001D72AF" w:rsidRPr="00ED3418" w:rsidRDefault="001D72AF" w:rsidP="009C3E9E">
      <w:pPr>
        <w:pStyle w:val="NoSpacing"/>
        <w:rPr>
          <w:szCs w:val="22"/>
        </w:rPr>
      </w:pPr>
    </w:p>
    <w:p w14:paraId="005A645C" w14:textId="77777777" w:rsidR="001D72AF" w:rsidRPr="00ED3418" w:rsidRDefault="001D72AF" w:rsidP="009C3E9E">
      <w:pPr>
        <w:pStyle w:val="NoSpacing"/>
        <w:rPr>
          <w:szCs w:val="22"/>
        </w:rPr>
      </w:pPr>
    </w:p>
    <w:p w14:paraId="26C8DE9D" w14:textId="77777777" w:rsidR="009C3E9E" w:rsidRPr="00ED3418" w:rsidRDefault="009C3E9E" w:rsidP="009C3E9E">
      <w:pPr>
        <w:pStyle w:val="NoSpacing"/>
        <w:rPr>
          <w:szCs w:val="22"/>
        </w:rPr>
      </w:pPr>
      <w:r w:rsidRPr="00ED3418">
        <w:rPr>
          <w:szCs w:val="22"/>
        </w:rPr>
        <w:t>Contact author:</w:t>
      </w:r>
    </w:p>
    <w:p w14:paraId="0310E191" w14:textId="77777777" w:rsidR="009C3E9E" w:rsidRPr="00ED3418" w:rsidRDefault="009C3E9E" w:rsidP="00B177B4">
      <w:pPr>
        <w:pStyle w:val="NoSpacing"/>
        <w:jc w:val="center"/>
        <w:rPr>
          <w:szCs w:val="22"/>
        </w:rPr>
      </w:pPr>
    </w:p>
    <w:p w14:paraId="474579C5" w14:textId="41C60424" w:rsidR="00175F64" w:rsidRPr="00ED3418" w:rsidRDefault="00CA18A3" w:rsidP="00690B78">
      <w:pPr>
        <w:pStyle w:val="NoSpacing"/>
        <w:outlineLvl w:val="0"/>
        <w:rPr>
          <w:szCs w:val="22"/>
        </w:rPr>
      </w:pPr>
      <w:r>
        <w:rPr>
          <w:szCs w:val="22"/>
        </w:rPr>
        <w:t>T. Florian Jaeger</w:t>
      </w:r>
    </w:p>
    <w:p w14:paraId="2C0AEC7D" w14:textId="440C0BA0" w:rsidR="00175F64" w:rsidRPr="00ED3418" w:rsidRDefault="00CA18A3" w:rsidP="00175F64">
      <w:pPr>
        <w:spacing w:line="240" w:lineRule="auto"/>
        <w:ind w:firstLine="0"/>
        <w:rPr>
          <w:szCs w:val="22"/>
        </w:rPr>
      </w:pPr>
      <w:r>
        <w:rPr>
          <w:szCs w:val="22"/>
        </w:rPr>
        <w:t>fjaeger@ur.rochester.edu</w:t>
      </w:r>
    </w:p>
    <w:p w14:paraId="5A1F6E4C" w14:textId="7776AA51" w:rsidR="00175F64" w:rsidRDefault="00CA18A3" w:rsidP="00175F64">
      <w:pPr>
        <w:spacing w:line="240" w:lineRule="auto"/>
        <w:ind w:firstLine="0"/>
        <w:rPr>
          <w:szCs w:val="22"/>
        </w:rPr>
      </w:pPr>
      <w:r>
        <w:rPr>
          <w:szCs w:val="22"/>
        </w:rPr>
        <w:t>Meliora Hall</w:t>
      </w:r>
    </w:p>
    <w:p w14:paraId="76E217D7" w14:textId="7CC32CFD" w:rsidR="00CA18A3" w:rsidRDefault="00CA18A3" w:rsidP="00175F64">
      <w:pPr>
        <w:spacing w:line="240" w:lineRule="auto"/>
        <w:ind w:firstLine="0"/>
        <w:rPr>
          <w:szCs w:val="22"/>
        </w:rPr>
      </w:pPr>
      <w:r>
        <w:rPr>
          <w:szCs w:val="22"/>
        </w:rPr>
        <w:t>Rochester, NY 14627</w:t>
      </w:r>
    </w:p>
    <w:p w14:paraId="258BDA46" w14:textId="501087FF" w:rsidR="00CA18A3" w:rsidRPr="00ED3418" w:rsidRDefault="00CA18A3" w:rsidP="00175F64">
      <w:pPr>
        <w:spacing w:line="240" w:lineRule="auto"/>
        <w:ind w:firstLine="0"/>
        <w:rPr>
          <w:szCs w:val="22"/>
        </w:rPr>
      </w:pPr>
      <w:r>
        <w:rPr>
          <w:szCs w:val="22"/>
        </w:rPr>
        <w:t>USA</w:t>
      </w:r>
    </w:p>
    <w:p w14:paraId="6968DE03" w14:textId="269A00C0" w:rsidR="009C3E9E" w:rsidRPr="00ED3418" w:rsidRDefault="009C3E9E" w:rsidP="00175F64">
      <w:pPr>
        <w:spacing w:line="240" w:lineRule="auto"/>
        <w:ind w:firstLine="0"/>
        <w:rPr>
          <w:szCs w:val="22"/>
        </w:rPr>
        <w:sectPr w:rsidR="009C3E9E" w:rsidRPr="00ED3418" w:rsidSect="00315328">
          <w:headerReference w:type="default" r:id="rId9"/>
          <w:footerReference w:type="even" r:id="rId10"/>
          <w:footerReference w:type="default" r:id="rId11"/>
          <w:pgSz w:w="12240" w:h="15840"/>
          <w:pgMar w:top="1440" w:right="1800" w:bottom="1440" w:left="1800" w:header="720" w:footer="720" w:gutter="0"/>
          <w:cols w:space="720"/>
          <w:titlePg/>
          <w:docGrid w:linePitch="360"/>
        </w:sectPr>
      </w:pPr>
    </w:p>
    <w:p w14:paraId="7719FD7E" w14:textId="7E130B94" w:rsidR="009C3E9E" w:rsidRPr="00ED3418" w:rsidRDefault="009C3E9E" w:rsidP="00EF7CF4">
      <w:pPr>
        <w:ind w:firstLine="0"/>
        <w:rPr>
          <w:b/>
          <w:bCs/>
          <w:szCs w:val="22"/>
        </w:rPr>
      </w:pPr>
      <w:r w:rsidRPr="00ED3418">
        <w:rPr>
          <w:b/>
          <w:bCs/>
          <w:szCs w:val="22"/>
        </w:rPr>
        <w:lastRenderedPageBreak/>
        <w:t>Abstract</w:t>
      </w:r>
    </w:p>
    <w:p w14:paraId="3B1EB3E6" w14:textId="38F41B5B" w:rsidR="009C3E9E" w:rsidRPr="00250AA0" w:rsidRDefault="00250AA0" w:rsidP="00634F96">
      <w:pPr>
        <w:rPr>
          <w:szCs w:val="22"/>
        </w:rPr>
      </w:pPr>
      <w:r>
        <w:rPr>
          <w:szCs w:val="22"/>
        </w:rPr>
        <w:t xml:space="preserve">The articulation of speech segments is influenced by their phonetic context. Human speech perception seems to </w:t>
      </w:r>
      <w:r w:rsidRPr="00CA18A3">
        <w:rPr>
          <w:szCs w:val="22"/>
        </w:rPr>
        <w:t>compensate</w:t>
      </w:r>
      <w:r>
        <w:rPr>
          <w:i/>
          <w:iCs/>
          <w:szCs w:val="22"/>
        </w:rPr>
        <w:t xml:space="preserve"> </w:t>
      </w:r>
      <w:r>
        <w:rPr>
          <w:szCs w:val="22"/>
        </w:rPr>
        <w:t xml:space="preserve">for such co-articulatory effects, interpreting acoustic cues </w:t>
      </w:r>
      <w:r w:rsidR="00FF7290">
        <w:rPr>
          <w:szCs w:val="22"/>
        </w:rPr>
        <w:t>relative to their values expected in the current context. We test whether similar compensation is observed for visually presented, non-</w:t>
      </w:r>
      <w:r w:rsidR="002525B6">
        <w:rPr>
          <w:szCs w:val="22"/>
        </w:rPr>
        <w:t>phonetic</w:t>
      </w:r>
      <w:r w:rsidR="00FF7290">
        <w:rPr>
          <w:szCs w:val="22"/>
        </w:rPr>
        <w:t xml:space="preserve"> context</w:t>
      </w:r>
      <w:r w:rsidR="002525B6">
        <w:rPr>
          <w:szCs w:val="22"/>
        </w:rPr>
        <w:t>s</w:t>
      </w:r>
      <w:r w:rsidR="00FF7290">
        <w:rPr>
          <w:szCs w:val="22"/>
        </w:rPr>
        <w:t xml:space="preserve"> (a pen in the mouth of a talker), as predicted by </w:t>
      </w:r>
      <w:r w:rsidR="002525B6">
        <w:rPr>
          <w:szCs w:val="22"/>
        </w:rPr>
        <w:t>some</w:t>
      </w:r>
      <w:r w:rsidR="00FF7290">
        <w:rPr>
          <w:szCs w:val="22"/>
        </w:rPr>
        <w:t xml:space="preserve"> accounts of perceptual compensation.</w:t>
      </w:r>
    </w:p>
    <w:p w14:paraId="23E85267" w14:textId="77777777" w:rsidR="00F504F1" w:rsidRPr="00ED3418" w:rsidRDefault="00F504F1" w:rsidP="00634F96">
      <w:pPr>
        <w:rPr>
          <w:szCs w:val="22"/>
        </w:rPr>
      </w:pPr>
    </w:p>
    <w:p w14:paraId="22ADF6B6" w14:textId="1342D8D0" w:rsidR="009C3E9E" w:rsidRPr="00ED3418" w:rsidRDefault="009C3E9E" w:rsidP="00690B78">
      <w:pPr>
        <w:pStyle w:val="NoSpacing"/>
        <w:ind w:left="180"/>
        <w:outlineLvl w:val="0"/>
        <w:rPr>
          <w:b/>
          <w:szCs w:val="22"/>
        </w:rPr>
      </w:pPr>
      <w:r w:rsidRPr="00ED3418">
        <w:rPr>
          <w:b/>
          <w:szCs w:val="22"/>
        </w:rPr>
        <w:t>Keywords</w:t>
      </w:r>
      <w:r w:rsidRPr="00ED3418">
        <w:rPr>
          <w:szCs w:val="22"/>
        </w:rPr>
        <w:t>:</w:t>
      </w:r>
      <w:r w:rsidR="00A42108" w:rsidRPr="00ED3418">
        <w:rPr>
          <w:szCs w:val="22"/>
        </w:rPr>
        <w:t xml:space="preserve"> </w:t>
      </w:r>
      <w:r w:rsidR="00423FF8" w:rsidRPr="00ED3418">
        <w:rPr>
          <w:szCs w:val="22"/>
        </w:rPr>
        <w:t xml:space="preserve">speech perception; </w:t>
      </w:r>
      <w:r w:rsidR="00FF7290">
        <w:rPr>
          <w:szCs w:val="22"/>
        </w:rPr>
        <w:t xml:space="preserve">audiovisual; </w:t>
      </w:r>
      <w:r w:rsidR="000922F6" w:rsidRPr="00ED3418">
        <w:rPr>
          <w:szCs w:val="22"/>
        </w:rPr>
        <w:t>compensation</w:t>
      </w:r>
      <w:r w:rsidR="00FF7290">
        <w:rPr>
          <w:szCs w:val="22"/>
        </w:rPr>
        <w:t>;</w:t>
      </w:r>
      <w:r w:rsidR="000922F6" w:rsidRPr="00ED3418">
        <w:rPr>
          <w:szCs w:val="22"/>
        </w:rPr>
        <w:t xml:space="preserve"> coarticulation</w:t>
      </w:r>
      <w:r w:rsidRPr="00ED3418">
        <w:rPr>
          <w:b/>
          <w:szCs w:val="22"/>
        </w:rPr>
        <w:t xml:space="preserve"> </w:t>
      </w:r>
    </w:p>
    <w:p w14:paraId="298C0B93" w14:textId="77777777" w:rsidR="008B21A7" w:rsidRDefault="008B21A7" w:rsidP="00690B78">
      <w:pPr>
        <w:pStyle w:val="NoSpacing"/>
        <w:ind w:left="180"/>
        <w:outlineLvl w:val="0"/>
        <w:rPr>
          <w:szCs w:val="22"/>
        </w:rPr>
      </w:pPr>
    </w:p>
    <w:p w14:paraId="59CBCF43" w14:textId="77777777" w:rsidR="008B21A7" w:rsidRDefault="008B21A7" w:rsidP="00690B78">
      <w:pPr>
        <w:pStyle w:val="NoSpacing"/>
        <w:ind w:left="180"/>
        <w:outlineLvl w:val="0"/>
        <w:rPr>
          <w:szCs w:val="22"/>
        </w:rPr>
      </w:pPr>
    </w:p>
    <w:p w14:paraId="7E6464A5" w14:textId="77777777" w:rsidR="008B21A7" w:rsidRDefault="008B21A7" w:rsidP="00690B78">
      <w:pPr>
        <w:pStyle w:val="NoSpacing"/>
        <w:ind w:left="180"/>
        <w:outlineLvl w:val="0"/>
        <w:rPr>
          <w:szCs w:val="22"/>
        </w:rPr>
      </w:pPr>
    </w:p>
    <w:p w14:paraId="09AD204F" w14:textId="77777777" w:rsidR="008B21A7" w:rsidRDefault="008B21A7" w:rsidP="00690B78">
      <w:pPr>
        <w:pStyle w:val="NoSpacing"/>
        <w:ind w:left="180"/>
        <w:outlineLvl w:val="0"/>
        <w:rPr>
          <w:szCs w:val="22"/>
        </w:rPr>
      </w:pPr>
    </w:p>
    <w:p w14:paraId="16878F1B" w14:textId="77777777" w:rsidR="008B21A7" w:rsidRDefault="008B21A7" w:rsidP="008B21A7">
      <w:pPr>
        <w:ind w:firstLine="0"/>
        <w:rPr>
          <w:b/>
          <w:bCs/>
          <w:szCs w:val="22"/>
        </w:rPr>
      </w:pPr>
    </w:p>
    <w:p w14:paraId="668E7DE4" w14:textId="77777777" w:rsidR="008B21A7" w:rsidRDefault="008B21A7" w:rsidP="008B21A7">
      <w:pPr>
        <w:ind w:firstLine="0"/>
        <w:rPr>
          <w:b/>
          <w:bCs/>
          <w:szCs w:val="22"/>
        </w:rPr>
      </w:pPr>
    </w:p>
    <w:p w14:paraId="63D671B0" w14:textId="77777777" w:rsidR="008B21A7" w:rsidRPr="00ED3418" w:rsidRDefault="008B21A7" w:rsidP="00CA18A3">
      <w:pPr>
        <w:pStyle w:val="NoSpacing"/>
        <w:outlineLvl w:val="0"/>
        <w:rPr>
          <w:szCs w:val="22"/>
        </w:rPr>
      </w:pPr>
    </w:p>
    <w:p w14:paraId="31E00104" w14:textId="77777777" w:rsidR="008B21A7" w:rsidRPr="00ED3418" w:rsidRDefault="008B21A7" w:rsidP="00690B78">
      <w:pPr>
        <w:pStyle w:val="NoSpacing"/>
        <w:ind w:left="180"/>
        <w:outlineLvl w:val="0"/>
        <w:rPr>
          <w:szCs w:val="22"/>
        </w:rPr>
      </w:pPr>
    </w:p>
    <w:p w14:paraId="479504BE" w14:textId="77777777" w:rsidR="00E02A6C" w:rsidRPr="00ED3418" w:rsidRDefault="00E02A6C" w:rsidP="00690B78">
      <w:pPr>
        <w:pStyle w:val="NoSpacing"/>
        <w:ind w:left="180"/>
        <w:outlineLvl w:val="0"/>
        <w:rPr>
          <w:szCs w:val="22"/>
        </w:rPr>
      </w:pPr>
    </w:p>
    <w:p w14:paraId="61CD0448" w14:textId="77777777" w:rsidR="00423FF8" w:rsidRPr="00ED3418" w:rsidRDefault="00423FF8" w:rsidP="00634F96">
      <w:pPr>
        <w:rPr>
          <w:szCs w:val="22"/>
        </w:rPr>
      </w:pPr>
    </w:p>
    <w:p w14:paraId="12BE79FF" w14:textId="0684FEA7" w:rsidR="00A91938" w:rsidRPr="00ED3418" w:rsidRDefault="00423FF8" w:rsidP="00102065">
      <w:pPr>
        <w:pStyle w:val="Heading1"/>
        <w:rPr>
          <w:sz w:val="22"/>
        </w:rPr>
      </w:pPr>
      <w:r w:rsidRPr="00ED3418">
        <w:rPr>
          <w:szCs w:val="22"/>
        </w:rPr>
        <w:br w:type="page"/>
      </w:r>
      <w:r w:rsidR="00A91938" w:rsidRPr="00ED3418">
        <w:rPr>
          <w:sz w:val="22"/>
        </w:rPr>
        <w:lastRenderedPageBreak/>
        <w:t xml:space="preserve">Introduction </w:t>
      </w:r>
    </w:p>
    <w:p w14:paraId="0C647BEA" w14:textId="739B4C30" w:rsidR="00914E32" w:rsidRPr="00A50B63" w:rsidRDefault="00914E32" w:rsidP="00914E32">
      <w:pPr>
        <w:rPr>
          <w:szCs w:val="22"/>
        </w:rPr>
      </w:pPr>
      <w:r>
        <w:rPr>
          <w:szCs w:val="22"/>
        </w:rPr>
        <w:t xml:space="preserve">The phonetic realization of </w:t>
      </w:r>
      <w:r w:rsidRPr="00ED3418">
        <w:rPr>
          <w:szCs w:val="22"/>
        </w:rPr>
        <w:t xml:space="preserve">sound categories </w:t>
      </w:r>
      <w:r>
        <w:rPr>
          <w:szCs w:val="22"/>
        </w:rPr>
        <w:t>is</w:t>
      </w:r>
      <w:r w:rsidRPr="00ED3418">
        <w:rPr>
          <w:szCs w:val="22"/>
        </w:rPr>
        <w:t xml:space="preserve"> </w:t>
      </w:r>
      <w:r>
        <w:rPr>
          <w:szCs w:val="22"/>
        </w:rPr>
        <w:t>affected</w:t>
      </w:r>
      <w:r w:rsidRPr="00ED3418">
        <w:rPr>
          <w:szCs w:val="22"/>
        </w:rPr>
        <w:t xml:space="preserve"> by </w:t>
      </w:r>
      <w:r>
        <w:rPr>
          <w:szCs w:val="22"/>
        </w:rPr>
        <w:t xml:space="preserve">their </w:t>
      </w:r>
      <w:r w:rsidRPr="00ED3418">
        <w:rPr>
          <w:szCs w:val="22"/>
        </w:rPr>
        <w:t>phonetic context</w:t>
      </w:r>
      <w:r>
        <w:rPr>
          <w:szCs w:val="22"/>
        </w:rPr>
        <w:t>,</w:t>
      </w:r>
      <w:r w:rsidRPr="00ED3418">
        <w:rPr>
          <w:szCs w:val="22"/>
        </w:rPr>
        <w:t xml:space="preserve"> a process known as co-articulation. For example, </w:t>
      </w:r>
      <w:r>
        <w:rPr>
          <w:szCs w:val="22"/>
        </w:rPr>
        <w:t xml:space="preserve">English </w:t>
      </w:r>
      <w:r w:rsidRPr="00ED3418">
        <w:rPr>
          <w:szCs w:val="22"/>
        </w:rPr>
        <w:t>fricative</w:t>
      </w:r>
      <w:r>
        <w:rPr>
          <w:szCs w:val="22"/>
        </w:rPr>
        <w:t>s have a lower</w:t>
      </w:r>
      <w:r w:rsidRPr="00ED3418">
        <w:rPr>
          <w:szCs w:val="22"/>
        </w:rPr>
        <w:t xml:space="preserve"> spectral center of gravity </w:t>
      </w:r>
      <w:r>
        <w:rPr>
          <w:szCs w:val="22"/>
        </w:rPr>
        <w:t>directly</w:t>
      </w:r>
      <w:r w:rsidRPr="00ED3418">
        <w:rPr>
          <w:szCs w:val="22"/>
        </w:rPr>
        <w:t xml:space="preserve"> </w:t>
      </w:r>
      <w:r>
        <w:rPr>
          <w:szCs w:val="22"/>
        </w:rPr>
        <w:t>following the</w:t>
      </w:r>
      <w:r w:rsidRPr="00ED3418">
        <w:rPr>
          <w:szCs w:val="22"/>
        </w:rPr>
        <w:t xml:space="preserve"> vowel /u/</w:t>
      </w:r>
      <w:r>
        <w:rPr>
          <w:szCs w:val="22"/>
        </w:rPr>
        <w:t xml:space="preserve"> (as in </w:t>
      </w:r>
      <w:r>
        <w:rPr>
          <w:i/>
          <w:iCs/>
          <w:szCs w:val="22"/>
        </w:rPr>
        <w:t>moon</w:t>
      </w:r>
      <w:r>
        <w:rPr>
          <w:szCs w:val="22"/>
        </w:rPr>
        <w:t>)</w:t>
      </w:r>
      <w:r w:rsidRPr="00ED3418">
        <w:rPr>
          <w:szCs w:val="22"/>
        </w:rPr>
        <w:t xml:space="preserve"> </w:t>
      </w:r>
      <w:r>
        <w:rPr>
          <w:szCs w:val="22"/>
        </w:rPr>
        <w:t xml:space="preserve">compared to </w:t>
      </w:r>
      <w:r w:rsidR="00CA18A3">
        <w:rPr>
          <w:szCs w:val="22"/>
        </w:rPr>
        <w:t xml:space="preserve">front </w:t>
      </w:r>
      <w:r>
        <w:rPr>
          <w:szCs w:val="22"/>
        </w:rPr>
        <w:t>vowel</w:t>
      </w:r>
      <w:r w:rsidR="00CA18A3">
        <w:rPr>
          <w:szCs w:val="22"/>
        </w:rPr>
        <w:t>s</w:t>
      </w:r>
      <w:r>
        <w:rPr>
          <w:szCs w:val="22"/>
        </w:rPr>
        <w:t xml:space="preserve"> </w:t>
      </w:r>
      <w:r w:rsidRPr="00ED3418">
        <w:rPr>
          <w:szCs w:val="22"/>
        </w:rPr>
        <w:t xml:space="preserve">(Soli, 1981; Yeni-Komshian &amp; Soli, 1981). As the spectral center for /ʃ/ is generally lower than that of /s/ in English (Jongman, Wayland, &amp; Wong, 2000), the presence of /u/ serves to make /s/ segments </w:t>
      </w:r>
      <w:r>
        <w:rPr>
          <w:szCs w:val="22"/>
        </w:rPr>
        <w:t xml:space="preserve">acoustically more </w:t>
      </w:r>
      <w:proofErr w:type="gramStart"/>
      <w:r>
        <w:rPr>
          <w:szCs w:val="22"/>
        </w:rPr>
        <w:t>similar to</w:t>
      </w:r>
      <w:proofErr w:type="gramEnd"/>
      <w:r>
        <w:rPr>
          <w:szCs w:val="22"/>
        </w:rPr>
        <w:t xml:space="preserve"> typical </w:t>
      </w:r>
      <w:r w:rsidRPr="00ED3418">
        <w:rPr>
          <w:szCs w:val="22"/>
        </w:rPr>
        <w:t>/ʃ/</w:t>
      </w:r>
      <w:r>
        <w:rPr>
          <w:szCs w:val="22"/>
        </w:rPr>
        <w:t xml:space="preserve"> segments. Human speech perception</w:t>
      </w:r>
      <w:r w:rsidRPr="00ED3418">
        <w:rPr>
          <w:szCs w:val="22"/>
        </w:rPr>
        <w:t xml:space="preserve"> </w:t>
      </w:r>
      <w:r>
        <w:rPr>
          <w:szCs w:val="22"/>
        </w:rPr>
        <w:t xml:space="preserve">is known to </w:t>
      </w:r>
      <w:r w:rsidRPr="00135EC6">
        <w:rPr>
          <w:i/>
          <w:iCs/>
          <w:szCs w:val="22"/>
        </w:rPr>
        <w:t>compensate</w:t>
      </w:r>
      <w:r w:rsidRPr="00ED3418">
        <w:rPr>
          <w:szCs w:val="22"/>
        </w:rPr>
        <w:t xml:space="preserve"> for this:</w:t>
      </w:r>
      <w:r w:rsidRPr="00ED3418">
        <w:rPr>
          <w:i/>
          <w:iCs/>
          <w:szCs w:val="22"/>
        </w:rPr>
        <w:t xml:space="preserve"> </w:t>
      </w:r>
      <w:r>
        <w:rPr>
          <w:szCs w:val="22"/>
        </w:rPr>
        <w:t xml:space="preserve">for a fricative ambiguous between /s/ and </w:t>
      </w:r>
      <w:r w:rsidRPr="00ED3418">
        <w:rPr>
          <w:szCs w:val="22"/>
        </w:rPr>
        <w:t>/ʃ/</w:t>
      </w:r>
      <w:r>
        <w:rPr>
          <w:szCs w:val="22"/>
        </w:rPr>
        <w:t xml:space="preserve">, </w:t>
      </w:r>
      <w:r w:rsidRPr="00ED3418">
        <w:rPr>
          <w:szCs w:val="22"/>
        </w:rPr>
        <w:t xml:space="preserve">the presence of </w:t>
      </w:r>
      <w:r>
        <w:rPr>
          <w:szCs w:val="22"/>
        </w:rPr>
        <w:t xml:space="preserve">a preceding </w:t>
      </w:r>
      <w:r w:rsidRPr="00ED3418">
        <w:rPr>
          <w:szCs w:val="22"/>
        </w:rPr>
        <w:t xml:space="preserve">/u/ biases listeners towards /s/ responses (Mann &amp; Repp, 1980; Mann &amp; Soli, 1991). </w:t>
      </w:r>
      <w:r>
        <w:rPr>
          <w:szCs w:val="22"/>
        </w:rPr>
        <w:t>That is, listeners seem to attribute the l</w:t>
      </w:r>
      <w:r w:rsidRPr="00ED3418">
        <w:rPr>
          <w:szCs w:val="22"/>
        </w:rPr>
        <w:t>owered spectral center of gravity</w:t>
      </w:r>
      <w:r>
        <w:rPr>
          <w:szCs w:val="22"/>
        </w:rPr>
        <w:t xml:space="preserve"> at least in part </w:t>
      </w:r>
      <w:r w:rsidRPr="00ED3418">
        <w:rPr>
          <w:szCs w:val="22"/>
        </w:rPr>
        <w:t xml:space="preserve">to the co-articulatory effect of the </w:t>
      </w:r>
      <w:r>
        <w:rPr>
          <w:szCs w:val="22"/>
        </w:rPr>
        <w:t xml:space="preserve">preceding </w:t>
      </w:r>
      <w:r w:rsidRPr="00ED3418">
        <w:rPr>
          <w:szCs w:val="22"/>
        </w:rPr>
        <w:t>/u/</w:t>
      </w:r>
      <w:r>
        <w:rPr>
          <w:szCs w:val="22"/>
        </w:rPr>
        <w:t>, rather than an</w:t>
      </w:r>
      <w:r w:rsidRPr="00ED3418">
        <w:rPr>
          <w:szCs w:val="22"/>
        </w:rPr>
        <w:t xml:space="preserve"> intention </w:t>
      </w:r>
      <w:r>
        <w:rPr>
          <w:szCs w:val="22"/>
        </w:rPr>
        <w:t xml:space="preserve">to produce a </w:t>
      </w:r>
      <w:r w:rsidRPr="00ED3418">
        <w:rPr>
          <w:szCs w:val="22"/>
        </w:rPr>
        <w:t>/ʃ/</w:t>
      </w:r>
      <w:r>
        <w:rPr>
          <w:szCs w:val="22"/>
        </w:rPr>
        <w:t xml:space="preserve"> </w:t>
      </w:r>
      <w:r w:rsidRPr="00ED3418">
        <w:rPr>
          <w:szCs w:val="22"/>
        </w:rPr>
        <w:t xml:space="preserve">(Fowler, 2006). </w:t>
      </w:r>
      <w:r>
        <w:rPr>
          <w:szCs w:val="22"/>
        </w:rPr>
        <w:t xml:space="preserve">Similar </w:t>
      </w:r>
      <w:r w:rsidR="00CA18A3">
        <w:rPr>
          <w:szCs w:val="22"/>
        </w:rPr>
        <w:t xml:space="preserve">compensation </w:t>
      </w:r>
      <w:r>
        <w:rPr>
          <w:szCs w:val="22"/>
        </w:rPr>
        <w:t>effects have been documented for a wide range</w:t>
      </w:r>
      <w:r w:rsidRPr="00F05B25">
        <w:rPr>
          <w:szCs w:val="22"/>
        </w:rPr>
        <w:t xml:space="preserve"> </w:t>
      </w:r>
      <w:r>
        <w:rPr>
          <w:szCs w:val="22"/>
        </w:rPr>
        <w:t xml:space="preserve">of </w:t>
      </w:r>
      <w:r w:rsidR="0077376D">
        <w:rPr>
          <w:szCs w:val="22"/>
        </w:rPr>
        <w:t xml:space="preserve">acoustic, </w:t>
      </w:r>
      <w:r>
        <w:rPr>
          <w:szCs w:val="22"/>
        </w:rPr>
        <w:t>phonetic</w:t>
      </w:r>
      <w:r w:rsidR="0077376D">
        <w:rPr>
          <w:szCs w:val="22"/>
        </w:rPr>
        <w:t xml:space="preserve">, or </w:t>
      </w:r>
      <w:r w:rsidR="006A2314">
        <w:rPr>
          <w:szCs w:val="22"/>
        </w:rPr>
        <w:t>phonetic context</w:t>
      </w:r>
      <w:r>
        <w:rPr>
          <w:szCs w:val="22"/>
        </w:rPr>
        <w:t xml:space="preserve">s, often under the alternative term </w:t>
      </w:r>
      <w:r w:rsidRPr="00CA18A3">
        <w:rPr>
          <w:i/>
          <w:iCs/>
          <w:szCs w:val="22"/>
        </w:rPr>
        <w:t>normalization</w:t>
      </w:r>
      <w:r>
        <w:rPr>
          <w:szCs w:val="22"/>
        </w:rPr>
        <w:t xml:space="preserve"> (e.g., </w:t>
      </w:r>
      <w:r w:rsidR="0077376D">
        <w:rPr>
          <w:szCs w:val="22"/>
        </w:rPr>
        <w:t xml:space="preserve">Cole et al., 2010; </w:t>
      </w:r>
      <w:r w:rsidR="007E6606">
        <w:rPr>
          <w:szCs w:val="22"/>
        </w:rPr>
        <w:t xml:space="preserve">Francis et al., 2006; </w:t>
      </w:r>
      <w:r w:rsidR="0077376D">
        <w:rPr>
          <w:szCs w:val="22"/>
        </w:rPr>
        <w:t xml:space="preserve">Holt Huang &amp; Holt, </w:t>
      </w:r>
      <w:r w:rsidR="007E6606">
        <w:rPr>
          <w:szCs w:val="22"/>
        </w:rPr>
        <w:t xml:space="preserve">2009; </w:t>
      </w:r>
      <w:r w:rsidR="0077376D">
        <w:rPr>
          <w:szCs w:val="22"/>
        </w:rPr>
        <w:t>McMurray &amp; Jongman, 2011, 2016; Syrdal &amp; Gopal, 1986; for review, see Weatherholtz &amp; Jaeger, 2016</w:t>
      </w:r>
      <w:r>
        <w:rPr>
          <w:szCs w:val="22"/>
        </w:rPr>
        <w:t xml:space="preserve">). </w:t>
      </w:r>
    </w:p>
    <w:p w14:paraId="05F27523" w14:textId="28E2FD7A" w:rsidR="00914E32" w:rsidRDefault="00914E32" w:rsidP="006171E9">
      <w:pPr>
        <w:rPr>
          <w:szCs w:val="22"/>
        </w:rPr>
      </w:pPr>
      <w:r>
        <w:rPr>
          <w:szCs w:val="22"/>
        </w:rPr>
        <w:t xml:space="preserve">There is </w:t>
      </w:r>
      <w:r w:rsidR="00CA18A3">
        <w:rPr>
          <w:szCs w:val="22"/>
        </w:rPr>
        <w:t xml:space="preserve">also </w:t>
      </w:r>
      <w:r>
        <w:rPr>
          <w:szCs w:val="22"/>
        </w:rPr>
        <w:t>some evidence that c</w:t>
      </w:r>
      <w:r w:rsidRPr="00ED3418">
        <w:rPr>
          <w:szCs w:val="22"/>
        </w:rPr>
        <w:t xml:space="preserve">ompensation is not limited to </w:t>
      </w:r>
      <w:r>
        <w:rPr>
          <w:szCs w:val="22"/>
        </w:rPr>
        <w:t>acoustic</w:t>
      </w:r>
      <w:r w:rsidR="007E6606">
        <w:rPr>
          <w:szCs w:val="22"/>
        </w:rPr>
        <w:t>ally conveyed</w:t>
      </w:r>
      <w:r>
        <w:rPr>
          <w:szCs w:val="22"/>
        </w:rPr>
        <w:t xml:space="preserve"> context</w:t>
      </w:r>
      <w:r w:rsidR="007E6606">
        <w:rPr>
          <w:szCs w:val="22"/>
        </w:rPr>
        <w:t>s</w:t>
      </w:r>
      <w:r w:rsidRPr="00ED3418">
        <w:rPr>
          <w:szCs w:val="22"/>
        </w:rPr>
        <w:t xml:space="preserve">. </w:t>
      </w:r>
      <w:r>
        <w:rPr>
          <w:szCs w:val="22"/>
        </w:rPr>
        <w:t>For example, in an effect resembling that of preceding /u/, v</w:t>
      </w:r>
      <w:r w:rsidRPr="00ED3418">
        <w:rPr>
          <w:szCs w:val="22"/>
        </w:rPr>
        <w:t>isual</w:t>
      </w:r>
      <w:r>
        <w:rPr>
          <w:szCs w:val="22"/>
        </w:rPr>
        <w:t>ly</w:t>
      </w:r>
      <w:r w:rsidRPr="00ED3418">
        <w:rPr>
          <w:szCs w:val="22"/>
        </w:rPr>
        <w:t xml:space="preserve"> presen</w:t>
      </w:r>
      <w:r w:rsidR="00135EC6">
        <w:rPr>
          <w:szCs w:val="22"/>
        </w:rPr>
        <w:t>ted</w:t>
      </w:r>
      <w:r w:rsidRPr="00ED3418">
        <w:rPr>
          <w:szCs w:val="22"/>
        </w:rPr>
        <w:t xml:space="preserve"> lip-rounding</w:t>
      </w:r>
      <w:r w:rsidR="00CA18A3">
        <w:rPr>
          <w:szCs w:val="22"/>
        </w:rPr>
        <w:t>—which tends to be correlated with lowering of the third formant (F3)—</w:t>
      </w:r>
      <w:r w:rsidR="00135EC6">
        <w:rPr>
          <w:szCs w:val="22"/>
        </w:rPr>
        <w:t xml:space="preserve">immediately </w:t>
      </w:r>
      <w:r>
        <w:rPr>
          <w:szCs w:val="22"/>
        </w:rPr>
        <w:t>preceding</w:t>
      </w:r>
      <w:r w:rsidRPr="00ED3418">
        <w:rPr>
          <w:szCs w:val="22"/>
        </w:rPr>
        <w:t xml:space="preserve"> audio of an ambiguous /d-g/ blend biases listeners towards </w:t>
      </w:r>
      <w:r>
        <w:rPr>
          <w:szCs w:val="22"/>
        </w:rPr>
        <w:t xml:space="preserve">perceiving </w:t>
      </w:r>
      <w:r w:rsidRPr="00ED3418">
        <w:rPr>
          <w:szCs w:val="22"/>
        </w:rPr>
        <w:t>/g/ (Fowler et al., 2000</w:t>
      </w:r>
      <w:r w:rsidR="000F4B37">
        <w:rPr>
          <w:szCs w:val="22"/>
        </w:rPr>
        <w:t>; Kang et al., 2016; Mitterer, 2006</w:t>
      </w:r>
      <w:r w:rsidRPr="00ED3418">
        <w:rPr>
          <w:szCs w:val="22"/>
        </w:rPr>
        <w:t xml:space="preserve">). </w:t>
      </w:r>
      <w:r>
        <w:rPr>
          <w:szCs w:val="22"/>
        </w:rPr>
        <w:t>In the absence of this visual context, lower F3 would be more likely to result from producing /d/ rather than /g/. Paralleling compensation for preceding /u/, listeners thus seem to compensate for the visual context of lip-rounding</w:t>
      </w:r>
      <w:r w:rsidR="00300DA1">
        <w:rPr>
          <w:szCs w:val="22"/>
        </w:rPr>
        <w:t>.</w:t>
      </w:r>
      <w:r>
        <w:rPr>
          <w:szCs w:val="22"/>
        </w:rPr>
        <w:t xml:space="preserve"> Results like these led to the hypothesis that compensation can occur regardless of the type and modality of contextual cues. As </w:t>
      </w:r>
      <w:r w:rsidRPr="00ED3418">
        <w:rPr>
          <w:szCs w:val="22"/>
        </w:rPr>
        <w:t>Fowler (2006</w:t>
      </w:r>
      <w:r>
        <w:rPr>
          <w:szCs w:val="22"/>
        </w:rPr>
        <w:t>, p. 166</w:t>
      </w:r>
      <w:r w:rsidRPr="00ED3418">
        <w:rPr>
          <w:szCs w:val="22"/>
        </w:rPr>
        <w:t xml:space="preserve">) </w:t>
      </w:r>
      <w:r>
        <w:rPr>
          <w:szCs w:val="22"/>
        </w:rPr>
        <w:t>put it: compensation for lip-rounding would be equally expected if</w:t>
      </w:r>
      <w:r w:rsidRPr="00ED3418">
        <w:rPr>
          <w:szCs w:val="22"/>
        </w:rPr>
        <w:t xml:space="preserve"> </w:t>
      </w:r>
      <w:r>
        <w:rPr>
          <w:szCs w:val="22"/>
        </w:rPr>
        <w:t xml:space="preserve">a talker </w:t>
      </w:r>
      <w:r w:rsidRPr="00ED3418">
        <w:rPr>
          <w:szCs w:val="22"/>
        </w:rPr>
        <w:t>“was about to whistle a merry tune or about to kiss a loved one”, as “it does not matter why the lips were rounded; it only matters that they were rounded</w:t>
      </w:r>
      <w:r>
        <w:rPr>
          <w:szCs w:val="22"/>
        </w:rPr>
        <w:t xml:space="preserve"> [for reasons other than the production </w:t>
      </w:r>
      <w:r>
        <w:rPr>
          <w:szCs w:val="22"/>
        </w:rPr>
        <w:lastRenderedPageBreak/>
        <w:t>of the /d/-/g/ sound]</w:t>
      </w:r>
      <w:r w:rsidRPr="00ED3418">
        <w:rPr>
          <w:szCs w:val="22"/>
        </w:rPr>
        <w:t xml:space="preserve"> and, therefore, would lower the F3 of the syllable that the gesture overlapped with temporally” (Fowler, </w:t>
      </w:r>
      <w:commentRangeStart w:id="1"/>
      <w:r w:rsidRPr="00ED3418">
        <w:rPr>
          <w:szCs w:val="22"/>
        </w:rPr>
        <w:t>2006</w:t>
      </w:r>
      <w:commentRangeEnd w:id="1"/>
      <w:r>
        <w:rPr>
          <w:rStyle w:val="CommentReference"/>
        </w:rPr>
        <w:commentReference w:id="1"/>
      </w:r>
      <w:r w:rsidRPr="00ED3418">
        <w:rPr>
          <w:szCs w:val="22"/>
        </w:rPr>
        <w:t xml:space="preserve">). </w:t>
      </w:r>
    </w:p>
    <w:p w14:paraId="677B792E" w14:textId="42C4C0DA" w:rsidR="0082234D" w:rsidRDefault="00FF17E6" w:rsidP="0082234D">
      <w:pPr>
        <w:rPr>
          <w:szCs w:val="22"/>
        </w:rPr>
      </w:pPr>
      <w:r>
        <w:rPr>
          <w:szCs w:val="22"/>
        </w:rPr>
        <w:t>T</w:t>
      </w:r>
      <w:r w:rsidR="00C35FE7">
        <w:rPr>
          <w:szCs w:val="22"/>
        </w:rPr>
        <w:t xml:space="preserve">his conjecture </w:t>
      </w:r>
      <w:r w:rsidR="003E7DB8">
        <w:rPr>
          <w:szCs w:val="22"/>
        </w:rPr>
        <w:t>has</w:t>
      </w:r>
      <w:r w:rsidR="00C35FE7">
        <w:rPr>
          <w:szCs w:val="22"/>
        </w:rPr>
        <w:t xml:space="preserve"> not st</w:t>
      </w:r>
      <w:r w:rsidR="003E7DB8">
        <w:rPr>
          <w:szCs w:val="22"/>
        </w:rPr>
        <w:t>ood</w:t>
      </w:r>
      <w:r w:rsidR="00C35FE7">
        <w:rPr>
          <w:szCs w:val="22"/>
        </w:rPr>
        <w:t xml:space="preserve"> unchallenged</w:t>
      </w:r>
      <w:r w:rsidR="006171E9">
        <w:rPr>
          <w:szCs w:val="22"/>
        </w:rPr>
        <w:t xml:space="preserve"> (for a concise </w:t>
      </w:r>
      <w:r w:rsidR="00300DA1">
        <w:rPr>
          <w:szCs w:val="22"/>
        </w:rPr>
        <w:t xml:space="preserve">and balanced </w:t>
      </w:r>
      <w:r w:rsidR="006171E9">
        <w:rPr>
          <w:szCs w:val="22"/>
        </w:rPr>
        <w:t xml:space="preserve">review, see </w:t>
      </w:r>
      <w:r w:rsidR="006171E9" w:rsidRPr="00ED3418">
        <w:rPr>
          <w:szCs w:val="22"/>
        </w:rPr>
        <w:t>Viswanathan &amp; Stephens, 2016</w:t>
      </w:r>
      <w:r w:rsidR="006171E9">
        <w:rPr>
          <w:szCs w:val="22"/>
        </w:rPr>
        <w:t>)</w:t>
      </w:r>
      <w:r w:rsidR="00C35FE7">
        <w:rPr>
          <w:szCs w:val="22"/>
        </w:rPr>
        <w:t>.</w:t>
      </w:r>
      <w:r w:rsidR="003E7DB8">
        <w:rPr>
          <w:szCs w:val="22"/>
        </w:rPr>
        <w:t xml:space="preserve"> </w:t>
      </w:r>
      <w:r w:rsidR="00300DA1">
        <w:rPr>
          <w:szCs w:val="22"/>
        </w:rPr>
        <w:t>For example, s</w:t>
      </w:r>
      <w:r w:rsidR="006171E9">
        <w:rPr>
          <w:szCs w:val="22"/>
        </w:rPr>
        <w:t>ome studies failed to replicate the effect of visually</w:t>
      </w:r>
      <w:r w:rsidR="00300DA1">
        <w:rPr>
          <w:szCs w:val="22"/>
        </w:rPr>
        <w:t xml:space="preserve"> </w:t>
      </w:r>
      <w:r w:rsidR="006171E9">
        <w:rPr>
          <w:szCs w:val="22"/>
        </w:rPr>
        <w:t>presented context (</w:t>
      </w:r>
      <w:r w:rsidR="006171E9" w:rsidRPr="003E7DB8">
        <w:rPr>
          <w:szCs w:val="22"/>
        </w:rPr>
        <w:t xml:space="preserve">Vroomen </w:t>
      </w:r>
      <w:r w:rsidR="00300DA1">
        <w:rPr>
          <w:szCs w:val="22"/>
        </w:rPr>
        <w:t>&amp;</w:t>
      </w:r>
      <w:r w:rsidR="006171E9" w:rsidRPr="003E7DB8">
        <w:rPr>
          <w:szCs w:val="22"/>
        </w:rPr>
        <w:t xml:space="preserve"> de Gelder</w:t>
      </w:r>
      <w:r w:rsidR="006171E9">
        <w:rPr>
          <w:szCs w:val="22"/>
        </w:rPr>
        <w:t>, 2010), or only replicated it under certain conditions (Holt, Stephens, &amp; Lotto, 2005)</w:t>
      </w:r>
      <w:r w:rsidR="00300DA1">
        <w:rPr>
          <w:szCs w:val="22"/>
        </w:rPr>
        <w:t>.</w:t>
      </w:r>
      <w:r w:rsidR="00E43060">
        <w:rPr>
          <w:rStyle w:val="FootnoteReference"/>
          <w:szCs w:val="22"/>
        </w:rPr>
        <w:footnoteReference w:id="2"/>
      </w:r>
      <w:r w:rsidR="00300DA1">
        <w:rPr>
          <w:szCs w:val="22"/>
        </w:rPr>
        <w:t xml:space="preserve"> </w:t>
      </w:r>
      <w:r w:rsidR="003E0141">
        <w:rPr>
          <w:szCs w:val="22"/>
        </w:rPr>
        <w:t xml:space="preserve">Most strikingly though, previous studies have—to the best of our knowledge—exclusively focused on visually presented </w:t>
      </w:r>
      <w:r w:rsidR="006A2314">
        <w:rPr>
          <w:i/>
          <w:iCs/>
          <w:szCs w:val="22"/>
        </w:rPr>
        <w:t>phonetic context</w:t>
      </w:r>
      <w:r w:rsidR="00135EC6">
        <w:rPr>
          <w:szCs w:val="22"/>
        </w:rPr>
        <w:t>:</w:t>
      </w:r>
      <w:r w:rsidR="003E0141">
        <w:rPr>
          <w:szCs w:val="22"/>
        </w:rPr>
        <w:t xml:space="preserve"> participants observe video recordings of a talker’s face while that talker </w:t>
      </w:r>
      <w:r w:rsidR="0082234D">
        <w:rPr>
          <w:szCs w:val="22"/>
        </w:rPr>
        <w:t>articulates</w:t>
      </w:r>
      <w:r w:rsidR="003E0141">
        <w:rPr>
          <w:szCs w:val="22"/>
        </w:rPr>
        <w:t xml:space="preserve"> a sequence of sounds (e.g., “</w:t>
      </w:r>
      <w:proofErr w:type="spellStart"/>
      <w:r w:rsidR="003E0141">
        <w:rPr>
          <w:szCs w:val="22"/>
        </w:rPr>
        <w:t>alda</w:t>
      </w:r>
      <w:proofErr w:type="spellEnd"/>
      <w:r w:rsidR="003E0141">
        <w:rPr>
          <w:szCs w:val="22"/>
        </w:rPr>
        <w:t>” or “</w:t>
      </w:r>
      <w:proofErr w:type="spellStart"/>
      <w:r w:rsidR="003E0141">
        <w:rPr>
          <w:szCs w:val="22"/>
        </w:rPr>
        <w:t>arga</w:t>
      </w:r>
      <w:proofErr w:type="spellEnd"/>
      <w:r w:rsidR="003E0141">
        <w:rPr>
          <w:szCs w:val="22"/>
        </w:rPr>
        <w:t xml:space="preserve">”). </w:t>
      </w:r>
      <w:r w:rsidR="00CA18A3">
        <w:rPr>
          <w:szCs w:val="22"/>
        </w:rPr>
        <w:t>P</w:t>
      </w:r>
      <w:r w:rsidR="0082234D">
        <w:rPr>
          <w:szCs w:val="22"/>
        </w:rPr>
        <w:t>revious work</w:t>
      </w:r>
      <w:r w:rsidR="003E0141">
        <w:rPr>
          <w:szCs w:val="22"/>
        </w:rPr>
        <w:t xml:space="preserve"> </w:t>
      </w:r>
      <w:r w:rsidR="00CA18A3">
        <w:rPr>
          <w:szCs w:val="22"/>
        </w:rPr>
        <w:t xml:space="preserve">has thus asked </w:t>
      </w:r>
      <w:r w:rsidR="003E0141">
        <w:rPr>
          <w:szCs w:val="22"/>
        </w:rPr>
        <w:t xml:space="preserve">whether visual evidence of the </w:t>
      </w:r>
      <w:r w:rsidR="006A2314">
        <w:rPr>
          <w:szCs w:val="22"/>
        </w:rPr>
        <w:t>phonetic context</w:t>
      </w:r>
      <w:r w:rsidR="003E0141">
        <w:rPr>
          <w:szCs w:val="22"/>
        </w:rPr>
        <w:t xml:space="preserve"> (e.g., the “l” or “r”) affects the perception of the target sound (e.g., the “d” or “g”). However, if it indeed does not matter whether the talker </w:t>
      </w:r>
      <w:r w:rsidR="0082234D">
        <w:rPr>
          <w:szCs w:val="22"/>
        </w:rPr>
        <w:t xml:space="preserve">is </w:t>
      </w:r>
      <w:r w:rsidR="003E0141" w:rsidRPr="00ED3418">
        <w:rPr>
          <w:szCs w:val="22"/>
        </w:rPr>
        <w:t>“about to whistle a merry tune or about to kiss a loved one”</w:t>
      </w:r>
      <w:r w:rsidR="003E0141">
        <w:rPr>
          <w:szCs w:val="22"/>
        </w:rPr>
        <w:t xml:space="preserve">, </w:t>
      </w:r>
      <w:r w:rsidR="00840537">
        <w:rPr>
          <w:szCs w:val="22"/>
        </w:rPr>
        <w:t xml:space="preserve">even </w:t>
      </w:r>
      <w:r w:rsidR="003E0141">
        <w:rPr>
          <w:i/>
          <w:iCs/>
          <w:szCs w:val="22"/>
        </w:rPr>
        <w:t>non-</w:t>
      </w:r>
      <w:r w:rsidR="003E0141">
        <w:rPr>
          <w:szCs w:val="22"/>
        </w:rPr>
        <w:t xml:space="preserve">linguistic </w:t>
      </w:r>
      <w:r w:rsidR="00840537">
        <w:rPr>
          <w:szCs w:val="22"/>
        </w:rPr>
        <w:t xml:space="preserve">visual </w:t>
      </w:r>
      <w:r w:rsidR="0082234D">
        <w:rPr>
          <w:szCs w:val="22"/>
        </w:rPr>
        <w:t xml:space="preserve">context should elicit compensation </w:t>
      </w:r>
      <w:proofErr w:type="gramStart"/>
      <w:r w:rsidR="0082234D">
        <w:rPr>
          <w:szCs w:val="22"/>
        </w:rPr>
        <w:t>similar to</w:t>
      </w:r>
      <w:proofErr w:type="gramEnd"/>
      <w:r w:rsidR="0082234D">
        <w:rPr>
          <w:szCs w:val="22"/>
        </w:rPr>
        <w:t xml:space="preserve"> that observed in previous studies on linguistic context. This is the prediction we test here. </w:t>
      </w:r>
    </w:p>
    <w:p w14:paraId="7B046EFB" w14:textId="43924B94" w:rsidR="004F2343" w:rsidRDefault="0082234D" w:rsidP="0082234D">
      <w:pPr>
        <w:rPr>
          <w:szCs w:val="22"/>
        </w:rPr>
      </w:pPr>
      <w:r>
        <w:rPr>
          <w:szCs w:val="22"/>
        </w:rPr>
        <w:t>Consider a talker with a pen in the mouth, producing an /s/ or /</w:t>
      </w:r>
      <w:r w:rsidRPr="00ED3418">
        <w:rPr>
          <w:szCs w:val="22"/>
        </w:rPr>
        <w:t>ʃ</w:t>
      </w:r>
      <w:r>
        <w:rPr>
          <w:szCs w:val="22"/>
        </w:rPr>
        <w:t>/.</w:t>
      </w:r>
      <w:r w:rsidR="0077376D">
        <w:rPr>
          <w:szCs w:val="22"/>
        </w:rPr>
        <w:t xml:space="preserve"> </w:t>
      </w:r>
      <w:r w:rsidR="00914E32" w:rsidRPr="00ED3418">
        <w:rPr>
          <w:szCs w:val="22"/>
        </w:rPr>
        <w:t>A pen in the mouth has two visually</w:t>
      </w:r>
      <w:r w:rsidR="00914E32">
        <w:rPr>
          <w:szCs w:val="22"/>
        </w:rPr>
        <w:t xml:space="preserve"> evident</w:t>
      </w:r>
      <w:r w:rsidR="00914E32" w:rsidRPr="00ED3418">
        <w:rPr>
          <w:szCs w:val="22"/>
        </w:rPr>
        <w:t xml:space="preserve"> effects on articulat</w:t>
      </w:r>
      <w:r>
        <w:rPr>
          <w:szCs w:val="22"/>
        </w:rPr>
        <w:t>ion</w:t>
      </w:r>
      <w:r w:rsidR="00914E32" w:rsidRPr="00ED3418">
        <w:rPr>
          <w:szCs w:val="22"/>
        </w:rPr>
        <w:t>. The first is to increase the opening of the jaw and size of oral cavity (as the pen prevents the mouth from closing), and the second is to force lip rounding around the protruding end of the pen. As the size of the oral cavity opening and amount of air constriction are inversely related for fricatives, forced mouth opening is expected to lower spectral center of gravity</w:t>
      </w:r>
      <w:r w:rsidR="00914E32">
        <w:rPr>
          <w:szCs w:val="22"/>
        </w:rPr>
        <w:t xml:space="preserve"> (McFarland &amp; Baum, 1995)</w:t>
      </w:r>
      <w:r w:rsidR="00914E32" w:rsidRPr="00ED3418">
        <w:rPr>
          <w:szCs w:val="22"/>
        </w:rPr>
        <w:t xml:space="preserve">. </w:t>
      </w:r>
      <w:r w:rsidR="00914E32">
        <w:rPr>
          <w:szCs w:val="22"/>
        </w:rPr>
        <w:t>L</w:t>
      </w:r>
      <w:r w:rsidR="00914E32" w:rsidRPr="00ED3418">
        <w:rPr>
          <w:szCs w:val="22"/>
        </w:rPr>
        <w:t xml:space="preserve">ip rounding is also expected (in English) to lower the spectral center of gravity for surrounding fricatives. </w:t>
      </w:r>
      <w:r w:rsidR="00914E32">
        <w:rPr>
          <w:szCs w:val="22"/>
        </w:rPr>
        <w:t>A</w:t>
      </w:r>
      <w:r w:rsidR="00914E32" w:rsidRPr="00ED3418">
        <w:rPr>
          <w:szCs w:val="22"/>
        </w:rPr>
        <w:t xml:space="preserve">s </w:t>
      </w:r>
      <w:r w:rsidR="00914E32">
        <w:rPr>
          <w:szCs w:val="22"/>
        </w:rPr>
        <w:t>lower</w:t>
      </w:r>
      <w:r w:rsidR="00914E32" w:rsidRPr="00ED3418">
        <w:rPr>
          <w:szCs w:val="22"/>
        </w:rPr>
        <w:t xml:space="preserve"> spectral center of gravity</w:t>
      </w:r>
      <w:r w:rsidR="00914E32">
        <w:rPr>
          <w:szCs w:val="22"/>
        </w:rPr>
        <w:t xml:space="preserve"> is one of the primary cues distinguishing </w:t>
      </w:r>
      <w:r w:rsidR="00914E32" w:rsidRPr="00ED3418">
        <w:rPr>
          <w:szCs w:val="22"/>
        </w:rPr>
        <w:t xml:space="preserve">/ʃ/ </w:t>
      </w:r>
      <w:r w:rsidR="00914E32">
        <w:rPr>
          <w:szCs w:val="22"/>
        </w:rPr>
        <w:t xml:space="preserve">from /s/ in English (Jongman, Wayland, &amp; Wong, 2000), </w:t>
      </w:r>
      <w:proofErr w:type="gramStart"/>
      <w:r w:rsidR="00914E32">
        <w:rPr>
          <w:szCs w:val="22"/>
        </w:rPr>
        <w:t>both of these</w:t>
      </w:r>
      <w:proofErr w:type="gramEnd"/>
      <w:r w:rsidR="00914E32">
        <w:rPr>
          <w:szCs w:val="22"/>
        </w:rPr>
        <w:t xml:space="preserve"> </w:t>
      </w:r>
      <w:r w:rsidR="00914E32" w:rsidRPr="00ED3418">
        <w:rPr>
          <w:szCs w:val="22"/>
        </w:rPr>
        <w:t>effects</w:t>
      </w:r>
      <w:r w:rsidR="00914E32">
        <w:rPr>
          <w:szCs w:val="22"/>
        </w:rPr>
        <w:t xml:space="preserve"> are predicted to make </w:t>
      </w:r>
      <w:r w:rsidR="00914E32" w:rsidRPr="00ED3418">
        <w:rPr>
          <w:szCs w:val="22"/>
        </w:rPr>
        <w:t>fricatives produced with a pen in the mouth</w:t>
      </w:r>
      <w:r w:rsidR="00914E32">
        <w:rPr>
          <w:szCs w:val="22"/>
        </w:rPr>
        <w:t xml:space="preserve"> </w:t>
      </w:r>
      <w:r w:rsidR="00914E32" w:rsidRPr="00ED3418">
        <w:rPr>
          <w:szCs w:val="22"/>
        </w:rPr>
        <w:t xml:space="preserve">acoustically more </w:t>
      </w:r>
      <w:r w:rsidR="00914E32" w:rsidRPr="00ED3418">
        <w:rPr>
          <w:szCs w:val="22"/>
        </w:rPr>
        <w:lastRenderedPageBreak/>
        <w:t xml:space="preserve">‘/ʃ/-like’. </w:t>
      </w:r>
      <w:r w:rsidR="00914E32">
        <w:rPr>
          <w:szCs w:val="22"/>
        </w:rPr>
        <w:t>If listeners c</w:t>
      </w:r>
      <w:r w:rsidR="00914E32" w:rsidRPr="00ED3418">
        <w:rPr>
          <w:szCs w:val="22"/>
        </w:rPr>
        <w:t>ompensa</w:t>
      </w:r>
      <w:r w:rsidR="00914E32">
        <w:rPr>
          <w:szCs w:val="22"/>
        </w:rPr>
        <w:t xml:space="preserve">te for either or </w:t>
      </w:r>
      <w:proofErr w:type="gramStart"/>
      <w:r w:rsidR="00914E32">
        <w:rPr>
          <w:szCs w:val="22"/>
        </w:rPr>
        <w:t>both of these</w:t>
      </w:r>
      <w:proofErr w:type="gramEnd"/>
      <w:r w:rsidR="00914E32">
        <w:rPr>
          <w:szCs w:val="22"/>
        </w:rPr>
        <w:t xml:space="preserve"> effects of the pen on articulation, it should bias their perception towards </w:t>
      </w:r>
      <w:r w:rsidR="00914E32" w:rsidRPr="00ED3418">
        <w:rPr>
          <w:szCs w:val="22"/>
        </w:rPr>
        <w:t>/s/ (against /ʃ/).</w:t>
      </w:r>
      <w:r w:rsidR="0077376D">
        <w:rPr>
          <w:szCs w:val="22"/>
        </w:rPr>
        <w:t xml:space="preserve"> </w:t>
      </w:r>
      <w:r w:rsidR="00840537">
        <w:rPr>
          <w:szCs w:val="22"/>
        </w:rPr>
        <w:t>We test t</w:t>
      </w:r>
      <w:r w:rsidR="0077376D">
        <w:rPr>
          <w:szCs w:val="22"/>
        </w:rPr>
        <w:t>his hypothesis in a series of web-based experiments on audiovisual speech perception.</w:t>
      </w:r>
      <w:r w:rsidR="005F25B0">
        <w:rPr>
          <w:szCs w:val="22"/>
        </w:rPr>
        <w:t xml:space="preserve"> </w:t>
      </w:r>
      <w:r w:rsidR="00E15307">
        <w:rPr>
          <w:szCs w:val="22"/>
        </w:rPr>
        <w:t>Experiments 1a-c demonstrate the basic effect of interest. Experiment 2 begins to elucidate the necessary conditions for the effect.</w:t>
      </w:r>
    </w:p>
    <w:p w14:paraId="36898DA0" w14:textId="108B5BCC" w:rsidR="00E80486" w:rsidRPr="004C54B1" w:rsidRDefault="00E80486" w:rsidP="00102065">
      <w:pPr>
        <w:pStyle w:val="Heading1"/>
        <w:rPr>
          <w:szCs w:val="22"/>
        </w:rPr>
      </w:pPr>
      <w:r w:rsidRPr="00E80486">
        <w:rPr>
          <w:sz w:val="22"/>
          <w:szCs w:val="22"/>
        </w:rPr>
        <w:t>Open science statement</w:t>
      </w:r>
    </w:p>
    <w:p w14:paraId="6C8C0BCD" w14:textId="7F4FEACF" w:rsidR="00E80486" w:rsidRDefault="00E80486" w:rsidP="00E80486">
      <w:pPr>
        <w:rPr>
          <w:szCs w:val="22"/>
        </w:rPr>
      </w:pPr>
      <w:r>
        <w:rPr>
          <w:szCs w:val="22"/>
        </w:rPr>
        <w:t>All experimental materials—including t</w:t>
      </w:r>
      <w:r w:rsidRPr="00ED3418">
        <w:rPr>
          <w:szCs w:val="22"/>
        </w:rPr>
        <w:t xml:space="preserve">he original video and audio recordings as well as all audiovisual test stimuli for </w:t>
      </w:r>
      <w:r>
        <w:rPr>
          <w:szCs w:val="22"/>
        </w:rPr>
        <w:t>all</w:t>
      </w:r>
      <w:r w:rsidRPr="00ED3418">
        <w:rPr>
          <w:szCs w:val="22"/>
        </w:rPr>
        <w:t xml:space="preserve"> experiments</w:t>
      </w:r>
      <w:r w:rsidR="00250AA0">
        <w:rPr>
          <w:szCs w:val="22"/>
        </w:rPr>
        <w:t xml:space="preserve"> along with their phonetic annotations</w:t>
      </w:r>
      <w:r>
        <w:rPr>
          <w:szCs w:val="22"/>
        </w:rPr>
        <w:t xml:space="preserve">—lists, and trial-level data </w:t>
      </w:r>
      <w:r w:rsidRPr="00ED3418">
        <w:rPr>
          <w:szCs w:val="22"/>
        </w:rPr>
        <w:t>are available as part of the OSF repository</w:t>
      </w:r>
      <w:r>
        <w:rPr>
          <w:szCs w:val="22"/>
        </w:rPr>
        <w:t xml:space="preserve"> </w:t>
      </w:r>
      <w:r w:rsidRPr="00ED3418">
        <w:rPr>
          <w:szCs w:val="22"/>
        </w:rPr>
        <w:t xml:space="preserve">at </w:t>
      </w:r>
      <w:r w:rsidR="00840537" w:rsidRPr="00840537">
        <w:rPr>
          <w:szCs w:val="22"/>
        </w:rPr>
        <w:t>https://osf.io/2asgw/</w:t>
      </w:r>
      <w:r>
        <w:rPr>
          <w:szCs w:val="22"/>
        </w:rPr>
        <w:t xml:space="preserve">. The same holds for the </w:t>
      </w:r>
      <w:r w:rsidRPr="00ED3418">
        <w:rPr>
          <w:szCs w:val="22"/>
        </w:rPr>
        <w:t>JavaScript code</w:t>
      </w:r>
      <w:r>
        <w:rPr>
          <w:szCs w:val="22"/>
        </w:rPr>
        <w:t xml:space="preserve"> for the experiments, and the R code for analyses and visualizations. The latter is made available in the form of a </w:t>
      </w:r>
      <w:r w:rsidRPr="00ED3418">
        <w:rPr>
          <w:szCs w:val="22"/>
        </w:rPr>
        <w:t xml:space="preserve">“knittable” </w:t>
      </w:r>
      <w:r>
        <w:rPr>
          <w:szCs w:val="22"/>
        </w:rPr>
        <w:t>R Markdown document that generates the supplementary information for this article through a single click in a freely available software (</w:t>
      </w:r>
      <w:r w:rsidRPr="00942487">
        <w:rPr>
          <w:i/>
          <w:iCs/>
          <w:szCs w:val="22"/>
        </w:rPr>
        <w:t>R</w:t>
      </w:r>
      <w:r>
        <w:rPr>
          <w:szCs w:val="22"/>
        </w:rPr>
        <w:t xml:space="preserve">, </w:t>
      </w:r>
      <w:r w:rsidR="001F7502">
        <w:rPr>
          <w:szCs w:val="22"/>
        </w:rPr>
        <w:t>R Core team, 2023</w:t>
      </w:r>
      <w:r>
        <w:rPr>
          <w:szCs w:val="22"/>
        </w:rPr>
        <w:t xml:space="preserve">; </w:t>
      </w:r>
      <w:r w:rsidRPr="00942487">
        <w:rPr>
          <w:i/>
          <w:iCs/>
          <w:szCs w:val="22"/>
        </w:rPr>
        <w:t>RStudio</w:t>
      </w:r>
      <w:r>
        <w:rPr>
          <w:szCs w:val="22"/>
        </w:rPr>
        <w:t xml:space="preserve">, </w:t>
      </w:r>
      <w:r w:rsidR="001F7502">
        <w:rPr>
          <w:szCs w:val="22"/>
        </w:rPr>
        <w:t>Posit team, 2024</w:t>
      </w:r>
      <w:r>
        <w:rPr>
          <w:szCs w:val="22"/>
        </w:rPr>
        <w:t xml:space="preserve">). </w:t>
      </w:r>
      <w:r w:rsidRPr="00ED3418">
        <w:rPr>
          <w:szCs w:val="22"/>
        </w:rPr>
        <w:t xml:space="preserve">Exact replica of </w:t>
      </w:r>
      <w:r>
        <w:rPr>
          <w:szCs w:val="22"/>
        </w:rPr>
        <w:t>all experiments</w:t>
      </w:r>
      <w:r w:rsidRPr="00ED3418">
        <w:rPr>
          <w:szCs w:val="22"/>
        </w:rPr>
        <w:t xml:space="preserve"> for demonstration purposes </w:t>
      </w:r>
      <w:r>
        <w:rPr>
          <w:szCs w:val="22"/>
        </w:rPr>
        <w:t>are available</w:t>
      </w:r>
      <w:r w:rsidRPr="00ED3418">
        <w:rPr>
          <w:szCs w:val="22"/>
        </w:rPr>
        <w:t xml:space="preserve"> at </w:t>
      </w:r>
      <w:commentRangeStart w:id="2"/>
      <w:r w:rsidRPr="00ED3418">
        <w:rPr>
          <w:szCs w:val="22"/>
          <w:highlight w:val="cyan"/>
        </w:rPr>
        <w:t>XYZ</w:t>
      </w:r>
      <w:commentRangeEnd w:id="2"/>
      <w:r w:rsidRPr="00ED3418">
        <w:rPr>
          <w:rStyle w:val="CommentReference"/>
          <w:sz w:val="22"/>
          <w:szCs w:val="22"/>
        </w:rPr>
        <w:commentReference w:id="2"/>
      </w:r>
      <w:r w:rsidRPr="00ED3418">
        <w:rPr>
          <w:szCs w:val="22"/>
        </w:rPr>
        <w:t xml:space="preserve">. </w:t>
      </w:r>
    </w:p>
    <w:p w14:paraId="13B5C1F7" w14:textId="28BE0705" w:rsidR="00250AA0" w:rsidRPr="00840537" w:rsidRDefault="00250AA0" w:rsidP="00884ED8">
      <w:pPr>
        <w:rPr>
          <w:b/>
          <w:bCs/>
          <w:szCs w:val="22"/>
        </w:rPr>
      </w:pPr>
      <w:r>
        <w:t xml:space="preserve">The experiments we present here were </w:t>
      </w:r>
      <w:r>
        <w:rPr>
          <w:i/>
          <w:iCs/>
        </w:rPr>
        <w:t>not</w:t>
      </w:r>
      <w:r>
        <w:t xml:space="preserve"> pre-registered via OSF. They were, however, pre-registered—and conducted—in the context of an </w:t>
      </w:r>
      <w:proofErr w:type="spellStart"/>
      <w:r>
        <w:t>undergrate</w:t>
      </w:r>
      <w:proofErr w:type="spellEnd"/>
      <w:r>
        <w:t xml:space="preserve"> research class in the Brain and Cognitive Sciences at the University of Rochester.</w:t>
      </w:r>
      <w:r w:rsidR="00884ED8" w:rsidRPr="00884ED8">
        <w:t xml:space="preserve"> </w:t>
      </w:r>
      <w:r w:rsidR="00884ED8">
        <w:rPr>
          <w:szCs w:val="22"/>
        </w:rPr>
        <w:t>The five experiments presented here were conducted as part of a project to understand how speech perception accounts for unexpected pronunciations in the presence of plausible incidental causes for those pronunciations (such as a pen in the mouth for a somewhat “</w:t>
      </w:r>
      <w:proofErr w:type="spellStart"/>
      <w:r w:rsidR="00884ED8">
        <w:rPr>
          <w:szCs w:val="22"/>
        </w:rPr>
        <w:t>sh</w:t>
      </w:r>
      <w:proofErr w:type="spellEnd"/>
      <w:r w:rsidR="00884ED8">
        <w:rPr>
          <w:szCs w:val="22"/>
        </w:rPr>
        <w:t>”-like realization of an “s”, as in “</w:t>
      </w:r>
      <w:proofErr w:type="spellStart"/>
      <w:r w:rsidR="00884ED8">
        <w:rPr>
          <w:szCs w:val="22"/>
        </w:rPr>
        <w:t>dinoshaur</w:t>
      </w:r>
      <w:proofErr w:type="spellEnd"/>
      <w:r w:rsidR="00884ED8">
        <w:rPr>
          <w:szCs w:val="22"/>
        </w:rPr>
        <w:t xml:space="preserve">”). The project seeks to understand how such incidental causes affect listeners’ interpretation of the acoustic input (1) in the moment (‘processing’ / ‘perception’) and (2) beyond the moment during processing of subsequent input from the same talker (‘adaptation’ / ‘perceptual learning’). As the project grew in complexity, we decided to first submit to peer-review all and only the experiments of this series that address question (1). Where our design decisions were motivated by the goal to also address </w:t>
      </w:r>
      <w:r w:rsidR="00884ED8">
        <w:rPr>
          <w:szCs w:val="22"/>
        </w:rPr>
        <w:lastRenderedPageBreak/>
        <w:t>question (2) in subsequent experiments, we mention so.</w:t>
      </w:r>
    </w:p>
    <w:p w14:paraId="13CD25E1" w14:textId="2DEC5BD2" w:rsidR="00884ED8" w:rsidRDefault="00884ED8" w:rsidP="00884ED8">
      <w:pPr>
        <w:pStyle w:val="Heading1"/>
        <w:rPr>
          <w:sz w:val="22"/>
          <w:szCs w:val="22"/>
        </w:rPr>
      </w:pPr>
      <w:r w:rsidRPr="00840537">
        <w:rPr>
          <w:sz w:val="22"/>
          <w:szCs w:val="22"/>
        </w:rPr>
        <w:t>Aggregate Demographic Information About Participants</w:t>
      </w:r>
    </w:p>
    <w:p w14:paraId="31C3D4AC" w14:textId="615F49CB" w:rsidR="00884ED8" w:rsidRPr="00884ED8" w:rsidRDefault="00884ED8" w:rsidP="00840537">
      <w:r w:rsidRPr="00840537">
        <w:t>Because the demographic composition of our participants did</w:t>
      </w:r>
      <w:r>
        <w:t xml:space="preserve"> </w:t>
      </w:r>
      <w:r w:rsidRPr="00840537">
        <w:t>not vary significantly across experiments, we report aggregate</w:t>
      </w:r>
      <w:r>
        <w:t xml:space="preserve"> </w:t>
      </w:r>
      <w:r w:rsidRPr="00840537">
        <w:t>information here. All demographic categories were based verbatim</w:t>
      </w:r>
      <w:r>
        <w:t xml:space="preserve"> </w:t>
      </w:r>
      <w:r w:rsidRPr="00840537">
        <w:t>on National Institutes of Health (NIH) reporting requirements.</w:t>
      </w:r>
      <w:r w:rsidR="00914E32">
        <w:t xml:space="preserve"> </w:t>
      </w:r>
      <w:r w:rsidRPr="00840537">
        <w:t xml:space="preserve">Across all </w:t>
      </w:r>
      <w:r>
        <w:t xml:space="preserve">five </w:t>
      </w:r>
      <w:r w:rsidRPr="00840537">
        <w:t xml:space="preserve">experiments, </w:t>
      </w:r>
      <w:r w:rsidR="00914E32">
        <w:t>47.0</w:t>
      </w:r>
      <w:r w:rsidRPr="00840537">
        <w:t>% of our participants</w:t>
      </w:r>
      <w:r>
        <w:t xml:space="preserve"> </w:t>
      </w:r>
      <w:r w:rsidRPr="00840537">
        <w:t xml:space="preserve">reported as female, </w:t>
      </w:r>
      <w:r w:rsidR="00914E32">
        <w:t>52.0</w:t>
      </w:r>
      <w:r w:rsidRPr="00840537">
        <w:t xml:space="preserve">% as male, and </w:t>
      </w:r>
      <w:r w:rsidR="00914E32">
        <w:t>0.9</w:t>
      </w:r>
      <w:r w:rsidRPr="00840537">
        <w:t>% declined to</w:t>
      </w:r>
      <w:r>
        <w:t xml:space="preserve"> </w:t>
      </w:r>
      <w:r w:rsidRPr="00840537">
        <w:t xml:space="preserve">report gender. The mean age of our participants was </w:t>
      </w:r>
      <w:r w:rsidR="00914E32">
        <w:t>36.9</w:t>
      </w:r>
      <w:r w:rsidRPr="00840537">
        <w:t xml:space="preserve"> years,</w:t>
      </w:r>
      <w:r>
        <w:t xml:space="preserve"> </w:t>
      </w:r>
      <w:r w:rsidRPr="00840537">
        <w:t>with an interquartile range of 2</w:t>
      </w:r>
      <w:r w:rsidR="00914E32">
        <w:t>8</w:t>
      </w:r>
      <w:r w:rsidRPr="00840537">
        <w:t>–4</w:t>
      </w:r>
      <w:r w:rsidR="00914E32">
        <w:t>4</w:t>
      </w:r>
      <w:r w:rsidRPr="00840537">
        <w:t xml:space="preserve"> years (SD</w:t>
      </w:r>
      <w:r w:rsidR="00914E32">
        <w:t xml:space="preserve"> = 12.1</w:t>
      </w:r>
      <w:r w:rsidRPr="00840537">
        <w:t xml:space="preserve">; </w:t>
      </w:r>
      <w:r w:rsidR="00914E32">
        <w:t>1.6</w:t>
      </w:r>
      <w:r w:rsidRPr="00840537">
        <w:t>% declined</w:t>
      </w:r>
      <w:r>
        <w:t xml:space="preserve"> </w:t>
      </w:r>
      <w:r w:rsidRPr="00840537">
        <w:t>to report). All participants reported to be at least 18 years of age.</w:t>
      </w:r>
      <w:r>
        <w:t xml:space="preserve"> </w:t>
      </w:r>
      <w:proofErr w:type="gramStart"/>
      <w:r w:rsidRPr="00840537">
        <w:t>With regard to</w:t>
      </w:r>
      <w:proofErr w:type="gramEnd"/>
      <w:r w:rsidRPr="00840537">
        <w:t xml:space="preserve"> ethnicity, </w:t>
      </w:r>
      <w:r w:rsidR="00914E32">
        <w:t>8.5</w:t>
      </w:r>
      <w:r w:rsidRPr="00840537">
        <w:t>% of the participants reported as Hispanic,</w:t>
      </w:r>
      <w:r>
        <w:t xml:space="preserve"> </w:t>
      </w:r>
      <w:r w:rsidRPr="00840537">
        <w:t>8</w:t>
      </w:r>
      <w:r w:rsidR="00914E32">
        <w:t>9.7</w:t>
      </w:r>
      <w:r w:rsidRPr="00840537">
        <w:t xml:space="preserve">% as Non-Hispanic, and </w:t>
      </w:r>
      <w:r w:rsidR="00914E32">
        <w:t>1.9</w:t>
      </w:r>
      <w:r w:rsidRPr="00840537">
        <w:t>% declined to report. With</w:t>
      </w:r>
      <w:r>
        <w:t xml:space="preserve"> </w:t>
      </w:r>
      <w:r w:rsidRPr="00840537">
        <w:t>regard to race, 7</w:t>
      </w:r>
      <w:r w:rsidR="00914E32">
        <w:t>2.7</w:t>
      </w:r>
      <w:r w:rsidRPr="00840537">
        <w:t xml:space="preserve">% report as White, </w:t>
      </w:r>
      <w:r w:rsidR="00914E32">
        <w:t>12.5</w:t>
      </w:r>
      <w:r w:rsidRPr="00840537">
        <w:t>% as Black or African</w:t>
      </w:r>
      <w:r>
        <w:t xml:space="preserve"> </w:t>
      </w:r>
      <w:r w:rsidRPr="00840537">
        <w:t>American, 7</w:t>
      </w:r>
      <w:r w:rsidR="00914E32">
        <w:t>.8</w:t>
      </w:r>
      <w:r w:rsidRPr="00840537">
        <w:t xml:space="preserve">% as Asian, </w:t>
      </w:r>
      <w:r w:rsidR="00914E32">
        <w:t>3.1</w:t>
      </w:r>
      <w:r w:rsidRPr="00840537">
        <w:t xml:space="preserve">% as More than one race, </w:t>
      </w:r>
      <w:r w:rsidR="00914E32">
        <w:t>0</w:t>
      </w:r>
      <w:r w:rsidRPr="00840537">
        <w:t>% as</w:t>
      </w:r>
      <w:r>
        <w:t xml:space="preserve"> </w:t>
      </w:r>
      <w:r w:rsidRPr="00840537">
        <w:t xml:space="preserve">American Indian/Alaska Native or Native Hawaiian or </w:t>
      </w:r>
      <w:proofErr w:type="gramStart"/>
      <w:r w:rsidRPr="00840537">
        <w:t>other</w:t>
      </w:r>
      <w:proofErr w:type="gramEnd"/>
      <w:r>
        <w:t xml:space="preserve"> </w:t>
      </w:r>
      <w:r w:rsidRPr="00840537">
        <w:t xml:space="preserve">Pacific Islander, </w:t>
      </w:r>
      <w:r w:rsidR="00914E32">
        <w:t>0.6</w:t>
      </w:r>
      <w:r w:rsidRPr="00840537">
        <w:t xml:space="preserve">% as other, and </w:t>
      </w:r>
      <w:r w:rsidR="00914E32">
        <w:t>3.1</w:t>
      </w:r>
      <w:r w:rsidRPr="00840537">
        <w:t>% declined to report. As we</w:t>
      </w:r>
      <w:r>
        <w:t xml:space="preserve"> </w:t>
      </w:r>
      <w:r w:rsidRPr="00840537">
        <w:t>have no theoretical reasons to investigate demographic effects</w:t>
      </w:r>
      <w:r>
        <w:t xml:space="preserve"> </w:t>
      </w:r>
      <w:r w:rsidRPr="00840537">
        <w:t>on the outcomes reported in the present study, we refrained</w:t>
      </w:r>
      <w:r>
        <w:t xml:space="preserve"> </w:t>
      </w:r>
      <w:r w:rsidRPr="00840537">
        <w:t>from doing so.</w:t>
      </w:r>
    </w:p>
    <w:p w14:paraId="27C57315" w14:textId="69280B5C" w:rsidR="00B93163" w:rsidRPr="00ED3418" w:rsidRDefault="00620763" w:rsidP="00840537">
      <w:pPr>
        <w:pStyle w:val="Heading1"/>
      </w:pPr>
      <w:r w:rsidRPr="00ED3418">
        <w:rPr>
          <w:sz w:val="22"/>
          <w:szCs w:val="22"/>
        </w:rPr>
        <w:t>Experiment</w:t>
      </w:r>
      <w:r w:rsidR="00253077">
        <w:rPr>
          <w:sz w:val="22"/>
          <w:szCs w:val="22"/>
        </w:rPr>
        <w:t>s</w:t>
      </w:r>
      <w:r w:rsidRPr="00ED3418">
        <w:rPr>
          <w:sz w:val="22"/>
          <w:szCs w:val="22"/>
        </w:rPr>
        <w:t xml:space="preserve"> 1</w:t>
      </w:r>
      <w:r w:rsidR="00B93163" w:rsidRPr="00ED3418">
        <w:rPr>
          <w:sz w:val="22"/>
          <w:szCs w:val="22"/>
        </w:rPr>
        <w:t>a</w:t>
      </w:r>
      <w:r w:rsidR="00253077">
        <w:rPr>
          <w:sz w:val="22"/>
          <w:szCs w:val="22"/>
        </w:rPr>
        <w:t>-c</w:t>
      </w:r>
      <w:r w:rsidR="00B93163" w:rsidRPr="00ED3418">
        <w:tab/>
      </w:r>
    </w:p>
    <w:p w14:paraId="71F6AAC2" w14:textId="5C927A5A" w:rsidR="00057517" w:rsidRPr="00ED3418" w:rsidRDefault="00253077" w:rsidP="003D0309">
      <w:pPr>
        <w:rPr>
          <w:szCs w:val="22"/>
        </w:rPr>
      </w:pPr>
      <w:r>
        <w:rPr>
          <w:szCs w:val="22"/>
        </w:rPr>
        <w:t xml:space="preserve">Experiments 1a-c </w:t>
      </w:r>
      <w:r w:rsidR="001A15DD">
        <w:rPr>
          <w:szCs w:val="22"/>
        </w:rPr>
        <w:t xml:space="preserve">test </w:t>
      </w:r>
      <w:r w:rsidR="007E6606">
        <w:rPr>
          <w:szCs w:val="22"/>
        </w:rPr>
        <w:t xml:space="preserve">how the presence of a pen in </w:t>
      </w:r>
      <w:r w:rsidR="00483F86">
        <w:rPr>
          <w:szCs w:val="22"/>
        </w:rPr>
        <w:t>a</w:t>
      </w:r>
      <w:r w:rsidR="007E6606">
        <w:rPr>
          <w:szCs w:val="22"/>
        </w:rPr>
        <w:t xml:space="preserve"> talker’s mouth affect</w:t>
      </w:r>
      <w:r w:rsidR="00483F86">
        <w:rPr>
          <w:szCs w:val="22"/>
        </w:rPr>
        <w:t>s</w:t>
      </w:r>
      <w:r w:rsidR="007E6606">
        <w:rPr>
          <w:szCs w:val="22"/>
        </w:rPr>
        <w:t xml:space="preserve"> listeners’ interpretation of </w:t>
      </w:r>
      <w:r w:rsidR="00483F86">
        <w:rPr>
          <w:szCs w:val="22"/>
        </w:rPr>
        <w:t>that talker’s</w:t>
      </w:r>
      <w:r w:rsidR="007E6606">
        <w:rPr>
          <w:szCs w:val="22"/>
        </w:rPr>
        <w:t xml:space="preserve"> speech</w:t>
      </w:r>
      <w:r w:rsidR="000758F1" w:rsidRPr="00ED3418">
        <w:rPr>
          <w:szCs w:val="22"/>
        </w:rPr>
        <w:t xml:space="preserve">. </w:t>
      </w:r>
      <w:r>
        <w:rPr>
          <w:szCs w:val="22"/>
        </w:rPr>
        <w:t>All three sub-experiments</w:t>
      </w:r>
      <w:r w:rsidR="00C161C5" w:rsidRPr="00ED3418">
        <w:rPr>
          <w:szCs w:val="22"/>
        </w:rPr>
        <w:t xml:space="preserve"> employ the exact same design and procedure but differ in the specific visual and acoustic stimuli they employ, as well as minor details of the post-experiment survey</w:t>
      </w:r>
      <w:r w:rsidR="000058BA">
        <w:rPr>
          <w:szCs w:val="22"/>
        </w:rPr>
        <w:t xml:space="preserve"> (see M</w:t>
      </w:r>
      <w:r w:rsidR="00C161C5" w:rsidRPr="00ED3418">
        <w:rPr>
          <w:szCs w:val="22"/>
        </w:rPr>
        <w:t>ethods</w:t>
      </w:r>
      <w:r w:rsidR="000058BA">
        <w:rPr>
          <w:szCs w:val="22"/>
        </w:rPr>
        <w:t>)</w:t>
      </w:r>
      <w:r w:rsidR="00C161C5" w:rsidRPr="00ED3418">
        <w:rPr>
          <w:szCs w:val="22"/>
        </w:rPr>
        <w:t xml:space="preserve">. </w:t>
      </w:r>
      <w:r w:rsidR="00A303DD" w:rsidRPr="00ED3418">
        <w:rPr>
          <w:szCs w:val="22"/>
        </w:rPr>
        <w:t>Participants were presented audiovisual speech stimuli</w:t>
      </w:r>
      <w:r w:rsidR="00C161C5" w:rsidRPr="00ED3418">
        <w:rPr>
          <w:szCs w:val="22"/>
        </w:rPr>
        <w:t xml:space="preserve"> </w:t>
      </w:r>
      <w:r>
        <w:rPr>
          <w:szCs w:val="22"/>
        </w:rPr>
        <w:t xml:space="preserve">which formed six steps </w:t>
      </w:r>
      <w:r w:rsidR="00C161C5" w:rsidRPr="00ED3418">
        <w:rPr>
          <w:szCs w:val="22"/>
        </w:rPr>
        <w:t>along a</w:t>
      </w:r>
      <w:r>
        <w:rPr>
          <w:szCs w:val="22"/>
        </w:rPr>
        <w:t xml:space="preserve"> continuum from</w:t>
      </w:r>
      <w:r w:rsidR="00C161C5" w:rsidRPr="00ED3418">
        <w:rPr>
          <w:szCs w:val="22"/>
        </w:rPr>
        <w:t xml:space="preserve"> </w:t>
      </w:r>
      <w:proofErr w:type="spellStart"/>
      <w:r w:rsidR="00C161C5" w:rsidRPr="001329E0">
        <w:rPr>
          <w:i/>
          <w:iCs/>
          <w:szCs w:val="22"/>
        </w:rPr>
        <w:t>ashi</w:t>
      </w:r>
      <w:proofErr w:type="spellEnd"/>
      <w:r>
        <w:rPr>
          <w:szCs w:val="22"/>
        </w:rPr>
        <w:t xml:space="preserve"> to </w:t>
      </w:r>
      <w:proofErr w:type="spellStart"/>
      <w:r w:rsidRPr="001329E0">
        <w:rPr>
          <w:i/>
          <w:iCs/>
          <w:szCs w:val="22"/>
        </w:rPr>
        <w:t>as</w:t>
      </w:r>
      <w:r w:rsidR="001329E0" w:rsidRPr="001329E0">
        <w:rPr>
          <w:i/>
          <w:iCs/>
          <w:szCs w:val="22"/>
        </w:rPr>
        <w:t>i</w:t>
      </w:r>
      <w:proofErr w:type="spellEnd"/>
      <w:r w:rsidR="009F6383" w:rsidRPr="001329E0">
        <w:rPr>
          <w:i/>
          <w:iCs/>
          <w:szCs w:val="22"/>
        </w:rPr>
        <w:t>.</w:t>
      </w:r>
      <w:r w:rsidR="009F6383" w:rsidRPr="00ED3418">
        <w:rPr>
          <w:szCs w:val="22"/>
        </w:rPr>
        <w:t xml:space="preserve"> </w:t>
      </w:r>
      <w:r>
        <w:rPr>
          <w:szCs w:val="22"/>
        </w:rPr>
        <w:t xml:space="preserve">Audio was dubbed onto video of a young female talker holding a pen. </w:t>
      </w:r>
      <w:r w:rsidR="009F6383" w:rsidRPr="00ED3418">
        <w:rPr>
          <w:szCs w:val="22"/>
        </w:rPr>
        <w:t>D</w:t>
      </w:r>
      <w:r w:rsidR="00A303DD" w:rsidRPr="00ED3418">
        <w:rPr>
          <w:szCs w:val="22"/>
        </w:rPr>
        <w:t xml:space="preserve">uring the production of the critical </w:t>
      </w:r>
      <w:r w:rsidR="009F6383" w:rsidRPr="00ED3418">
        <w:rPr>
          <w:szCs w:val="22"/>
        </w:rPr>
        <w:t xml:space="preserve">/s/-/ʃ/ </w:t>
      </w:r>
      <w:r w:rsidR="00A303DD" w:rsidRPr="00ED3418">
        <w:rPr>
          <w:szCs w:val="22"/>
        </w:rPr>
        <w:t>fricative</w:t>
      </w:r>
      <w:r w:rsidR="009F6383" w:rsidRPr="00ED3418">
        <w:rPr>
          <w:szCs w:val="22"/>
        </w:rPr>
        <w:t xml:space="preserve">, the talker either had the pen in </w:t>
      </w:r>
      <w:r>
        <w:rPr>
          <w:szCs w:val="22"/>
        </w:rPr>
        <w:t>her</w:t>
      </w:r>
      <w:r w:rsidR="009F6383" w:rsidRPr="00ED3418">
        <w:rPr>
          <w:szCs w:val="22"/>
        </w:rPr>
        <w:t xml:space="preserve"> mouth</w:t>
      </w:r>
      <w:r w:rsidR="00A303DD" w:rsidRPr="00ED3418">
        <w:rPr>
          <w:szCs w:val="22"/>
        </w:rPr>
        <w:t xml:space="preserve"> (</w:t>
      </w:r>
      <w:r w:rsidR="00634F96" w:rsidRPr="00ED3418">
        <w:rPr>
          <w:szCs w:val="22"/>
        </w:rPr>
        <w:fldChar w:fldCharType="begin"/>
      </w:r>
      <w:r w:rsidR="00634F96" w:rsidRPr="00ED3418">
        <w:rPr>
          <w:szCs w:val="22"/>
        </w:rPr>
        <w:instrText xml:space="preserve"> REF _Ref81579849 \h </w:instrText>
      </w:r>
      <w:r w:rsidR="00ED3418" w:rsidRPr="00ED3418">
        <w:rPr>
          <w:szCs w:val="22"/>
        </w:rPr>
        <w:instrText xml:space="preserve"> \* MERGEFORMAT </w:instrText>
      </w:r>
      <w:r w:rsidR="00634F96" w:rsidRPr="00ED3418">
        <w:rPr>
          <w:szCs w:val="22"/>
        </w:rPr>
      </w:r>
      <w:r w:rsidR="00634F96" w:rsidRPr="00ED3418">
        <w:rPr>
          <w:szCs w:val="22"/>
        </w:rPr>
        <w:fldChar w:fldCharType="separate"/>
      </w:r>
      <w:r w:rsidR="00634F96" w:rsidRPr="00ED3418">
        <w:rPr>
          <w:szCs w:val="22"/>
        </w:rPr>
        <w:t xml:space="preserve">Figure </w:t>
      </w:r>
      <w:r w:rsidR="00634F96" w:rsidRPr="00ED3418">
        <w:rPr>
          <w:noProof/>
          <w:szCs w:val="22"/>
        </w:rPr>
        <w:t>1</w:t>
      </w:r>
      <w:r w:rsidR="00634F96" w:rsidRPr="00ED3418">
        <w:rPr>
          <w:szCs w:val="22"/>
        </w:rPr>
        <w:fldChar w:fldCharType="end"/>
      </w:r>
      <w:r w:rsidR="00634F96" w:rsidRPr="00ED3418">
        <w:rPr>
          <w:szCs w:val="22"/>
        </w:rPr>
        <w:t xml:space="preserve">, </w:t>
      </w:r>
      <w:r>
        <w:rPr>
          <w:szCs w:val="22"/>
        </w:rPr>
        <w:t>left</w:t>
      </w:r>
      <w:r w:rsidR="00A303DD" w:rsidRPr="00ED3418">
        <w:rPr>
          <w:szCs w:val="22"/>
        </w:rPr>
        <w:t xml:space="preserve">) or </w:t>
      </w:r>
      <w:r>
        <w:rPr>
          <w:szCs w:val="22"/>
        </w:rPr>
        <w:t>rather in her</w:t>
      </w:r>
      <w:r w:rsidR="009F6383" w:rsidRPr="00ED3418">
        <w:rPr>
          <w:szCs w:val="22"/>
        </w:rPr>
        <w:t xml:space="preserve"> hand</w:t>
      </w:r>
      <w:r>
        <w:rPr>
          <w:szCs w:val="22"/>
        </w:rPr>
        <w:t xml:space="preserve"> outside of the mouth</w:t>
      </w:r>
      <w:r w:rsidR="00A303DD" w:rsidRPr="00ED3418">
        <w:rPr>
          <w:szCs w:val="22"/>
        </w:rPr>
        <w:t xml:space="preserve"> (</w:t>
      </w:r>
      <w:r>
        <w:rPr>
          <w:szCs w:val="22"/>
        </w:rPr>
        <w:t>Figure 1, right</w:t>
      </w:r>
      <w:r w:rsidR="00A303DD" w:rsidRPr="00ED3418">
        <w:rPr>
          <w:szCs w:val="22"/>
        </w:rPr>
        <w:t>).</w:t>
      </w:r>
      <w:r w:rsidR="00634F96" w:rsidRPr="00ED3418">
        <w:rPr>
          <w:szCs w:val="22"/>
        </w:rPr>
        <w:t xml:space="preserve"> We were interested in whether the presence of the pen—</w:t>
      </w:r>
      <w:r w:rsidR="001A15DD">
        <w:rPr>
          <w:szCs w:val="22"/>
        </w:rPr>
        <w:t xml:space="preserve">or its visually </w:t>
      </w:r>
      <w:r w:rsidR="00A9453C">
        <w:rPr>
          <w:szCs w:val="22"/>
        </w:rPr>
        <w:t>evident</w:t>
      </w:r>
      <w:r w:rsidR="001A15DD">
        <w:rPr>
          <w:szCs w:val="22"/>
        </w:rPr>
        <w:t xml:space="preserve"> </w:t>
      </w:r>
      <w:r w:rsidR="001A15DD">
        <w:rPr>
          <w:szCs w:val="22"/>
        </w:rPr>
        <w:lastRenderedPageBreak/>
        <w:t xml:space="preserve">effects on </w:t>
      </w:r>
      <w:r w:rsidR="00634F96" w:rsidRPr="00ED3418">
        <w:rPr>
          <w:szCs w:val="22"/>
        </w:rPr>
        <w:t xml:space="preserve">the </w:t>
      </w:r>
      <w:r w:rsidR="001A15DD">
        <w:rPr>
          <w:szCs w:val="22"/>
        </w:rPr>
        <w:t>articulation</w:t>
      </w:r>
      <w:r w:rsidR="001A15DD" w:rsidRPr="00ED3418">
        <w:rPr>
          <w:szCs w:val="22"/>
        </w:rPr>
        <w:t xml:space="preserve"> </w:t>
      </w:r>
      <w:r w:rsidR="00634F96" w:rsidRPr="00ED3418">
        <w:rPr>
          <w:szCs w:val="22"/>
        </w:rPr>
        <w:t xml:space="preserve">of </w:t>
      </w:r>
      <w:r w:rsidR="00C161C5" w:rsidRPr="00ED3418">
        <w:rPr>
          <w:szCs w:val="22"/>
        </w:rPr>
        <w:t>/s/ and /ʃ/</w:t>
      </w:r>
      <w:r w:rsidR="00634F96" w:rsidRPr="00ED3418">
        <w:rPr>
          <w:szCs w:val="22"/>
        </w:rPr>
        <w:t xml:space="preserve">—affects the </w:t>
      </w:r>
      <w:r w:rsidR="001A15DD">
        <w:rPr>
          <w:szCs w:val="22"/>
        </w:rPr>
        <w:t>interpretation</w:t>
      </w:r>
      <w:r w:rsidR="001A15DD" w:rsidRPr="00ED3418">
        <w:rPr>
          <w:szCs w:val="22"/>
        </w:rPr>
        <w:t xml:space="preserve"> </w:t>
      </w:r>
      <w:r w:rsidR="00634F96" w:rsidRPr="00ED3418">
        <w:rPr>
          <w:szCs w:val="22"/>
        </w:rPr>
        <w:t xml:space="preserve">of </w:t>
      </w:r>
      <w:r w:rsidR="001A15DD">
        <w:rPr>
          <w:szCs w:val="22"/>
        </w:rPr>
        <w:t>acoustic</w:t>
      </w:r>
      <w:r w:rsidR="001A15DD" w:rsidRPr="00ED3418">
        <w:rPr>
          <w:szCs w:val="22"/>
        </w:rPr>
        <w:t xml:space="preserve"> </w:t>
      </w:r>
      <w:r w:rsidR="00634F96" w:rsidRPr="00ED3418">
        <w:rPr>
          <w:szCs w:val="22"/>
        </w:rPr>
        <w:t xml:space="preserve">cues to the </w:t>
      </w:r>
      <w:r w:rsidR="00C161C5" w:rsidRPr="00ED3418">
        <w:rPr>
          <w:szCs w:val="22"/>
        </w:rPr>
        <w:t xml:space="preserve">/s/-/ʃ/ </w:t>
      </w:r>
      <w:r w:rsidR="00634F96" w:rsidRPr="00ED3418">
        <w:rPr>
          <w:szCs w:val="22"/>
        </w:rPr>
        <w:t>contrast. Participants performed an identification (categorization) task</w:t>
      </w:r>
      <w:r w:rsidR="000079D6" w:rsidRPr="00ED3418">
        <w:rPr>
          <w:szCs w:val="22"/>
        </w:rPr>
        <w:t xml:space="preserve">, answering whether they </w:t>
      </w:r>
      <w:r w:rsidR="003D0309">
        <w:rPr>
          <w:noProof/>
        </w:rPr>
        <w:drawing>
          <wp:anchor distT="0" distB="0" distL="114300" distR="114300" simplePos="0" relativeHeight="251671552" behindDoc="0" locked="0" layoutInCell="1" allowOverlap="1" wp14:anchorId="5DBEF848" wp14:editId="4BF1EA38">
            <wp:simplePos x="0" y="0"/>
            <wp:positionH relativeFrom="margin">
              <wp:posOffset>0</wp:posOffset>
            </wp:positionH>
            <wp:positionV relativeFrom="paragraph">
              <wp:posOffset>956847</wp:posOffset>
            </wp:positionV>
            <wp:extent cx="5486400" cy="2413000"/>
            <wp:effectExtent l="0" t="0" r="0" b="0"/>
            <wp:wrapTight wrapText="bothSides">
              <wp:wrapPolygon edited="0">
                <wp:start x="0" y="0"/>
                <wp:lineTo x="0" y="21486"/>
                <wp:lineTo x="21550" y="21486"/>
                <wp:lineTo x="2155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413000"/>
                    </a:xfrm>
                    <a:prstGeom prst="rect">
                      <a:avLst/>
                    </a:prstGeom>
                  </pic:spPr>
                </pic:pic>
              </a:graphicData>
            </a:graphic>
          </wp:anchor>
        </w:drawing>
      </w:r>
      <w:commentRangeStart w:id="3"/>
      <w:commentRangeStart w:id="4"/>
      <w:r w:rsidR="00C161C5" w:rsidRPr="00ED3418">
        <w:rPr>
          <w:szCs w:val="22"/>
        </w:rPr>
        <w:t xml:space="preserve">thought the talker in the video </w:t>
      </w:r>
      <w:r w:rsidR="00D037E1">
        <w:rPr>
          <w:szCs w:val="22"/>
        </w:rPr>
        <w:t>said</w:t>
      </w:r>
      <w:r w:rsidR="000079D6" w:rsidRPr="00ED3418">
        <w:rPr>
          <w:szCs w:val="22"/>
        </w:rPr>
        <w:t xml:space="preserve"> </w:t>
      </w:r>
      <w:commentRangeEnd w:id="3"/>
      <w:r w:rsidR="00D037E1">
        <w:rPr>
          <w:rStyle w:val="CommentReference"/>
        </w:rPr>
        <w:commentReference w:id="3"/>
      </w:r>
      <w:commentRangeEnd w:id="4"/>
      <w:r w:rsidR="003F5649">
        <w:rPr>
          <w:rStyle w:val="CommentReference"/>
        </w:rPr>
        <w:commentReference w:id="4"/>
      </w:r>
      <w:proofErr w:type="spellStart"/>
      <w:r w:rsidR="001329E0">
        <w:rPr>
          <w:i/>
          <w:iCs/>
          <w:szCs w:val="22"/>
        </w:rPr>
        <w:t>ashi</w:t>
      </w:r>
      <w:proofErr w:type="spellEnd"/>
      <w:r w:rsidR="001329E0">
        <w:rPr>
          <w:szCs w:val="22"/>
        </w:rPr>
        <w:t xml:space="preserve"> or </w:t>
      </w:r>
      <w:proofErr w:type="spellStart"/>
      <w:r w:rsidR="001329E0">
        <w:rPr>
          <w:i/>
          <w:iCs/>
          <w:szCs w:val="22"/>
        </w:rPr>
        <w:t>asi</w:t>
      </w:r>
      <w:proofErr w:type="spellEnd"/>
      <w:r w:rsidR="000079D6" w:rsidRPr="00ED3418">
        <w:rPr>
          <w:szCs w:val="22"/>
        </w:rPr>
        <w:t>.</w:t>
      </w:r>
      <w:r w:rsidR="00C161C5" w:rsidRPr="00ED3418">
        <w:rPr>
          <w:szCs w:val="22"/>
        </w:rPr>
        <w:t xml:space="preserve"> </w:t>
      </w:r>
    </w:p>
    <w:p w14:paraId="5F1A5F56" w14:textId="7009203E" w:rsidR="000758F1" w:rsidRPr="00ED3418" w:rsidRDefault="00A303DD" w:rsidP="00634F96">
      <w:pPr>
        <w:pStyle w:val="Caption"/>
        <w:rPr>
          <w:szCs w:val="22"/>
        </w:rPr>
      </w:pPr>
      <w:bookmarkStart w:id="5" w:name="_Ref81579849"/>
      <w:r w:rsidRPr="00ED3418">
        <w:rPr>
          <w:szCs w:val="22"/>
        </w:rPr>
        <w:t xml:space="preserve">Figure </w:t>
      </w:r>
      <w:r w:rsidR="002A2426" w:rsidRPr="00ED3418">
        <w:rPr>
          <w:szCs w:val="22"/>
        </w:rPr>
        <w:fldChar w:fldCharType="begin"/>
      </w:r>
      <w:r w:rsidR="002A2426" w:rsidRPr="00ED3418">
        <w:rPr>
          <w:szCs w:val="22"/>
        </w:rPr>
        <w:instrText xml:space="preserve"> SEQ Figure \* ARABIC </w:instrText>
      </w:r>
      <w:r w:rsidR="002A2426" w:rsidRPr="00ED3418">
        <w:rPr>
          <w:szCs w:val="22"/>
        </w:rPr>
        <w:fldChar w:fldCharType="separate"/>
      </w:r>
      <w:r w:rsidR="00C310F4">
        <w:rPr>
          <w:noProof/>
          <w:szCs w:val="22"/>
        </w:rPr>
        <w:t>1</w:t>
      </w:r>
      <w:r w:rsidR="002A2426" w:rsidRPr="00ED3418">
        <w:rPr>
          <w:noProof/>
          <w:szCs w:val="22"/>
        </w:rPr>
        <w:fldChar w:fldCharType="end"/>
      </w:r>
      <w:bookmarkEnd w:id="5"/>
      <w:r w:rsidRPr="00ED3418">
        <w:rPr>
          <w:szCs w:val="22"/>
        </w:rPr>
        <w:tab/>
        <w:t>S</w:t>
      </w:r>
      <w:r w:rsidR="00253077">
        <w:rPr>
          <w:szCs w:val="22"/>
        </w:rPr>
        <w:t>tills</w:t>
      </w:r>
      <w:r w:rsidRPr="00ED3418">
        <w:rPr>
          <w:szCs w:val="22"/>
        </w:rPr>
        <w:t xml:space="preserve"> of</w:t>
      </w:r>
      <w:r w:rsidR="00253077">
        <w:rPr>
          <w:szCs w:val="22"/>
        </w:rPr>
        <w:t xml:space="preserve"> video components of</w:t>
      </w:r>
      <w:r w:rsidRPr="00ED3418">
        <w:rPr>
          <w:szCs w:val="22"/>
        </w:rPr>
        <w:t xml:space="preserve"> t</w:t>
      </w:r>
      <w:r w:rsidR="00253077">
        <w:rPr>
          <w:szCs w:val="22"/>
        </w:rPr>
        <w:t>wo</w:t>
      </w:r>
      <w:r w:rsidRPr="00ED3418">
        <w:rPr>
          <w:szCs w:val="22"/>
        </w:rPr>
        <w:t xml:space="preserve"> </w:t>
      </w:r>
      <w:r w:rsidR="00C45DB8">
        <w:rPr>
          <w:szCs w:val="22"/>
        </w:rPr>
        <w:t>audiovisual</w:t>
      </w:r>
      <w:r w:rsidRPr="00ED3418">
        <w:rPr>
          <w:szCs w:val="22"/>
        </w:rPr>
        <w:t xml:space="preserve"> items in Experiments 1a-c, illustrating the critical manipulation. Participants saw and heard </w:t>
      </w:r>
      <w:proofErr w:type="spellStart"/>
      <w:r w:rsidR="00C45DB8">
        <w:rPr>
          <w:szCs w:val="22"/>
        </w:rPr>
        <w:t>audiovisual</w:t>
      </w:r>
      <w:r w:rsidRPr="00ED3418">
        <w:rPr>
          <w:szCs w:val="22"/>
        </w:rPr>
        <w:t>ly</w:t>
      </w:r>
      <w:proofErr w:type="spellEnd"/>
      <w:r w:rsidRPr="00ED3418">
        <w:rPr>
          <w:szCs w:val="22"/>
        </w:rPr>
        <w:t xml:space="preserve"> presented speech stimuli </w:t>
      </w:r>
      <w:r w:rsidR="00634F96" w:rsidRPr="00ED3418">
        <w:rPr>
          <w:szCs w:val="22"/>
        </w:rPr>
        <w:t>drawn from</w:t>
      </w:r>
      <w:r w:rsidRPr="00ED3418">
        <w:rPr>
          <w:szCs w:val="22"/>
        </w:rPr>
        <w:t xml:space="preserve"> an acoustic </w:t>
      </w:r>
      <w:proofErr w:type="spellStart"/>
      <w:r w:rsidRPr="001F3C86">
        <w:rPr>
          <w:i w:val="0"/>
          <w:iCs w:val="0"/>
          <w:szCs w:val="22"/>
        </w:rPr>
        <w:t>asi</w:t>
      </w:r>
      <w:proofErr w:type="spellEnd"/>
      <w:r w:rsidRPr="00ED3418">
        <w:rPr>
          <w:szCs w:val="22"/>
        </w:rPr>
        <w:t xml:space="preserve"> to </w:t>
      </w:r>
      <w:proofErr w:type="spellStart"/>
      <w:r w:rsidRPr="001F3C86">
        <w:rPr>
          <w:i w:val="0"/>
          <w:iCs w:val="0"/>
          <w:szCs w:val="22"/>
        </w:rPr>
        <w:t>ashi</w:t>
      </w:r>
      <w:proofErr w:type="spellEnd"/>
      <w:r w:rsidRPr="00ED3418">
        <w:rPr>
          <w:szCs w:val="22"/>
        </w:rPr>
        <w:t xml:space="preserve"> continuum. </w:t>
      </w:r>
      <w:r w:rsidR="00634F96" w:rsidRPr="00ED3418">
        <w:rPr>
          <w:szCs w:val="22"/>
        </w:rPr>
        <w:t>During the production of the fricative, the talker either had the pen in the mouth</w:t>
      </w:r>
      <w:r w:rsidR="00253077">
        <w:rPr>
          <w:szCs w:val="22"/>
        </w:rPr>
        <w:t xml:space="preserve"> (left)</w:t>
      </w:r>
      <w:r w:rsidR="00634F96" w:rsidRPr="00ED3418">
        <w:rPr>
          <w:szCs w:val="22"/>
        </w:rPr>
        <w:t xml:space="preserve"> or in the hand</w:t>
      </w:r>
      <w:r w:rsidR="00253077">
        <w:rPr>
          <w:szCs w:val="22"/>
        </w:rPr>
        <w:t xml:space="preserve"> (right).</w:t>
      </w:r>
    </w:p>
    <w:p w14:paraId="6D04E68F" w14:textId="0FB23848" w:rsidR="00620763" w:rsidRPr="00ED3418" w:rsidRDefault="009F6383" w:rsidP="00690461">
      <w:pPr>
        <w:rPr>
          <w:szCs w:val="22"/>
        </w:rPr>
      </w:pPr>
      <w:r w:rsidRPr="00ED3418">
        <w:rPr>
          <w:szCs w:val="22"/>
        </w:rPr>
        <w:t xml:space="preserve">The use of audiovisual stimuli comes with unique challenges. While our goal was to investigate how the presence of the pen affects the perception of the acoustic input, the use of audiovisual stimuli entails </w:t>
      </w:r>
      <w:proofErr w:type="gramStart"/>
      <w:r w:rsidRPr="00ED3418">
        <w:rPr>
          <w:szCs w:val="22"/>
        </w:rPr>
        <w:t>that participants</w:t>
      </w:r>
      <w:proofErr w:type="gramEnd"/>
      <w:r w:rsidRPr="00ED3418">
        <w:rPr>
          <w:szCs w:val="22"/>
        </w:rPr>
        <w:t xml:space="preserve"> also had access to visual cues to the /s/-/ʃ/ contrast</w:t>
      </w:r>
      <w:r w:rsidR="00982723" w:rsidRPr="00ED3418">
        <w:rPr>
          <w:szCs w:val="22"/>
        </w:rPr>
        <w:t>, such as lip-rounding (</w:t>
      </w:r>
      <w:r w:rsidR="001329E0" w:rsidRPr="001329E0">
        <w:rPr>
          <w:szCs w:val="22"/>
        </w:rPr>
        <w:t xml:space="preserve">Proctor, Shadle, &amp; </w:t>
      </w:r>
      <w:proofErr w:type="spellStart"/>
      <w:r w:rsidR="001329E0" w:rsidRPr="001329E0">
        <w:rPr>
          <w:szCs w:val="22"/>
        </w:rPr>
        <w:t>Iskarous</w:t>
      </w:r>
      <w:proofErr w:type="spellEnd"/>
      <w:r w:rsidR="001329E0">
        <w:rPr>
          <w:szCs w:val="22"/>
        </w:rPr>
        <w:t xml:space="preserve">, </w:t>
      </w:r>
      <w:r w:rsidR="001329E0" w:rsidRPr="001329E0">
        <w:rPr>
          <w:szCs w:val="22"/>
        </w:rPr>
        <w:t>2006</w:t>
      </w:r>
      <w:r w:rsidR="00982723" w:rsidRPr="00ED3418">
        <w:rPr>
          <w:szCs w:val="22"/>
        </w:rPr>
        <w:t>)</w:t>
      </w:r>
      <w:r w:rsidRPr="00ED3418">
        <w:rPr>
          <w:szCs w:val="22"/>
        </w:rPr>
        <w:t xml:space="preserve">. </w:t>
      </w:r>
      <w:r w:rsidR="00620763" w:rsidRPr="00ED3418">
        <w:rPr>
          <w:szCs w:val="22"/>
        </w:rPr>
        <w:t xml:space="preserve">Speech perception </w:t>
      </w:r>
      <w:r w:rsidRPr="00ED3418">
        <w:rPr>
          <w:szCs w:val="22"/>
        </w:rPr>
        <w:t xml:space="preserve">is well-known to </w:t>
      </w:r>
      <w:r w:rsidR="00620763" w:rsidRPr="00ED3418">
        <w:rPr>
          <w:szCs w:val="22"/>
        </w:rPr>
        <w:t>integrate acoustic and visual information to articulation, and identification responses are known to reflect this integration (McGurk &amp; McDonal</w:t>
      </w:r>
      <w:r w:rsidR="00A63028" w:rsidRPr="00ED3418">
        <w:rPr>
          <w:szCs w:val="22"/>
        </w:rPr>
        <w:t>d</w:t>
      </w:r>
      <w:r w:rsidR="00620763" w:rsidRPr="00ED3418">
        <w:rPr>
          <w:szCs w:val="22"/>
        </w:rPr>
        <w:t xml:space="preserve">, 1976; </w:t>
      </w:r>
      <w:r w:rsidR="00C161C5" w:rsidRPr="00ED3418">
        <w:rPr>
          <w:szCs w:val="22"/>
        </w:rPr>
        <w:t xml:space="preserve">see also Bejjanki et al., 2011; </w:t>
      </w:r>
      <w:r w:rsidR="00620763" w:rsidRPr="00ED3418">
        <w:rPr>
          <w:szCs w:val="22"/>
        </w:rPr>
        <w:t>Franken et al., 2017</w:t>
      </w:r>
      <w:r w:rsidR="00C161C5" w:rsidRPr="00ED3418">
        <w:rPr>
          <w:szCs w:val="22"/>
        </w:rPr>
        <w:t>; Lüttke et al., 2018</w:t>
      </w:r>
      <w:r w:rsidR="00620763" w:rsidRPr="00ED3418">
        <w:rPr>
          <w:szCs w:val="22"/>
        </w:rPr>
        <w:t xml:space="preserve">). This raises questions about how the presence of visual cues to </w:t>
      </w:r>
      <w:r w:rsidR="00C161C5" w:rsidRPr="00ED3418">
        <w:rPr>
          <w:szCs w:val="22"/>
        </w:rPr>
        <w:t xml:space="preserve">the articulation of </w:t>
      </w:r>
      <w:r w:rsidR="00620763" w:rsidRPr="00ED3418">
        <w:rPr>
          <w:szCs w:val="22"/>
        </w:rPr>
        <w:t>/s/ or /ʃ/ affect</w:t>
      </w:r>
      <w:r w:rsidR="00E15307">
        <w:rPr>
          <w:szCs w:val="22"/>
        </w:rPr>
        <w:t>s</w:t>
      </w:r>
      <w:r w:rsidR="00620763" w:rsidRPr="00ED3418">
        <w:rPr>
          <w:szCs w:val="22"/>
        </w:rPr>
        <w:t xml:space="preserve"> participants</w:t>
      </w:r>
      <w:r w:rsidR="00C161C5" w:rsidRPr="00ED3418">
        <w:rPr>
          <w:szCs w:val="22"/>
        </w:rPr>
        <w:t>’</w:t>
      </w:r>
      <w:r w:rsidR="00620763" w:rsidRPr="00ED3418">
        <w:rPr>
          <w:szCs w:val="22"/>
        </w:rPr>
        <w:t xml:space="preserve"> </w:t>
      </w:r>
      <w:r w:rsidR="00C161C5" w:rsidRPr="00ED3418">
        <w:rPr>
          <w:szCs w:val="22"/>
        </w:rPr>
        <w:t xml:space="preserve">identification </w:t>
      </w:r>
      <w:r w:rsidR="00620763" w:rsidRPr="00ED3418">
        <w:rPr>
          <w:szCs w:val="22"/>
        </w:rPr>
        <w:t>responses</w:t>
      </w:r>
      <w:r w:rsidR="00C161C5" w:rsidRPr="00ED3418">
        <w:rPr>
          <w:szCs w:val="22"/>
        </w:rPr>
        <w:t>.</w:t>
      </w:r>
      <w:r w:rsidR="00620763" w:rsidRPr="00ED3418">
        <w:rPr>
          <w:szCs w:val="22"/>
        </w:rPr>
        <w:t xml:space="preserve"> </w:t>
      </w:r>
      <w:r w:rsidRPr="00ED3418">
        <w:rPr>
          <w:szCs w:val="22"/>
        </w:rPr>
        <w:t xml:space="preserve">One way to address this question would be to manipulate the </w:t>
      </w:r>
      <w:r w:rsidR="00982723" w:rsidRPr="00ED3418">
        <w:rPr>
          <w:szCs w:val="22"/>
        </w:rPr>
        <w:t xml:space="preserve">video stimuli—either </w:t>
      </w:r>
      <w:r w:rsidR="001329E0">
        <w:rPr>
          <w:szCs w:val="22"/>
        </w:rPr>
        <w:t>by</w:t>
      </w:r>
      <w:r w:rsidR="00982723" w:rsidRPr="00ED3418">
        <w:rPr>
          <w:szCs w:val="22"/>
        </w:rPr>
        <w:t xml:space="preserve"> hold</w:t>
      </w:r>
      <w:r w:rsidR="001329E0">
        <w:rPr>
          <w:szCs w:val="22"/>
        </w:rPr>
        <w:t>ing them</w:t>
      </w:r>
      <w:r w:rsidR="00982723" w:rsidRPr="00ED3418">
        <w:rPr>
          <w:szCs w:val="22"/>
        </w:rPr>
        <w:t xml:space="preserve"> constant or </w:t>
      </w:r>
      <w:r w:rsidR="001329E0">
        <w:rPr>
          <w:szCs w:val="22"/>
        </w:rPr>
        <w:t>by</w:t>
      </w:r>
      <w:r w:rsidR="00982723" w:rsidRPr="00ED3418">
        <w:rPr>
          <w:szCs w:val="22"/>
        </w:rPr>
        <w:t xml:space="preserve"> gradiently vary</w:t>
      </w:r>
      <w:r w:rsidR="001329E0">
        <w:rPr>
          <w:szCs w:val="22"/>
        </w:rPr>
        <w:t>ing</w:t>
      </w:r>
      <w:r w:rsidR="00982723" w:rsidRPr="00ED3418">
        <w:rPr>
          <w:szCs w:val="22"/>
        </w:rPr>
        <w:t xml:space="preserve"> the </w:t>
      </w:r>
      <w:r w:rsidRPr="00ED3418">
        <w:rPr>
          <w:szCs w:val="22"/>
        </w:rPr>
        <w:t>visual cues to /s/ and /ʃ/</w:t>
      </w:r>
      <w:r w:rsidR="00982723" w:rsidRPr="00ED3418">
        <w:rPr>
          <w:szCs w:val="22"/>
        </w:rPr>
        <w:t>, independent of the auditory cues. We decided against the</w:t>
      </w:r>
      <w:r w:rsidR="001329E0">
        <w:rPr>
          <w:szCs w:val="22"/>
        </w:rPr>
        <w:t xml:space="preserve"> second</w:t>
      </w:r>
      <w:r w:rsidR="00982723" w:rsidRPr="00ED3418">
        <w:rPr>
          <w:szCs w:val="22"/>
        </w:rPr>
        <w:t xml:space="preserve"> possibility </w:t>
      </w:r>
      <w:r w:rsidR="00982723" w:rsidRPr="00ED3418">
        <w:rPr>
          <w:szCs w:val="22"/>
        </w:rPr>
        <w:lastRenderedPageBreak/>
        <w:t>primarily for reasons of feasibility.</w:t>
      </w:r>
      <w:r w:rsidR="00690461">
        <w:rPr>
          <w:rStyle w:val="FootnoteReference"/>
          <w:szCs w:val="22"/>
        </w:rPr>
        <w:footnoteReference w:id="3"/>
      </w:r>
      <w:r w:rsidR="00982723" w:rsidRPr="00ED3418">
        <w:rPr>
          <w:szCs w:val="22"/>
        </w:rPr>
        <w:t xml:space="preserve"> </w:t>
      </w:r>
      <w:r w:rsidR="00690461">
        <w:rPr>
          <w:szCs w:val="22"/>
        </w:rPr>
        <w:t>Instead, w</w:t>
      </w:r>
      <w:r w:rsidR="00620763" w:rsidRPr="00ED3418">
        <w:rPr>
          <w:szCs w:val="22"/>
        </w:rPr>
        <w:t>e created the video</w:t>
      </w:r>
      <w:r w:rsidR="00C161C5" w:rsidRPr="00ED3418">
        <w:rPr>
          <w:szCs w:val="22"/>
        </w:rPr>
        <w:t xml:space="preserve"> </w:t>
      </w:r>
      <w:r w:rsidR="00620763" w:rsidRPr="00ED3418">
        <w:rPr>
          <w:szCs w:val="22"/>
        </w:rPr>
        <w:t xml:space="preserve">stimuli by extracting short segments from </w:t>
      </w:r>
      <w:r w:rsidR="00982723" w:rsidRPr="00ED3418">
        <w:rPr>
          <w:szCs w:val="22"/>
        </w:rPr>
        <w:t xml:space="preserve">video recordings of </w:t>
      </w:r>
      <w:r w:rsidR="00EE67E0" w:rsidRPr="00ED3418">
        <w:rPr>
          <w:szCs w:val="22"/>
        </w:rPr>
        <w:t xml:space="preserve">the talker pronouncing </w:t>
      </w:r>
      <w:r w:rsidR="00982723" w:rsidRPr="00ED3418">
        <w:rPr>
          <w:szCs w:val="22"/>
        </w:rPr>
        <w:t xml:space="preserve">words that contained </w:t>
      </w:r>
      <w:proofErr w:type="spellStart"/>
      <w:r w:rsidR="003901D6">
        <w:rPr>
          <w:i/>
          <w:iCs/>
          <w:szCs w:val="22"/>
        </w:rPr>
        <w:t>asi</w:t>
      </w:r>
      <w:proofErr w:type="spellEnd"/>
      <w:r w:rsidR="00982723" w:rsidRPr="00ED3418">
        <w:rPr>
          <w:szCs w:val="22"/>
        </w:rPr>
        <w:t xml:space="preserve"> or </w:t>
      </w:r>
      <w:proofErr w:type="spellStart"/>
      <w:r w:rsidR="003901D6">
        <w:rPr>
          <w:i/>
          <w:iCs/>
          <w:szCs w:val="22"/>
        </w:rPr>
        <w:t>ashi</w:t>
      </w:r>
      <w:proofErr w:type="spellEnd"/>
      <w:r w:rsidR="00982723" w:rsidRPr="00ED3418">
        <w:rPr>
          <w:szCs w:val="22"/>
        </w:rPr>
        <w:t>-like sequences</w:t>
      </w:r>
      <w:r w:rsidR="00EE67E0" w:rsidRPr="00ED3418">
        <w:rPr>
          <w:szCs w:val="22"/>
        </w:rPr>
        <w:t xml:space="preserve"> (e.g., </w:t>
      </w:r>
      <w:r w:rsidR="00EE67E0" w:rsidRPr="001329E0">
        <w:rPr>
          <w:i/>
          <w:iCs/>
          <w:szCs w:val="22"/>
        </w:rPr>
        <w:t>democracy</w:t>
      </w:r>
      <w:r w:rsidR="00EE67E0" w:rsidRPr="00ED3418">
        <w:rPr>
          <w:szCs w:val="22"/>
        </w:rPr>
        <w:t xml:space="preserve">, which ends in a </w:t>
      </w:r>
      <w:r w:rsidR="00801CA0" w:rsidRPr="00ED3418">
        <w:rPr>
          <w:szCs w:val="22"/>
        </w:rPr>
        <w:t>sound</w:t>
      </w:r>
      <w:r w:rsidR="00EE67E0" w:rsidRPr="00ED3418">
        <w:rPr>
          <w:szCs w:val="22"/>
        </w:rPr>
        <w:t xml:space="preserve"> sequence highly </w:t>
      </w:r>
      <w:proofErr w:type="gramStart"/>
      <w:r w:rsidR="00EE67E0" w:rsidRPr="00ED3418">
        <w:rPr>
          <w:szCs w:val="22"/>
        </w:rPr>
        <w:t>similar to</w:t>
      </w:r>
      <w:proofErr w:type="gramEnd"/>
      <w:r w:rsidR="00EE67E0" w:rsidRPr="00ED3418">
        <w:rPr>
          <w:szCs w:val="22"/>
        </w:rPr>
        <w:t xml:space="preserve"> </w:t>
      </w:r>
      <w:proofErr w:type="spellStart"/>
      <w:r w:rsidR="00EE67E0" w:rsidRPr="001329E0">
        <w:rPr>
          <w:i/>
          <w:iCs/>
          <w:szCs w:val="22"/>
        </w:rPr>
        <w:t>asi</w:t>
      </w:r>
      <w:proofErr w:type="spellEnd"/>
      <w:r w:rsidR="00EE67E0" w:rsidRPr="00ED3418">
        <w:rPr>
          <w:szCs w:val="22"/>
        </w:rPr>
        <w:t xml:space="preserve">). </w:t>
      </w:r>
      <w:r w:rsidR="00620763" w:rsidRPr="00ED3418">
        <w:rPr>
          <w:szCs w:val="22"/>
        </w:rPr>
        <w:t xml:space="preserve">This means that the audiovisual stimuli </w:t>
      </w:r>
      <w:r w:rsidR="00EE67E0" w:rsidRPr="00ED3418">
        <w:rPr>
          <w:szCs w:val="22"/>
        </w:rPr>
        <w:t xml:space="preserve">in Experiments 1a-c </w:t>
      </w:r>
      <w:r w:rsidR="00620763" w:rsidRPr="00ED3418">
        <w:rPr>
          <w:szCs w:val="22"/>
        </w:rPr>
        <w:t>contain visual information that is expected to affect participants</w:t>
      </w:r>
      <w:r w:rsidR="00EE67E0" w:rsidRPr="00ED3418">
        <w:rPr>
          <w:szCs w:val="22"/>
        </w:rPr>
        <w:t>’</w:t>
      </w:r>
      <w:r w:rsidR="00620763" w:rsidRPr="00ED3418">
        <w:rPr>
          <w:szCs w:val="22"/>
        </w:rPr>
        <w:t xml:space="preserve"> identification responses. For the test item derived from </w:t>
      </w:r>
      <w:r w:rsidR="00EE67E0" w:rsidRPr="00ED3418">
        <w:rPr>
          <w:szCs w:val="22"/>
        </w:rPr>
        <w:t>an</w:t>
      </w:r>
      <w:r w:rsidR="00620763" w:rsidRPr="00ED3418">
        <w:rPr>
          <w:szCs w:val="22"/>
        </w:rPr>
        <w:t xml:space="preserve"> original</w:t>
      </w:r>
      <w:r w:rsidR="00EE67E0" w:rsidRPr="00ED3418">
        <w:rPr>
          <w:szCs w:val="22"/>
        </w:rPr>
        <w:t xml:space="preserve"> video recording of</w:t>
      </w:r>
      <w:r w:rsidR="00620763" w:rsidRPr="00ED3418">
        <w:rPr>
          <w:szCs w:val="22"/>
        </w:rPr>
        <w:t xml:space="preserve"> </w:t>
      </w:r>
      <w:r w:rsidR="003901D6">
        <w:rPr>
          <w:i/>
          <w:iCs/>
          <w:szCs w:val="22"/>
        </w:rPr>
        <w:t xml:space="preserve">democracy, </w:t>
      </w:r>
      <w:r w:rsidR="00620763" w:rsidRPr="00ED3418">
        <w:rPr>
          <w:szCs w:val="22"/>
        </w:rPr>
        <w:t xml:space="preserve">for example, we would expect responses to be biased towards </w:t>
      </w:r>
      <w:proofErr w:type="spellStart"/>
      <w:r w:rsidR="003901D6">
        <w:rPr>
          <w:i/>
          <w:iCs/>
          <w:szCs w:val="22"/>
        </w:rPr>
        <w:t>asi</w:t>
      </w:r>
      <w:proofErr w:type="spellEnd"/>
      <w:r w:rsidR="00620763" w:rsidRPr="00ED3418">
        <w:rPr>
          <w:szCs w:val="22"/>
        </w:rPr>
        <w:t xml:space="preserve">. For a video extracted from </w:t>
      </w:r>
      <w:r w:rsidR="00EE67E0" w:rsidRPr="00ED3418">
        <w:rPr>
          <w:szCs w:val="22"/>
        </w:rPr>
        <w:t>a video recording of</w:t>
      </w:r>
      <w:r w:rsidR="00620763" w:rsidRPr="00ED3418">
        <w:rPr>
          <w:szCs w:val="22"/>
        </w:rPr>
        <w:t xml:space="preserve"> </w:t>
      </w:r>
      <w:r w:rsidR="003901D6">
        <w:rPr>
          <w:i/>
          <w:iCs/>
          <w:szCs w:val="22"/>
        </w:rPr>
        <w:t>machinery</w:t>
      </w:r>
      <w:r w:rsidR="00620763" w:rsidRPr="00ED3418">
        <w:rPr>
          <w:szCs w:val="22"/>
        </w:rPr>
        <w:t xml:space="preserve">, on the other hand, we would expect responses to be biased towards </w:t>
      </w:r>
      <w:proofErr w:type="spellStart"/>
      <w:r w:rsidR="003901D6">
        <w:rPr>
          <w:i/>
          <w:iCs/>
          <w:szCs w:val="22"/>
        </w:rPr>
        <w:t>ashi</w:t>
      </w:r>
      <w:proofErr w:type="spellEnd"/>
      <w:r w:rsidR="00620763" w:rsidRPr="00ED3418">
        <w:rPr>
          <w:szCs w:val="22"/>
        </w:rPr>
        <w:t>.</w:t>
      </w:r>
      <w:r w:rsidR="00E538CF">
        <w:rPr>
          <w:szCs w:val="22"/>
        </w:rPr>
        <w:t xml:space="preserve"> </w:t>
      </w:r>
      <w:r w:rsidR="00620763" w:rsidRPr="00ED3418">
        <w:rPr>
          <w:szCs w:val="22"/>
        </w:rPr>
        <w:t xml:space="preserve">The design of Experiments </w:t>
      </w:r>
      <w:r w:rsidR="003A6A69" w:rsidRPr="00ED3418">
        <w:rPr>
          <w:szCs w:val="22"/>
        </w:rPr>
        <w:t>1a-c</w:t>
      </w:r>
      <w:r w:rsidR="00620763" w:rsidRPr="00ED3418">
        <w:rPr>
          <w:szCs w:val="22"/>
        </w:rPr>
        <w:t xml:space="preserve"> therefore fully crossed the visual /s/ or /</w:t>
      </w:r>
      <w:r w:rsidR="00C90BA2" w:rsidRPr="00ED3418">
        <w:rPr>
          <w:szCs w:val="22"/>
        </w:rPr>
        <w:t>ʃ</w:t>
      </w:r>
      <w:r w:rsidR="00620763" w:rsidRPr="00ED3418">
        <w:rPr>
          <w:szCs w:val="22"/>
        </w:rPr>
        <w:t xml:space="preserve">/ bias </w:t>
      </w:r>
      <w:r w:rsidR="00E538CF">
        <w:rPr>
          <w:szCs w:val="22"/>
        </w:rPr>
        <w:t xml:space="preserve">of the original video clip </w:t>
      </w:r>
      <w:r w:rsidR="00620763" w:rsidRPr="00ED3418">
        <w:rPr>
          <w:szCs w:val="22"/>
        </w:rPr>
        <w:t xml:space="preserve">with the </w:t>
      </w:r>
      <w:r w:rsidR="00E538CF">
        <w:rPr>
          <w:szCs w:val="22"/>
        </w:rPr>
        <w:t xml:space="preserve">synthesized </w:t>
      </w:r>
      <w:r w:rsidR="00620763" w:rsidRPr="00ED3418">
        <w:rPr>
          <w:szCs w:val="22"/>
        </w:rPr>
        <w:t xml:space="preserve">acoustic </w:t>
      </w:r>
      <w:proofErr w:type="spellStart"/>
      <w:r w:rsidR="003901D6">
        <w:rPr>
          <w:i/>
          <w:iCs/>
          <w:szCs w:val="22"/>
        </w:rPr>
        <w:t>ashi</w:t>
      </w:r>
      <w:proofErr w:type="spellEnd"/>
      <w:r w:rsidR="003901D6">
        <w:rPr>
          <w:i/>
          <w:iCs/>
          <w:szCs w:val="22"/>
        </w:rPr>
        <w:t>–</w:t>
      </w:r>
      <w:proofErr w:type="spellStart"/>
      <w:r w:rsidR="003901D6">
        <w:rPr>
          <w:i/>
          <w:iCs/>
          <w:szCs w:val="22"/>
        </w:rPr>
        <w:t>asi</w:t>
      </w:r>
      <w:proofErr w:type="spellEnd"/>
      <w:r w:rsidR="003901D6">
        <w:rPr>
          <w:i/>
          <w:iCs/>
          <w:szCs w:val="22"/>
        </w:rPr>
        <w:t xml:space="preserve"> </w:t>
      </w:r>
      <w:r w:rsidR="00620763" w:rsidRPr="00ED3418">
        <w:rPr>
          <w:szCs w:val="22"/>
        </w:rPr>
        <w:t>continuum and the location of the pen. This resulted in a 2 (visual /s/</w:t>
      </w:r>
      <w:r w:rsidR="00C90BA2" w:rsidRPr="00ED3418">
        <w:rPr>
          <w:szCs w:val="22"/>
        </w:rPr>
        <w:t>-</w:t>
      </w:r>
      <w:r w:rsidR="00620763" w:rsidRPr="00ED3418">
        <w:rPr>
          <w:szCs w:val="22"/>
        </w:rPr>
        <w:t xml:space="preserve"> vs. /</w:t>
      </w:r>
      <w:r w:rsidR="00C90BA2" w:rsidRPr="00ED3418">
        <w:rPr>
          <w:szCs w:val="22"/>
        </w:rPr>
        <w:t>ʃ</w:t>
      </w:r>
      <w:r w:rsidR="00620763" w:rsidRPr="00ED3418">
        <w:rPr>
          <w:szCs w:val="22"/>
        </w:rPr>
        <w:t>/</w:t>
      </w:r>
      <w:r w:rsidR="00C90BA2" w:rsidRPr="00ED3418">
        <w:rPr>
          <w:szCs w:val="22"/>
        </w:rPr>
        <w:t>-</w:t>
      </w:r>
      <w:r w:rsidR="00620763" w:rsidRPr="00ED3418">
        <w:rPr>
          <w:szCs w:val="22"/>
        </w:rPr>
        <w:t>bias) x 6 (steps along acoustic /s/-/</w:t>
      </w:r>
      <w:r w:rsidR="00C90BA2" w:rsidRPr="00ED3418">
        <w:rPr>
          <w:szCs w:val="22"/>
        </w:rPr>
        <w:t>ʃ</w:t>
      </w:r>
      <w:r w:rsidR="00620763" w:rsidRPr="00ED3418">
        <w:rPr>
          <w:szCs w:val="22"/>
        </w:rPr>
        <w:t>/</w:t>
      </w:r>
      <w:r w:rsidR="00C90BA2" w:rsidRPr="00ED3418">
        <w:rPr>
          <w:szCs w:val="22"/>
        </w:rPr>
        <w:t xml:space="preserve"> </w:t>
      </w:r>
      <w:r w:rsidR="00620763" w:rsidRPr="00ED3418">
        <w:rPr>
          <w:szCs w:val="22"/>
        </w:rPr>
        <w:t xml:space="preserve">continuum) </w:t>
      </w:r>
      <w:r w:rsidR="003A6A69" w:rsidRPr="00ED3418">
        <w:rPr>
          <w:szCs w:val="22"/>
        </w:rPr>
        <w:t>x</w:t>
      </w:r>
      <w:r w:rsidR="00C90BA2" w:rsidRPr="00ED3418">
        <w:rPr>
          <w:szCs w:val="22"/>
        </w:rPr>
        <w:t xml:space="preserve"> </w:t>
      </w:r>
      <w:r w:rsidR="003A6A69" w:rsidRPr="00ED3418">
        <w:rPr>
          <w:szCs w:val="22"/>
        </w:rPr>
        <w:t xml:space="preserve">2 (pen in mouth vs. hand) </w:t>
      </w:r>
      <w:r w:rsidR="00620763" w:rsidRPr="00ED3418">
        <w:rPr>
          <w:szCs w:val="22"/>
        </w:rPr>
        <w:t>design, with all conditions being manipulated within participants.</w:t>
      </w:r>
      <w:r w:rsidR="00C161C5" w:rsidRPr="00ED3418">
        <w:rPr>
          <w:szCs w:val="22"/>
        </w:rPr>
        <w:t xml:space="preserve"> </w:t>
      </w:r>
    </w:p>
    <w:p w14:paraId="700DE55F" w14:textId="5614BD6B" w:rsidR="00620763" w:rsidRPr="00ED3418" w:rsidRDefault="00620763" w:rsidP="003A6A69">
      <w:pPr>
        <w:pStyle w:val="Heading2"/>
        <w:rPr>
          <w:szCs w:val="22"/>
        </w:rPr>
      </w:pPr>
      <w:r w:rsidRPr="00ED3418">
        <w:rPr>
          <w:szCs w:val="22"/>
        </w:rPr>
        <w:t>Methods</w:t>
      </w:r>
    </w:p>
    <w:p w14:paraId="60255D3A" w14:textId="3474DE83" w:rsidR="00620763" w:rsidRPr="00ED3418" w:rsidRDefault="00620763" w:rsidP="00634F96">
      <w:pPr>
        <w:rPr>
          <w:szCs w:val="22"/>
        </w:rPr>
      </w:pPr>
      <w:r w:rsidRPr="00ED3418">
        <w:rPr>
          <w:szCs w:val="22"/>
        </w:rPr>
        <w:t>Except</w:t>
      </w:r>
      <w:r w:rsidR="003A6A69" w:rsidRPr="00ED3418">
        <w:rPr>
          <w:szCs w:val="22"/>
        </w:rPr>
        <w:t xml:space="preserve"> for</w:t>
      </w:r>
      <w:r w:rsidRPr="00ED3418">
        <w:rPr>
          <w:szCs w:val="22"/>
        </w:rPr>
        <w:t xml:space="preserve"> the use of audiovisual rather than audio-only </w:t>
      </w:r>
      <w:r w:rsidR="003A6A69" w:rsidRPr="00ED3418">
        <w:rPr>
          <w:szCs w:val="22"/>
        </w:rPr>
        <w:t>stimuli and minor procedural changes reported below</w:t>
      </w:r>
      <w:r w:rsidRPr="00ED3418">
        <w:rPr>
          <w:szCs w:val="22"/>
        </w:rPr>
        <w:t xml:space="preserve">, </w:t>
      </w:r>
      <w:r w:rsidR="003A6A69" w:rsidRPr="00ED3418">
        <w:rPr>
          <w:szCs w:val="22"/>
        </w:rPr>
        <w:t xml:space="preserve">Experiments 1a-c </w:t>
      </w:r>
      <w:r w:rsidRPr="00ED3418">
        <w:rPr>
          <w:szCs w:val="22"/>
        </w:rPr>
        <w:t>closely follow</w:t>
      </w:r>
      <w:r w:rsidR="003A6A69" w:rsidRPr="00ED3418">
        <w:rPr>
          <w:szCs w:val="22"/>
        </w:rPr>
        <w:t>ed</w:t>
      </w:r>
      <w:r w:rsidRPr="00ED3418">
        <w:rPr>
          <w:szCs w:val="22"/>
        </w:rPr>
        <w:t xml:space="preserve"> the norming experiments in Liu &amp; Jaeger (2018)</w:t>
      </w:r>
      <w:r w:rsidR="003A6A69" w:rsidRPr="00ED3418">
        <w:rPr>
          <w:szCs w:val="22"/>
        </w:rPr>
        <w:t xml:space="preserve">. </w:t>
      </w:r>
      <w:r w:rsidRPr="00ED3418">
        <w:rPr>
          <w:szCs w:val="22"/>
        </w:rPr>
        <w:t xml:space="preserve"> </w:t>
      </w:r>
    </w:p>
    <w:p w14:paraId="2C3972DC" w14:textId="10197030" w:rsidR="001E0131" w:rsidRDefault="00620763" w:rsidP="001E0131">
      <w:pPr>
        <w:rPr>
          <w:szCs w:val="22"/>
        </w:rPr>
      </w:pPr>
      <w:r w:rsidRPr="00ED3418">
        <w:rPr>
          <w:b/>
          <w:bCs/>
          <w:i/>
          <w:iCs/>
          <w:szCs w:val="22"/>
        </w:rPr>
        <w:t>Participants</w:t>
      </w:r>
      <w:r w:rsidR="003A6A69" w:rsidRPr="00ED3418">
        <w:rPr>
          <w:b/>
          <w:bCs/>
          <w:i/>
          <w:iCs/>
          <w:szCs w:val="22"/>
        </w:rPr>
        <w:t>.</w:t>
      </w:r>
      <w:r w:rsidR="003A6A69" w:rsidRPr="00ED3418">
        <w:rPr>
          <w:szCs w:val="22"/>
        </w:rPr>
        <w:t xml:space="preserve"> </w:t>
      </w:r>
      <w:r w:rsidRPr="00ED3418">
        <w:rPr>
          <w:szCs w:val="22"/>
        </w:rPr>
        <w:t xml:space="preserve">Following Liu and Jaeger (2018), participants were recruited from Amazon's crowdsourcing platform Mechanical Turk. Each experiment recruited 64 participants, balanced across </w:t>
      </w:r>
      <w:r w:rsidR="005032D8" w:rsidRPr="00ED3418">
        <w:rPr>
          <w:szCs w:val="22"/>
        </w:rPr>
        <w:t>two</w:t>
      </w:r>
      <w:r w:rsidRPr="00ED3418">
        <w:rPr>
          <w:szCs w:val="22"/>
        </w:rPr>
        <w:t xml:space="preserve"> lists </w:t>
      </w:r>
      <w:r w:rsidR="005032D8" w:rsidRPr="00ED3418">
        <w:rPr>
          <w:szCs w:val="22"/>
        </w:rPr>
        <w:t xml:space="preserve">that </w:t>
      </w:r>
      <w:r w:rsidR="00D5256D">
        <w:rPr>
          <w:szCs w:val="22"/>
        </w:rPr>
        <w:t>counter-</w:t>
      </w:r>
      <w:r w:rsidR="005032D8" w:rsidRPr="00ED3418">
        <w:rPr>
          <w:szCs w:val="22"/>
        </w:rPr>
        <w:t xml:space="preserve">balanced nuisance </w:t>
      </w:r>
      <w:r w:rsidR="00D5256D">
        <w:rPr>
          <w:szCs w:val="22"/>
        </w:rPr>
        <w:t>variables</w:t>
      </w:r>
      <w:r w:rsidR="00D5256D" w:rsidRPr="00ED3418">
        <w:rPr>
          <w:szCs w:val="22"/>
        </w:rPr>
        <w:t xml:space="preserve"> </w:t>
      </w:r>
      <w:r w:rsidRPr="00ED3418">
        <w:rPr>
          <w:szCs w:val="22"/>
        </w:rPr>
        <w:t xml:space="preserve">described below. </w:t>
      </w:r>
      <w:r w:rsidR="001E0131" w:rsidRPr="001E0131">
        <w:rPr>
          <w:szCs w:val="22"/>
        </w:rPr>
        <w:t xml:space="preserve">Participants took an average of </w:t>
      </w:r>
      <w:r w:rsidR="001E0131">
        <w:rPr>
          <w:szCs w:val="22"/>
        </w:rPr>
        <w:t>2</w:t>
      </w:r>
      <w:r w:rsidR="00AB672C">
        <w:rPr>
          <w:szCs w:val="22"/>
        </w:rPr>
        <w:t>2</w:t>
      </w:r>
      <w:r w:rsidR="001E0131">
        <w:rPr>
          <w:szCs w:val="22"/>
        </w:rPr>
        <w:t>.</w:t>
      </w:r>
      <w:r w:rsidR="00F95C43">
        <w:rPr>
          <w:szCs w:val="22"/>
        </w:rPr>
        <w:t>6</w:t>
      </w:r>
      <w:r w:rsidR="001E0131" w:rsidRPr="001E0131">
        <w:rPr>
          <w:szCs w:val="22"/>
        </w:rPr>
        <w:t xml:space="preserve"> minutes to complete the experiment (SD = </w:t>
      </w:r>
      <w:r w:rsidR="00F95C43">
        <w:rPr>
          <w:szCs w:val="22"/>
        </w:rPr>
        <w:t>18.5</w:t>
      </w:r>
      <w:r w:rsidR="001E0131" w:rsidRPr="001E0131">
        <w:rPr>
          <w:szCs w:val="22"/>
        </w:rPr>
        <w:t xml:space="preserve"> minutes) and were remunerated $</w:t>
      </w:r>
      <w:r w:rsidR="001E0131">
        <w:rPr>
          <w:szCs w:val="22"/>
        </w:rPr>
        <w:t>6</w:t>
      </w:r>
      <w:r w:rsidR="001E0131" w:rsidRPr="001E0131">
        <w:rPr>
          <w:szCs w:val="22"/>
        </w:rPr>
        <w:t>.00/hour.</w:t>
      </w:r>
      <w:r w:rsidRPr="00ED3418">
        <w:rPr>
          <w:szCs w:val="22"/>
        </w:rPr>
        <w:t xml:space="preserve"> </w:t>
      </w:r>
      <w:r w:rsidR="00DF7348">
        <w:rPr>
          <w:szCs w:val="22"/>
        </w:rPr>
        <w:t xml:space="preserve">Participant exclusions never exceeded 10% and are reported in </w:t>
      </w:r>
      <w:r w:rsidR="00DF7348">
        <w:rPr>
          <w:szCs w:val="22"/>
        </w:rPr>
        <w:fldChar w:fldCharType="begin"/>
      </w:r>
      <w:r w:rsidR="00DF7348">
        <w:rPr>
          <w:szCs w:val="22"/>
        </w:rPr>
        <w:instrText xml:space="preserve"> REF _Ref136088042 \h </w:instrText>
      </w:r>
      <w:r w:rsidR="00DF7348">
        <w:rPr>
          <w:szCs w:val="22"/>
        </w:rPr>
      </w:r>
      <w:r w:rsidR="00DF7348">
        <w:rPr>
          <w:szCs w:val="22"/>
        </w:rPr>
        <w:fldChar w:fldCharType="separate"/>
      </w:r>
      <w:r w:rsidR="00DF7348">
        <w:t xml:space="preserve">Table </w:t>
      </w:r>
      <w:r w:rsidR="00DF7348">
        <w:rPr>
          <w:noProof/>
        </w:rPr>
        <w:t>1</w:t>
      </w:r>
      <w:r w:rsidR="00DF7348">
        <w:rPr>
          <w:szCs w:val="22"/>
        </w:rPr>
        <w:fldChar w:fldCharType="end"/>
      </w:r>
      <w:r w:rsidR="00DF7348">
        <w:rPr>
          <w:szCs w:val="22"/>
        </w:rPr>
        <w:t>, discussed below.</w:t>
      </w:r>
    </w:p>
    <w:p w14:paraId="5D53BB6B" w14:textId="6985E088" w:rsidR="005032D8" w:rsidRPr="005427E2" w:rsidRDefault="00620763" w:rsidP="001E0131">
      <w:pPr>
        <w:rPr>
          <w:szCs w:val="22"/>
        </w:rPr>
      </w:pPr>
      <w:r w:rsidRPr="00ED3418">
        <w:rPr>
          <w:szCs w:val="22"/>
        </w:rPr>
        <w:lastRenderedPageBreak/>
        <w:t>Participa</w:t>
      </w:r>
      <w:r w:rsidR="00C96151">
        <w:rPr>
          <w:szCs w:val="22"/>
        </w:rPr>
        <w:t>nts</w:t>
      </w:r>
      <w:r w:rsidRPr="00ED3418">
        <w:rPr>
          <w:szCs w:val="22"/>
        </w:rPr>
        <w:t xml:space="preserve"> only saw the experiment advertised, and could only participate in it, if </w:t>
      </w:r>
      <w:r w:rsidR="00134C06" w:rsidRPr="00ED3418">
        <w:rPr>
          <w:szCs w:val="22"/>
        </w:rPr>
        <w:t>(</w:t>
      </w:r>
      <w:proofErr w:type="spellStart"/>
      <w:r w:rsidR="00134C06" w:rsidRPr="00ED3418">
        <w:rPr>
          <w:szCs w:val="22"/>
        </w:rPr>
        <w:t>i</w:t>
      </w:r>
      <w:proofErr w:type="spellEnd"/>
      <w:r w:rsidR="00134C06" w:rsidRPr="00ED3418">
        <w:rPr>
          <w:szCs w:val="22"/>
        </w:rPr>
        <w:t xml:space="preserve">) they were located within the US, (ii) had an approval rating of 99% or higher, </w:t>
      </w:r>
      <w:r w:rsidR="00EC41F6">
        <w:rPr>
          <w:szCs w:val="22"/>
        </w:rPr>
        <w:t xml:space="preserve">(iii) met </w:t>
      </w:r>
      <w:r w:rsidR="00EC41F6" w:rsidRPr="00ED3418">
        <w:rPr>
          <w:szCs w:val="22"/>
        </w:rPr>
        <w:t>the software requirements (a recent version of the Chrome browser engine)</w:t>
      </w:r>
      <w:r w:rsidR="00EC41F6">
        <w:rPr>
          <w:szCs w:val="22"/>
        </w:rPr>
        <w:t xml:space="preserve">, </w:t>
      </w:r>
      <w:r w:rsidR="00134C06" w:rsidRPr="00ED3418">
        <w:rPr>
          <w:szCs w:val="22"/>
        </w:rPr>
        <w:t>and (i</w:t>
      </w:r>
      <w:r w:rsidR="00EC41F6">
        <w:rPr>
          <w:szCs w:val="22"/>
        </w:rPr>
        <w:t>v</w:t>
      </w:r>
      <w:r w:rsidR="00134C06" w:rsidRPr="00ED3418">
        <w:rPr>
          <w:szCs w:val="22"/>
        </w:rPr>
        <w:t xml:space="preserve">) </w:t>
      </w:r>
      <w:r w:rsidRPr="00ED3418">
        <w:rPr>
          <w:szCs w:val="22"/>
        </w:rPr>
        <w:t xml:space="preserve">had not previously </w:t>
      </w:r>
      <w:r w:rsidR="00944CBC">
        <w:rPr>
          <w:szCs w:val="22"/>
        </w:rPr>
        <w:t>participated</w:t>
      </w:r>
      <w:r w:rsidRPr="00ED3418">
        <w:rPr>
          <w:szCs w:val="22"/>
        </w:rPr>
        <w:t xml:space="preserve"> </w:t>
      </w:r>
      <w:r w:rsidR="00944CBC">
        <w:rPr>
          <w:szCs w:val="22"/>
        </w:rPr>
        <w:t xml:space="preserve">in </w:t>
      </w:r>
      <w:r w:rsidRPr="00ED3418">
        <w:rPr>
          <w:szCs w:val="22"/>
        </w:rPr>
        <w:t xml:space="preserve">any </w:t>
      </w:r>
      <w:r w:rsidR="00CA54D4">
        <w:rPr>
          <w:szCs w:val="22"/>
        </w:rPr>
        <w:t xml:space="preserve">similar </w:t>
      </w:r>
      <w:r w:rsidRPr="00ED3418">
        <w:rPr>
          <w:szCs w:val="22"/>
        </w:rPr>
        <w:t xml:space="preserve">experiments </w:t>
      </w:r>
      <w:r w:rsidR="00944CBC">
        <w:rPr>
          <w:szCs w:val="22"/>
        </w:rPr>
        <w:t>from our lab</w:t>
      </w:r>
      <w:r w:rsidRPr="00ED3418">
        <w:rPr>
          <w:szCs w:val="22"/>
        </w:rPr>
        <w:t>.</w:t>
      </w:r>
      <w:r w:rsidR="00134C06" w:rsidRPr="00ED3418">
        <w:rPr>
          <w:szCs w:val="22"/>
        </w:rPr>
        <w:t xml:space="preserve"> </w:t>
      </w:r>
      <w:r w:rsidR="000D32C8">
        <w:rPr>
          <w:szCs w:val="22"/>
        </w:rPr>
        <w:t xml:space="preserve">Before the experiment </w:t>
      </w:r>
      <w:r w:rsidR="007F52B4">
        <w:rPr>
          <w:szCs w:val="22"/>
        </w:rPr>
        <w:t>could be accepted</w:t>
      </w:r>
      <w:r w:rsidR="000D32C8">
        <w:rPr>
          <w:szCs w:val="22"/>
        </w:rPr>
        <w:t>, p</w:t>
      </w:r>
      <w:r w:rsidR="003D6AB3">
        <w:rPr>
          <w:szCs w:val="22"/>
        </w:rPr>
        <w:t>articipants had to</w:t>
      </w:r>
      <w:r w:rsidR="000D32C8">
        <w:rPr>
          <w:szCs w:val="22"/>
        </w:rPr>
        <w:t xml:space="preserve"> confirm that they were (</w:t>
      </w:r>
      <w:r w:rsidR="00944CBC">
        <w:rPr>
          <w:szCs w:val="22"/>
        </w:rPr>
        <w:t>v</w:t>
      </w:r>
      <w:r w:rsidR="000D32C8">
        <w:rPr>
          <w:szCs w:val="22"/>
        </w:rPr>
        <w:t xml:space="preserve">) </w:t>
      </w:r>
      <w:r w:rsidR="003D6AB3">
        <w:rPr>
          <w:szCs w:val="22"/>
        </w:rPr>
        <w:t>native speakers of US English</w:t>
      </w:r>
      <w:r w:rsidR="000D32C8">
        <w:rPr>
          <w:szCs w:val="22"/>
        </w:rPr>
        <w:t>, (</w:t>
      </w:r>
      <w:r w:rsidR="00944CBC">
        <w:rPr>
          <w:szCs w:val="22"/>
        </w:rPr>
        <w:t>v</w:t>
      </w:r>
      <w:r w:rsidR="000D32C8">
        <w:rPr>
          <w:szCs w:val="22"/>
        </w:rPr>
        <w:t>i) in a quiet room without distractions, (</w:t>
      </w:r>
      <w:r w:rsidR="00944CBC">
        <w:rPr>
          <w:szCs w:val="22"/>
        </w:rPr>
        <w:t>v</w:t>
      </w:r>
      <w:r w:rsidR="000D32C8">
        <w:rPr>
          <w:szCs w:val="22"/>
        </w:rPr>
        <w:t>ii) wearing over-the-ear headphones.</w:t>
      </w:r>
    </w:p>
    <w:p w14:paraId="7D0DE229" w14:textId="1EB57E52" w:rsidR="00801CA0" w:rsidRPr="00ED3418" w:rsidRDefault="00620763" w:rsidP="00457C4F">
      <w:pPr>
        <w:rPr>
          <w:b/>
          <w:bCs/>
          <w:i/>
          <w:iCs/>
          <w:szCs w:val="22"/>
        </w:rPr>
      </w:pPr>
      <w:r w:rsidRPr="00ED3418">
        <w:rPr>
          <w:b/>
          <w:bCs/>
          <w:i/>
          <w:iCs/>
          <w:szCs w:val="22"/>
        </w:rPr>
        <w:t>Materials</w:t>
      </w:r>
      <w:r w:rsidR="005032D8" w:rsidRPr="00ED3418">
        <w:rPr>
          <w:b/>
          <w:bCs/>
          <w:i/>
          <w:iCs/>
          <w:szCs w:val="22"/>
        </w:rPr>
        <w:t xml:space="preserve">. </w:t>
      </w:r>
      <w:r w:rsidR="00801CA0" w:rsidRPr="00ED3418">
        <w:rPr>
          <w:szCs w:val="22"/>
        </w:rPr>
        <w:t>To create the audiovisual stimuli, we combined audio and video recordings.</w:t>
      </w:r>
    </w:p>
    <w:p w14:paraId="4F43900B" w14:textId="0D953CBF" w:rsidR="00620763" w:rsidRPr="002D3F41" w:rsidRDefault="00801CA0" w:rsidP="003E79A6">
      <w:pPr>
        <w:rPr>
          <w:szCs w:val="22"/>
        </w:rPr>
      </w:pPr>
      <w:r w:rsidRPr="00ED3418">
        <w:rPr>
          <w:i/>
          <w:iCs/>
          <w:szCs w:val="22"/>
        </w:rPr>
        <w:t xml:space="preserve">Audio recordings. </w:t>
      </w:r>
      <w:r w:rsidR="005032D8" w:rsidRPr="00ED3418">
        <w:rPr>
          <w:szCs w:val="22"/>
        </w:rPr>
        <w:t xml:space="preserve">The </w:t>
      </w:r>
      <w:r w:rsidRPr="00ED3418">
        <w:rPr>
          <w:szCs w:val="22"/>
        </w:rPr>
        <w:t>acoustic</w:t>
      </w:r>
      <w:r w:rsidR="005032D8" w:rsidRPr="00ED3418">
        <w:rPr>
          <w:szCs w:val="22"/>
        </w:rPr>
        <w:t xml:space="preserve"> stimuli for all three experiments were selected from </w:t>
      </w:r>
      <w:r w:rsidR="00620763" w:rsidRPr="00ED3418">
        <w:rPr>
          <w:szCs w:val="22"/>
        </w:rPr>
        <w:t xml:space="preserve">the same 31-step acoustic continuum from </w:t>
      </w:r>
      <w:proofErr w:type="spellStart"/>
      <w:r w:rsidR="00E20210">
        <w:rPr>
          <w:i/>
          <w:iCs/>
          <w:szCs w:val="22"/>
        </w:rPr>
        <w:t>ashi</w:t>
      </w:r>
      <w:proofErr w:type="spellEnd"/>
      <w:r w:rsidR="00E20210">
        <w:rPr>
          <w:i/>
          <w:iCs/>
          <w:szCs w:val="22"/>
        </w:rPr>
        <w:t xml:space="preserve"> </w:t>
      </w:r>
      <w:r w:rsidR="00E20210">
        <w:rPr>
          <w:szCs w:val="22"/>
        </w:rPr>
        <w:t xml:space="preserve">to </w:t>
      </w:r>
      <w:proofErr w:type="spellStart"/>
      <w:r w:rsidR="00E20210">
        <w:rPr>
          <w:i/>
          <w:iCs/>
          <w:szCs w:val="22"/>
        </w:rPr>
        <w:t>asi</w:t>
      </w:r>
      <w:proofErr w:type="spellEnd"/>
      <w:r w:rsidR="00E20210">
        <w:rPr>
          <w:i/>
          <w:iCs/>
          <w:szCs w:val="22"/>
        </w:rPr>
        <w:t xml:space="preserve"> </w:t>
      </w:r>
      <w:r w:rsidR="00620763" w:rsidRPr="00ED3418">
        <w:rPr>
          <w:szCs w:val="22"/>
        </w:rPr>
        <w:t>created by</w:t>
      </w:r>
      <w:r w:rsidR="005032D8" w:rsidRPr="00ED3418">
        <w:rPr>
          <w:szCs w:val="22"/>
        </w:rPr>
        <w:t>, and used in,</w:t>
      </w:r>
      <w:r w:rsidR="00620763" w:rsidRPr="00ED3418">
        <w:rPr>
          <w:szCs w:val="22"/>
        </w:rPr>
        <w:t xml:space="preserve"> Liu and Jaeger (2018)</w:t>
      </w:r>
      <w:r w:rsidR="005032D8" w:rsidRPr="00ED3418">
        <w:rPr>
          <w:szCs w:val="22"/>
        </w:rPr>
        <w:t xml:space="preserve">. This continuum was created with FricativeMakerPro (McMurray, Rhone, &amp; Galle, 2012) based on </w:t>
      </w:r>
      <w:r w:rsidR="00620763" w:rsidRPr="00ED3418">
        <w:rPr>
          <w:szCs w:val="22"/>
        </w:rPr>
        <w:t>recordings</w:t>
      </w:r>
      <w:r w:rsidR="005032D8" w:rsidRPr="00ED3418">
        <w:rPr>
          <w:szCs w:val="22"/>
        </w:rPr>
        <w:t xml:space="preserve"> of typical </w:t>
      </w:r>
      <w:proofErr w:type="spellStart"/>
      <w:r w:rsidR="00E20210">
        <w:rPr>
          <w:i/>
          <w:iCs/>
          <w:szCs w:val="22"/>
        </w:rPr>
        <w:t>ashi</w:t>
      </w:r>
      <w:proofErr w:type="spellEnd"/>
      <w:r w:rsidR="005032D8" w:rsidRPr="00ED3418">
        <w:rPr>
          <w:szCs w:val="22"/>
        </w:rPr>
        <w:t xml:space="preserve"> and </w:t>
      </w:r>
      <w:proofErr w:type="spellStart"/>
      <w:r w:rsidR="00E20210">
        <w:rPr>
          <w:i/>
          <w:iCs/>
          <w:szCs w:val="22"/>
        </w:rPr>
        <w:t>asi</w:t>
      </w:r>
      <w:proofErr w:type="spellEnd"/>
      <w:r w:rsidR="005032D8" w:rsidRPr="00ED3418">
        <w:rPr>
          <w:szCs w:val="22"/>
        </w:rPr>
        <w:t xml:space="preserve"> pronunciations by a female talker in her twenties—the same recordings elicited in </w:t>
      </w:r>
      <w:r w:rsidR="00620763" w:rsidRPr="00ED3418">
        <w:rPr>
          <w:szCs w:val="22"/>
        </w:rPr>
        <w:t>Kraljic et al. (2008</w:t>
      </w:r>
      <w:proofErr w:type="gramStart"/>
      <w:r w:rsidR="00620763" w:rsidRPr="00ED3418">
        <w:rPr>
          <w:szCs w:val="22"/>
        </w:rPr>
        <w:t>)</w:t>
      </w:r>
      <w:r w:rsidR="00CA54D4">
        <w:rPr>
          <w:szCs w:val="22"/>
        </w:rPr>
        <w:t>, and</w:t>
      </w:r>
      <w:proofErr w:type="gramEnd"/>
      <w:r w:rsidR="00CA54D4">
        <w:rPr>
          <w:szCs w:val="22"/>
        </w:rPr>
        <w:t xml:space="preserve"> employed in many subsequent studies since</w:t>
      </w:r>
      <w:r w:rsidR="00620763" w:rsidRPr="00ED3418">
        <w:rPr>
          <w:szCs w:val="22"/>
        </w:rPr>
        <w:t xml:space="preserve">. </w:t>
      </w:r>
      <w:r w:rsidR="00CA54D4">
        <w:rPr>
          <w:szCs w:val="22"/>
        </w:rPr>
        <w:t>Following previous work</w:t>
      </w:r>
      <w:r w:rsidR="00620763" w:rsidRPr="00ED3418">
        <w:rPr>
          <w:szCs w:val="22"/>
        </w:rPr>
        <w:t xml:space="preserve">, we selected six </w:t>
      </w:r>
      <w:r w:rsidR="00457C4F" w:rsidRPr="00ED3418">
        <w:rPr>
          <w:szCs w:val="22"/>
        </w:rPr>
        <w:t>steps</w:t>
      </w:r>
      <w:r w:rsidR="00620763" w:rsidRPr="00ED3418">
        <w:rPr>
          <w:szCs w:val="22"/>
        </w:rPr>
        <w:t xml:space="preserve"> along th</w:t>
      </w:r>
      <w:r w:rsidR="00457C4F" w:rsidRPr="00ED3418">
        <w:rPr>
          <w:szCs w:val="22"/>
        </w:rPr>
        <w:t>e 31-step</w:t>
      </w:r>
      <w:r w:rsidR="00620763" w:rsidRPr="00ED3418">
        <w:rPr>
          <w:szCs w:val="22"/>
        </w:rPr>
        <w:t xml:space="preserve"> continuum. </w:t>
      </w:r>
      <w:r w:rsidR="00457C4F" w:rsidRPr="00ED3418">
        <w:rPr>
          <w:szCs w:val="22"/>
        </w:rPr>
        <w:t xml:space="preserve">To detect effects of the acoustic continuum, it is important for the test locations to span a sufficiently large range along the continuum. However, the </w:t>
      </w:r>
      <w:r w:rsidR="001D649A">
        <w:rPr>
          <w:szCs w:val="22"/>
        </w:rPr>
        <w:t xml:space="preserve">statistical </w:t>
      </w:r>
      <w:r w:rsidR="00457C4F" w:rsidRPr="00ED3418">
        <w:rPr>
          <w:szCs w:val="22"/>
        </w:rPr>
        <w:t xml:space="preserve">power to detect other effects—including the </w:t>
      </w:r>
      <w:r w:rsidR="001D649A">
        <w:rPr>
          <w:szCs w:val="22"/>
        </w:rPr>
        <w:t xml:space="preserve">hypothesized effect of pen </w:t>
      </w:r>
      <w:r w:rsidR="00457C4F" w:rsidRPr="00ED3418">
        <w:rPr>
          <w:szCs w:val="22"/>
        </w:rPr>
        <w:t xml:space="preserve">location—is highest at test steps that elicit close to 50% </w:t>
      </w:r>
      <w:proofErr w:type="spellStart"/>
      <w:r w:rsidR="00BA1F61">
        <w:rPr>
          <w:i/>
          <w:iCs/>
          <w:szCs w:val="22"/>
        </w:rPr>
        <w:t>ashi</w:t>
      </w:r>
      <w:proofErr w:type="spellEnd"/>
      <w:r w:rsidR="00BA1F61">
        <w:rPr>
          <w:i/>
          <w:iCs/>
          <w:szCs w:val="22"/>
        </w:rPr>
        <w:t xml:space="preserve"> </w:t>
      </w:r>
      <w:r w:rsidR="00457C4F" w:rsidRPr="00ED3418">
        <w:rPr>
          <w:szCs w:val="22"/>
        </w:rPr>
        <w:t xml:space="preserve">and 50% </w:t>
      </w:r>
      <w:proofErr w:type="spellStart"/>
      <w:r w:rsidR="00BA1F61">
        <w:rPr>
          <w:i/>
          <w:iCs/>
          <w:szCs w:val="22"/>
        </w:rPr>
        <w:t>asi</w:t>
      </w:r>
      <w:proofErr w:type="spellEnd"/>
      <w:r w:rsidR="00457C4F" w:rsidRPr="00ED3418">
        <w:rPr>
          <w:szCs w:val="22"/>
        </w:rPr>
        <w:t xml:space="preserve"> responses. </w:t>
      </w:r>
      <w:r w:rsidR="001D649A">
        <w:rPr>
          <w:szCs w:val="22"/>
        </w:rPr>
        <w:t xml:space="preserve">Following </w:t>
      </w:r>
      <w:r w:rsidR="00457C4F" w:rsidRPr="00ED3418">
        <w:rPr>
          <w:szCs w:val="22"/>
        </w:rPr>
        <w:t xml:space="preserve">experiments on perceptual </w:t>
      </w:r>
      <w:r w:rsidR="001D649A">
        <w:rPr>
          <w:szCs w:val="22"/>
        </w:rPr>
        <w:t>recalibration</w:t>
      </w:r>
      <w:r w:rsidR="00457C4F" w:rsidRPr="00ED3418">
        <w:rPr>
          <w:szCs w:val="22"/>
        </w:rPr>
        <w:t xml:space="preserve">, we thus aimed to select one </w:t>
      </w:r>
      <w:r w:rsidR="001D649A">
        <w:rPr>
          <w:szCs w:val="22"/>
        </w:rPr>
        <w:t xml:space="preserve">continuum </w:t>
      </w:r>
      <w:r w:rsidR="00457C4F" w:rsidRPr="00ED3418">
        <w:rPr>
          <w:szCs w:val="22"/>
        </w:rPr>
        <w:t xml:space="preserve">step </w:t>
      </w:r>
      <w:r w:rsidR="00620763" w:rsidRPr="00ED3418">
        <w:rPr>
          <w:szCs w:val="22"/>
        </w:rPr>
        <w:t>that, across all other manipulations, yield</w:t>
      </w:r>
      <w:r w:rsidR="001D649A">
        <w:rPr>
          <w:szCs w:val="22"/>
        </w:rPr>
        <w:t>s</w:t>
      </w:r>
      <w:r w:rsidR="00620763" w:rsidRPr="00ED3418">
        <w:rPr>
          <w:szCs w:val="22"/>
        </w:rPr>
        <w:t xml:space="preserve"> approximat</w:t>
      </w:r>
      <w:r w:rsidR="001D649A">
        <w:rPr>
          <w:szCs w:val="22"/>
        </w:rPr>
        <w:t>ely</w:t>
      </w:r>
      <w:r w:rsidR="00620763" w:rsidRPr="00ED3418">
        <w:rPr>
          <w:szCs w:val="22"/>
        </w:rPr>
        <w:t xml:space="preserve"> 25%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 xml:space="preserve">responses, four steps that yield close to 50%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w:t>
      </w:r>
      <w:r w:rsidR="00BA1F61">
        <w:rPr>
          <w:szCs w:val="22"/>
        </w:rPr>
        <w:t>s</w:t>
      </w:r>
      <w:r w:rsidR="00620763" w:rsidRPr="00ED3418">
        <w:rPr>
          <w:szCs w:val="22"/>
        </w:rPr>
        <w:t>, and one step that yield</w:t>
      </w:r>
      <w:r w:rsidR="001D649A">
        <w:rPr>
          <w:szCs w:val="22"/>
        </w:rPr>
        <w:t>s</w:t>
      </w:r>
      <w:r w:rsidR="00620763" w:rsidRPr="00ED3418">
        <w:rPr>
          <w:szCs w:val="22"/>
        </w:rPr>
        <w:t xml:space="preserve"> 75% </w:t>
      </w:r>
      <w:proofErr w:type="spellStart"/>
      <w:r w:rsidR="00BA1F61">
        <w:rPr>
          <w:i/>
          <w:iCs/>
          <w:szCs w:val="22"/>
        </w:rPr>
        <w:t>as</w:t>
      </w:r>
      <w:r w:rsidR="001F3C86">
        <w:rPr>
          <w:i/>
          <w:iCs/>
          <w:szCs w:val="22"/>
        </w:rPr>
        <w:t>h</w:t>
      </w:r>
      <w:r w:rsidR="00BA1F61">
        <w:rPr>
          <w:i/>
          <w:iCs/>
          <w:szCs w:val="22"/>
        </w:rPr>
        <w:t>i</w:t>
      </w:r>
      <w:proofErr w:type="spellEnd"/>
      <w:r w:rsidR="00687728">
        <w:rPr>
          <w:szCs w:val="22"/>
        </w:rPr>
        <w:t>-</w:t>
      </w:r>
      <w:r w:rsidR="00620763" w:rsidRPr="00ED3418">
        <w:rPr>
          <w:szCs w:val="22"/>
        </w:rPr>
        <w:t>responses (</w:t>
      </w:r>
      <w:r w:rsidR="00457C4F" w:rsidRPr="00ED3418">
        <w:rPr>
          <w:szCs w:val="22"/>
        </w:rPr>
        <w:t>e.g.,</w:t>
      </w:r>
      <w:r w:rsidR="00620763" w:rsidRPr="00ED3418">
        <w:rPr>
          <w:szCs w:val="22"/>
        </w:rPr>
        <w:t xml:space="preserve"> Kraljic et al., 2008 and </w:t>
      </w:r>
      <w:r w:rsidR="001F3C86">
        <w:rPr>
          <w:szCs w:val="22"/>
        </w:rPr>
        <w:t>later</w:t>
      </w:r>
      <w:r w:rsidR="001F3C86" w:rsidRPr="00ED3418">
        <w:rPr>
          <w:szCs w:val="22"/>
        </w:rPr>
        <w:t xml:space="preserve"> </w:t>
      </w:r>
      <w:r w:rsidR="00620763" w:rsidRPr="00ED3418">
        <w:rPr>
          <w:szCs w:val="22"/>
        </w:rPr>
        <w:t>work).</w:t>
      </w:r>
      <w:r w:rsidR="006D671F">
        <w:rPr>
          <w:szCs w:val="22"/>
        </w:rPr>
        <w:t xml:space="preserve"> </w:t>
      </w:r>
      <w:r w:rsidR="00BA5C7C" w:rsidRPr="00ED3418">
        <w:rPr>
          <w:szCs w:val="22"/>
        </w:rPr>
        <w:t>Th</w:t>
      </w:r>
      <w:r w:rsidR="001D649A">
        <w:rPr>
          <w:szCs w:val="22"/>
        </w:rPr>
        <w:t xml:space="preserve">is resulted in Experiments 1a-c, which differ in the </w:t>
      </w:r>
      <w:r w:rsidR="00BA5C7C" w:rsidRPr="00ED3418">
        <w:rPr>
          <w:szCs w:val="22"/>
        </w:rPr>
        <w:t>six</w:t>
      </w:r>
      <w:r w:rsidR="001D649A">
        <w:rPr>
          <w:szCs w:val="22"/>
        </w:rPr>
        <w:t xml:space="preserve"> selected</w:t>
      </w:r>
      <w:r w:rsidR="00BA5C7C" w:rsidRPr="00ED3418">
        <w:rPr>
          <w:szCs w:val="22"/>
        </w:rPr>
        <w:t xml:space="preserve"> acoustic continuum steps </w:t>
      </w:r>
      <w:r w:rsidR="003E79A6">
        <w:rPr>
          <w:szCs w:val="22"/>
        </w:rPr>
        <w:t>(for details, see SI)</w:t>
      </w:r>
      <w:r w:rsidR="00BA5C7C" w:rsidRPr="00ED3418">
        <w:rPr>
          <w:szCs w:val="22"/>
        </w:rPr>
        <w:t xml:space="preserve">. </w:t>
      </w:r>
    </w:p>
    <w:p w14:paraId="23005DEB" w14:textId="2B451085" w:rsidR="00620763" w:rsidRPr="00ED3418" w:rsidRDefault="00620763" w:rsidP="00801CA0">
      <w:pPr>
        <w:rPr>
          <w:i/>
          <w:iCs/>
          <w:szCs w:val="22"/>
        </w:rPr>
      </w:pPr>
      <w:r w:rsidRPr="00ED3418">
        <w:rPr>
          <w:i/>
          <w:iCs/>
          <w:szCs w:val="22"/>
        </w:rPr>
        <w:t>Video recordings</w:t>
      </w:r>
      <w:r w:rsidR="00801CA0" w:rsidRPr="00ED3418">
        <w:rPr>
          <w:i/>
          <w:iCs/>
          <w:szCs w:val="22"/>
        </w:rPr>
        <w:t xml:space="preserve">. </w:t>
      </w:r>
      <w:r w:rsidRPr="00ED3418">
        <w:rPr>
          <w:szCs w:val="22"/>
        </w:rPr>
        <w:t xml:space="preserve">The videos for the test stimuli were extracted from the exposure videos employed </w:t>
      </w:r>
      <w:r w:rsidR="00801CA0" w:rsidRPr="00ED3418">
        <w:rPr>
          <w:szCs w:val="22"/>
        </w:rPr>
        <w:t>in the perceptual recalibration experiments in</w:t>
      </w:r>
      <w:r w:rsidRPr="00ED3418">
        <w:rPr>
          <w:szCs w:val="22"/>
        </w:rPr>
        <w:t xml:space="preserve"> Liu and Jaeger (2018). These videos were recorded </w:t>
      </w:r>
      <w:r w:rsidR="00271755">
        <w:rPr>
          <w:szCs w:val="22"/>
        </w:rPr>
        <w:t>by</w:t>
      </w:r>
      <w:r w:rsidRPr="00ED3418">
        <w:rPr>
          <w:szCs w:val="22"/>
        </w:rPr>
        <w:t xml:space="preserve"> Babel (2016) </w:t>
      </w:r>
      <w:r w:rsidR="00271755">
        <w:rPr>
          <w:szCs w:val="22"/>
        </w:rPr>
        <w:t>because</w:t>
      </w:r>
      <w:r w:rsidRPr="00ED3418">
        <w:rPr>
          <w:szCs w:val="22"/>
        </w:rPr>
        <w:t xml:space="preserve"> the original video stimuli from Kraljic et al. (2008) are no longer available. The videos show a female talker of similar age as the one employed in </w:t>
      </w:r>
      <w:r w:rsidR="00801CA0" w:rsidRPr="00ED3418">
        <w:rPr>
          <w:szCs w:val="22"/>
        </w:rPr>
        <w:t xml:space="preserve">the audio and </w:t>
      </w:r>
      <w:r w:rsidR="00801CA0" w:rsidRPr="00ED3418">
        <w:rPr>
          <w:szCs w:val="22"/>
        </w:rPr>
        <w:lastRenderedPageBreak/>
        <w:t xml:space="preserve">video recordings of </w:t>
      </w:r>
      <w:r w:rsidRPr="00ED3418">
        <w:rPr>
          <w:szCs w:val="22"/>
        </w:rPr>
        <w:t>Kraljic et al. (2008), providing a highly plausible match for the voice of the talker in audio recordings</w:t>
      </w:r>
      <w:r w:rsidR="0088574B">
        <w:rPr>
          <w:szCs w:val="22"/>
        </w:rPr>
        <w:t xml:space="preserve"> (as confirmed in Babel et al., 2016; Liu &amp; Jaeger, 2018)</w:t>
      </w:r>
      <w:r w:rsidRPr="00ED3418">
        <w:rPr>
          <w:szCs w:val="22"/>
        </w:rPr>
        <w:t xml:space="preserve">. </w:t>
      </w:r>
    </w:p>
    <w:p w14:paraId="601FBC3D" w14:textId="390823C1" w:rsidR="00620763" w:rsidRPr="00ED3418" w:rsidRDefault="00620763" w:rsidP="00634F96">
      <w:pPr>
        <w:rPr>
          <w:szCs w:val="22"/>
        </w:rPr>
      </w:pPr>
      <w:r w:rsidRPr="00ED3418">
        <w:rPr>
          <w:szCs w:val="22"/>
        </w:rPr>
        <w:t xml:space="preserve">The stimuli created by Babel and colleagues (Babel 2016) did not contain video recordings of the </w:t>
      </w:r>
      <w:proofErr w:type="spellStart"/>
      <w:r w:rsidR="002D3F41">
        <w:rPr>
          <w:i/>
          <w:iCs/>
          <w:szCs w:val="22"/>
        </w:rPr>
        <w:t>ashi-asi</w:t>
      </w:r>
      <w:proofErr w:type="spellEnd"/>
      <w:r w:rsidRPr="00ED3418">
        <w:rPr>
          <w:szCs w:val="22"/>
        </w:rPr>
        <w:t xml:space="preserve"> nonce-word</w:t>
      </w:r>
      <w:r w:rsidR="00801CA0" w:rsidRPr="00ED3418">
        <w:rPr>
          <w:szCs w:val="22"/>
        </w:rPr>
        <w:t>s</w:t>
      </w:r>
      <w:r w:rsidRPr="00ED3418">
        <w:rPr>
          <w:szCs w:val="22"/>
        </w:rPr>
        <w:t>, and the talker recorded by Babel and colleagues was no longer available (Molly Babel, p.c.</w:t>
      </w:r>
      <w:r w:rsidR="00247B5A">
        <w:rPr>
          <w:szCs w:val="22"/>
        </w:rPr>
        <w:t xml:space="preserve"> on</w:t>
      </w:r>
      <w:r w:rsidRPr="00ED3418">
        <w:rPr>
          <w:szCs w:val="22"/>
        </w:rPr>
        <w:t xml:space="preserve"> July 17, 2020). For Experiment 1a, we </w:t>
      </w:r>
      <w:r w:rsidR="00801CA0" w:rsidRPr="00ED3418">
        <w:rPr>
          <w:szCs w:val="22"/>
        </w:rPr>
        <w:t xml:space="preserve">thus </w:t>
      </w:r>
      <w:r w:rsidRPr="00ED3418">
        <w:rPr>
          <w:szCs w:val="22"/>
        </w:rPr>
        <w:t xml:space="preserve">identified </w:t>
      </w:r>
      <w:r w:rsidR="00247B5A">
        <w:rPr>
          <w:szCs w:val="22"/>
        </w:rPr>
        <w:t xml:space="preserve">exposure </w:t>
      </w:r>
      <w:r w:rsidRPr="00ED3418">
        <w:rPr>
          <w:szCs w:val="22"/>
        </w:rPr>
        <w:t>video</w:t>
      </w:r>
      <w:r w:rsidR="00247B5A">
        <w:rPr>
          <w:szCs w:val="22"/>
        </w:rPr>
        <w:t>s</w:t>
      </w:r>
      <w:r w:rsidRPr="00ED3418">
        <w:rPr>
          <w:szCs w:val="22"/>
        </w:rPr>
        <w:t xml:space="preserve"> </w:t>
      </w:r>
      <w:r w:rsidR="00247B5A">
        <w:rPr>
          <w:szCs w:val="22"/>
        </w:rPr>
        <w:t>with the</w:t>
      </w:r>
      <w:r w:rsidRPr="00ED3418">
        <w:rPr>
          <w:szCs w:val="22"/>
        </w:rPr>
        <w:t xml:space="preserve"> required sound sequence </w:t>
      </w:r>
      <w:proofErr w:type="gramStart"/>
      <w:r w:rsidRPr="00ED3418">
        <w:rPr>
          <w:szCs w:val="22"/>
        </w:rPr>
        <w:t xml:space="preserve">similar </w:t>
      </w:r>
      <w:r w:rsidR="002D3F41">
        <w:rPr>
          <w:szCs w:val="22"/>
        </w:rPr>
        <w:t>to</w:t>
      </w:r>
      <w:proofErr w:type="gramEnd"/>
      <w:r w:rsidR="002D3F41">
        <w:rPr>
          <w:szCs w:val="22"/>
        </w:rPr>
        <w:t xml:space="preserve"> </w:t>
      </w:r>
      <w:proofErr w:type="spellStart"/>
      <w:r w:rsidR="002D3F41">
        <w:rPr>
          <w:i/>
          <w:iCs/>
          <w:szCs w:val="22"/>
        </w:rPr>
        <w:t>ashi</w:t>
      </w:r>
      <w:proofErr w:type="spellEnd"/>
      <w:r w:rsidR="002D3F41">
        <w:rPr>
          <w:i/>
          <w:iCs/>
          <w:szCs w:val="22"/>
        </w:rPr>
        <w:t xml:space="preserve"> </w:t>
      </w:r>
      <w:r w:rsidR="002D3F41">
        <w:rPr>
          <w:szCs w:val="22"/>
        </w:rPr>
        <w:t>(e.g.</w:t>
      </w:r>
      <w:r w:rsidR="001F3C86">
        <w:rPr>
          <w:szCs w:val="22"/>
        </w:rPr>
        <w:t>,</w:t>
      </w:r>
      <w:r w:rsidR="002D3F41">
        <w:rPr>
          <w:szCs w:val="22"/>
        </w:rPr>
        <w:t xml:space="preserve"> </w:t>
      </w:r>
      <w:r w:rsidR="002D3F41">
        <w:rPr>
          <w:i/>
          <w:iCs/>
          <w:szCs w:val="22"/>
        </w:rPr>
        <w:t>m[</w:t>
      </w:r>
      <w:proofErr w:type="spellStart"/>
      <w:r w:rsidR="002D3F41">
        <w:rPr>
          <w:i/>
          <w:iCs/>
          <w:szCs w:val="22"/>
        </w:rPr>
        <w:t>achi</w:t>
      </w:r>
      <w:proofErr w:type="spellEnd"/>
      <w:r w:rsidR="002D3F41">
        <w:rPr>
          <w:i/>
          <w:iCs/>
          <w:szCs w:val="22"/>
        </w:rPr>
        <w:t>]</w:t>
      </w:r>
      <w:proofErr w:type="spellStart"/>
      <w:r w:rsidR="002D3F41">
        <w:rPr>
          <w:i/>
          <w:iCs/>
          <w:szCs w:val="22"/>
        </w:rPr>
        <w:t>nery</w:t>
      </w:r>
      <w:proofErr w:type="spellEnd"/>
      <w:r w:rsidR="002D3F41">
        <w:rPr>
          <w:szCs w:val="22"/>
        </w:rPr>
        <w:t>)</w:t>
      </w:r>
      <w:r w:rsidRPr="00ED3418">
        <w:rPr>
          <w:szCs w:val="22"/>
        </w:rPr>
        <w:t xml:space="preserve"> or </w:t>
      </w:r>
      <w:proofErr w:type="spellStart"/>
      <w:r w:rsidR="002D3F41">
        <w:rPr>
          <w:i/>
          <w:iCs/>
          <w:szCs w:val="22"/>
        </w:rPr>
        <w:t>asi</w:t>
      </w:r>
      <w:proofErr w:type="spellEnd"/>
      <w:r w:rsidR="002D3F41">
        <w:rPr>
          <w:i/>
          <w:iCs/>
          <w:szCs w:val="22"/>
        </w:rPr>
        <w:t xml:space="preserve"> </w:t>
      </w:r>
      <w:r w:rsidR="002D3F41">
        <w:rPr>
          <w:szCs w:val="22"/>
        </w:rPr>
        <w:t>(e.g.</w:t>
      </w:r>
      <w:r w:rsidR="001F3C86">
        <w:rPr>
          <w:szCs w:val="22"/>
        </w:rPr>
        <w:t>,</w:t>
      </w:r>
      <w:r w:rsidR="002D3F41">
        <w:rPr>
          <w:szCs w:val="22"/>
        </w:rPr>
        <w:t xml:space="preserve"> </w:t>
      </w:r>
      <w:proofErr w:type="spellStart"/>
      <w:r w:rsidR="002D3F41">
        <w:rPr>
          <w:i/>
          <w:iCs/>
          <w:szCs w:val="22"/>
        </w:rPr>
        <w:t>democr</w:t>
      </w:r>
      <w:proofErr w:type="spellEnd"/>
      <w:r w:rsidR="002D3F41">
        <w:rPr>
          <w:i/>
          <w:iCs/>
          <w:szCs w:val="22"/>
        </w:rPr>
        <w:t>[</w:t>
      </w:r>
      <w:proofErr w:type="spellStart"/>
      <w:r w:rsidR="002D3F41">
        <w:rPr>
          <w:i/>
          <w:iCs/>
          <w:szCs w:val="22"/>
        </w:rPr>
        <w:t>acy</w:t>
      </w:r>
      <w:proofErr w:type="spellEnd"/>
      <w:r w:rsidR="002D3F41">
        <w:rPr>
          <w:i/>
          <w:iCs/>
          <w:szCs w:val="22"/>
        </w:rPr>
        <w:t>]</w:t>
      </w:r>
      <w:r w:rsidR="002D3F41">
        <w:rPr>
          <w:szCs w:val="22"/>
        </w:rPr>
        <w:t>)</w:t>
      </w:r>
      <w:r w:rsidRPr="00ED3418">
        <w:rPr>
          <w:szCs w:val="22"/>
        </w:rPr>
        <w:t xml:space="preserve">. </w:t>
      </w:r>
      <w:r w:rsidR="00247B5A">
        <w:rPr>
          <w:szCs w:val="22"/>
        </w:rPr>
        <w:t xml:space="preserve">Only the twelve videos in which this sequence was of very similar duration as the </w:t>
      </w:r>
      <w:proofErr w:type="spellStart"/>
      <w:r w:rsidR="00247B5A">
        <w:rPr>
          <w:i/>
          <w:iCs/>
          <w:szCs w:val="22"/>
        </w:rPr>
        <w:t>ashi-asi</w:t>
      </w:r>
      <w:proofErr w:type="spellEnd"/>
      <w:r w:rsidR="00247B5A" w:rsidRPr="00ED3418">
        <w:rPr>
          <w:szCs w:val="22"/>
        </w:rPr>
        <w:t xml:space="preserve"> nonce-word</w:t>
      </w:r>
      <w:r w:rsidR="00247B5A">
        <w:rPr>
          <w:szCs w:val="22"/>
        </w:rPr>
        <w:t xml:space="preserve"> recordings were used (see SI, for full list). </w:t>
      </w:r>
      <w:r w:rsidRPr="00ED3418">
        <w:rPr>
          <w:szCs w:val="22"/>
        </w:rPr>
        <w:t xml:space="preserve">We used the </w:t>
      </w:r>
      <w:r w:rsidR="00E31B55">
        <w:rPr>
          <w:szCs w:val="22"/>
        </w:rPr>
        <w:t>open</w:t>
      </w:r>
      <w:r w:rsidR="00057517">
        <w:rPr>
          <w:szCs w:val="22"/>
        </w:rPr>
        <w:t>-</w:t>
      </w:r>
      <w:r w:rsidR="00E31B55">
        <w:rPr>
          <w:szCs w:val="22"/>
        </w:rPr>
        <w:t xml:space="preserve">source </w:t>
      </w:r>
      <w:r w:rsidRPr="00ED3418">
        <w:rPr>
          <w:szCs w:val="22"/>
        </w:rPr>
        <w:t xml:space="preserve">video editing software Shotcut </w:t>
      </w:r>
      <w:r w:rsidR="00E31B55">
        <w:rPr>
          <w:szCs w:val="22"/>
        </w:rPr>
        <w:t xml:space="preserve">(shotcut.org) </w:t>
      </w:r>
      <w:r w:rsidRPr="00ED3418">
        <w:rPr>
          <w:szCs w:val="22"/>
        </w:rPr>
        <w:t xml:space="preserve">to extract the relevant video </w:t>
      </w:r>
      <w:r w:rsidR="00247B5A">
        <w:rPr>
          <w:szCs w:val="22"/>
        </w:rPr>
        <w:t>frames</w:t>
      </w:r>
      <w:r w:rsidRPr="00ED3418">
        <w:rPr>
          <w:szCs w:val="22"/>
        </w:rPr>
        <w:t xml:space="preserve"> </w:t>
      </w:r>
      <w:r w:rsidR="00247B5A">
        <w:rPr>
          <w:szCs w:val="22"/>
        </w:rPr>
        <w:t>from</w:t>
      </w:r>
      <w:r w:rsidRPr="00ED3418">
        <w:rPr>
          <w:szCs w:val="22"/>
        </w:rPr>
        <w:t xml:space="preserve"> </w:t>
      </w:r>
      <w:r w:rsidR="00C90BA2" w:rsidRPr="00ED3418">
        <w:rPr>
          <w:szCs w:val="22"/>
        </w:rPr>
        <w:t>the</w:t>
      </w:r>
      <w:r w:rsidRPr="00ED3418">
        <w:rPr>
          <w:szCs w:val="22"/>
        </w:rPr>
        <w:t xml:space="preserve"> original recordings. Following the procedure used </w:t>
      </w:r>
      <w:r w:rsidR="00247B5A">
        <w:rPr>
          <w:szCs w:val="22"/>
        </w:rPr>
        <w:t xml:space="preserve">by Babel </w:t>
      </w:r>
      <w:r w:rsidRPr="00ED3418">
        <w:rPr>
          <w:szCs w:val="22"/>
        </w:rPr>
        <w:t>to create the exposure videos, we added a fade-in and fade-out (each of 300 msecs) to the beginning and end of the new video segments. This resulted in videos of, on average, 1361 msecs duration (SD = 54 msecs).</w:t>
      </w:r>
    </w:p>
    <w:p w14:paraId="61354B01" w14:textId="4E8F5710" w:rsidR="00620763" w:rsidRPr="00ED3418" w:rsidRDefault="00620763" w:rsidP="0088574B">
      <w:pPr>
        <w:rPr>
          <w:szCs w:val="22"/>
        </w:rPr>
      </w:pPr>
      <w:r w:rsidRPr="00ED3418">
        <w:rPr>
          <w:szCs w:val="22"/>
        </w:rPr>
        <w:t>Half of the twelve videos were extracted from video recordings of the talker pronouncing a</w:t>
      </w:r>
      <w:r w:rsidR="005A627B" w:rsidRPr="00ED3418">
        <w:rPr>
          <w:szCs w:val="22"/>
        </w:rPr>
        <w:t xml:space="preserve"> word with an </w:t>
      </w:r>
      <w:proofErr w:type="spellStart"/>
      <w:r w:rsidR="00E20210" w:rsidRPr="005C0E5E">
        <w:rPr>
          <w:i/>
          <w:iCs/>
          <w:szCs w:val="22"/>
        </w:rPr>
        <w:t>asi</w:t>
      </w:r>
      <w:proofErr w:type="spellEnd"/>
      <w:r w:rsidR="005A627B" w:rsidRPr="00ED3418">
        <w:rPr>
          <w:szCs w:val="22"/>
        </w:rPr>
        <w:t xml:space="preserve"> sequence</w:t>
      </w:r>
      <w:r w:rsidRPr="00ED3418">
        <w:rPr>
          <w:szCs w:val="22"/>
        </w:rPr>
        <w:t xml:space="preserve"> (e.g., </w:t>
      </w:r>
      <w:r w:rsidR="005C0E5E">
        <w:rPr>
          <w:i/>
          <w:iCs/>
          <w:szCs w:val="22"/>
        </w:rPr>
        <w:t>leg[</w:t>
      </w:r>
      <w:proofErr w:type="spellStart"/>
      <w:r w:rsidR="005C0E5E">
        <w:rPr>
          <w:i/>
          <w:iCs/>
          <w:szCs w:val="22"/>
        </w:rPr>
        <w:t>acy</w:t>
      </w:r>
      <w:proofErr w:type="spellEnd"/>
      <w:r w:rsidR="005C0E5E">
        <w:rPr>
          <w:i/>
          <w:iCs/>
          <w:szCs w:val="22"/>
        </w:rPr>
        <w:t>]</w:t>
      </w:r>
      <w:r w:rsidR="005A627B" w:rsidRPr="00ED3418">
        <w:rPr>
          <w:szCs w:val="22"/>
        </w:rPr>
        <w:t xml:space="preserve">, henceforth </w:t>
      </w:r>
      <w:r w:rsidR="003A0879" w:rsidRPr="00ED3418">
        <w:rPr>
          <w:szCs w:val="22"/>
        </w:rPr>
        <w:t xml:space="preserve">visual </w:t>
      </w:r>
      <w:r w:rsidR="005A627B" w:rsidRPr="00ED3418">
        <w:rPr>
          <w:szCs w:val="22"/>
        </w:rPr>
        <w:t>/s/-bias</w:t>
      </w:r>
      <w:r w:rsidRPr="00ED3418">
        <w:rPr>
          <w:szCs w:val="22"/>
        </w:rPr>
        <w:t xml:space="preserve">). The other half were extracted from video recordings of the talker pronouncing </w:t>
      </w:r>
      <w:r w:rsidR="003A0879" w:rsidRPr="00ED3418">
        <w:rPr>
          <w:szCs w:val="22"/>
        </w:rPr>
        <w:t xml:space="preserve">a word with an </w:t>
      </w:r>
      <w:proofErr w:type="spellStart"/>
      <w:r w:rsidR="005C0E5E">
        <w:rPr>
          <w:i/>
          <w:iCs/>
          <w:szCs w:val="22"/>
        </w:rPr>
        <w:t>ashi</w:t>
      </w:r>
      <w:proofErr w:type="spellEnd"/>
      <w:r w:rsidR="003A0879" w:rsidRPr="00ED3418">
        <w:rPr>
          <w:szCs w:val="22"/>
        </w:rPr>
        <w:t xml:space="preserve"> sequence</w:t>
      </w:r>
      <w:r w:rsidRPr="00ED3418">
        <w:rPr>
          <w:szCs w:val="22"/>
        </w:rPr>
        <w:t xml:space="preserve"> (e.g., </w:t>
      </w:r>
      <w:proofErr w:type="spellStart"/>
      <w:r w:rsidR="005C0E5E">
        <w:rPr>
          <w:i/>
          <w:iCs/>
          <w:szCs w:val="22"/>
        </w:rPr>
        <w:t>gl</w:t>
      </w:r>
      <w:proofErr w:type="spellEnd"/>
      <w:r w:rsidR="005C0E5E">
        <w:rPr>
          <w:i/>
          <w:iCs/>
          <w:szCs w:val="22"/>
        </w:rPr>
        <w:t>[</w:t>
      </w:r>
      <w:proofErr w:type="spellStart"/>
      <w:r w:rsidR="005C0E5E">
        <w:rPr>
          <w:i/>
          <w:iCs/>
          <w:szCs w:val="22"/>
        </w:rPr>
        <w:t>aci</w:t>
      </w:r>
      <w:proofErr w:type="spellEnd"/>
      <w:r w:rsidR="005C0E5E">
        <w:rPr>
          <w:i/>
          <w:iCs/>
          <w:szCs w:val="22"/>
        </w:rPr>
        <w:t>]er</w:t>
      </w:r>
      <w:r w:rsidR="005C0E5E">
        <w:rPr>
          <w:szCs w:val="22"/>
        </w:rPr>
        <w:t>,</w:t>
      </w:r>
      <w:r w:rsidR="003A0879" w:rsidRPr="00ED3418">
        <w:rPr>
          <w:szCs w:val="22"/>
        </w:rPr>
        <w:t xml:space="preserve"> henceforth visual /ʃ/-bias</w:t>
      </w:r>
      <w:r w:rsidRPr="00ED3418">
        <w:rPr>
          <w:szCs w:val="22"/>
        </w:rPr>
        <w:t>). For each of those six videos, half showed the talker with the pen in the mouth and half showed the talker with a pen in the hand</w:t>
      </w:r>
      <w:r w:rsidR="00C657AA">
        <w:rPr>
          <w:szCs w:val="22"/>
        </w:rPr>
        <w:t>, so that t</w:t>
      </w:r>
      <w:r w:rsidRPr="00ED3418">
        <w:rPr>
          <w:szCs w:val="22"/>
        </w:rPr>
        <w:t>he presence of a visual bias towards /s/ or /</w:t>
      </w:r>
      <w:r w:rsidR="003A0879" w:rsidRPr="00ED3418">
        <w:rPr>
          <w:szCs w:val="22"/>
        </w:rPr>
        <w:t>ʃ</w:t>
      </w:r>
      <w:r w:rsidRPr="00ED3418">
        <w:rPr>
          <w:szCs w:val="22"/>
        </w:rPr>
        <w:t>/ and the location of the pen were fully crossed between the twelve video items.</w:t>
      </w:r>
      <w:r w:rsidR="0088574B">
        <w:rPr>
          <w:szCs w:val="22"/>
        </w:rPr>
        <w:t xml:space="preserve"> </w:t>
      </w:r>
      <w:r w:rsidRPr="00ED3418">
        <w:rPr>
          <w:szCs w:val="22"/>
        </w:rPr>
        <w:t>Experiment</w:t>
      </w:r>
      <w:r w:rsidR="003A0879" w:rsidRPr="00ED3418">
        <w:rPr>
          <w:szCs w:val="22"/>
        </w:rPr>
        <w:t>s</w:t>
      </w:r>
      <w:r w:rsidRPr="00ED3418">
        <w:rPr>
          <w:szCs w:val="22"/>
        </w:rPr>
        <w:t xml:space="preserve"> 1b </w:t>
      </w:r>
      <w:r w:rsidR="003A0879" w:rsidRPr="00ED3418">
        <w:rPr>
          <w:szCs w:val="22"/>
        </w:rPr>
        <w:t>and 1c employ</w:t>
      </w:r>
      <w:r w:rsidRPr="00ED3418">
        <w:rPr>
          <w:szCs w:val="22"/>
        </w:rPr>
        <w:t xml:space="preserve"> eleven of these twelve videos. The twelfth video was replaced with a video in kind because, the results of Experiment 1a indicated a particularly strong visual bias for that video. </w:t>
      </w:r>
    </w:p>
    <w:p w14:paraId="0190AB31" w14:textId="540ABEB2" w:rsidR="00620763" w:rsidRDefault="00C45DB8" w:rsidP="003A0879">
      <w:pPr>
        <w:rPr>
          <w:szCs w:val="22"/>
        </w:rPr>
      </w:pPr>
      <w:r>
        <w:rPr>
          <w:i/>
          <w:iCs/>
          <w:szCs w:val="22"/>
        </w:rPr>
        <w:t>Audiovisual</w:t>
      </w:r>
      <w:r w:rsidR="00620763" w:rsidRPr="00ED3418">
        <w:rPr>
          <w:i/>
          <w:iCs/>
          <w:szCs w:val="22"/>
        </w:rPr>
        <w:t xml:space="preserve"> stimuli</w:t>
      </w:r>
      <w:r w:rsidR="003A0879" w:rsidRPr="00ED3418">
        <w:rPr>
          <w:i/>
          <w:iCs/>
          <w:szCs w:val="22"/>
        </w:rPr>
        <w:t xml:space="preserve">. </w:t>
      </w:r>
      <w:r w:rsidR="00620763" w:rsidRPr="00ED3418">
        <w:rPr>
          <w:szCs w:val="22"/>
        </w:rPr>
        <w:t>The audio and video recordings were combined into audiovisual stimuli following the same procedure used in Liu and Jaeger (2018). Care was taken to ensure that the audio and video recordings aligned. We fully crossed the six steps along the acoustic continuum with each of the 12 video items, resulting in 72 audiovisual stimuli</w:t>
      </w:r>
      <w:r w:rsidR="003A0879" w:rsidRPr="00ED3418">
        <w:rPr>
          <w:szCs w:val="22"/>
        </w:rPr>
        <w:t xml:space="preserve"> for each of the three experiments</w:t>
      </w:r>
      <w:r w:rsidR="00620763" w:rsidRPr="00ED3418">
        <w:rPr>
          <w:szCs w:val="22"/>
        </w:rPr>
        <w:t xml:space="preserve">. </w:t>
      </w:r>
    </w:p>
    <w:p w14:paraId="05DCF9BE" w14:textId="4658BFC5" w:rsidR="00620763" w:rsidRPr="00ED3418" w:rsidRDefault="00620763" w:rsidP="003A0879">
      <w:pPr>
        <w:rPr>
          <w:b/>
          <w:bCs/>
          <w:i/>
          <w:iCs/>
          <w:szCs w:val="22"/>
        </w:rPr>
      </w:pPr>
      <w:r w:rsidRPr="00ED3418">
        <w:rPr>
          <w:b/>
          <w:bCs/>
          <w:i/>
          <w:iCs/>
          <w:szCs w:val="22"/>
        </w:rPr>
        <w:lastRenderedPageBreak/>
        <w:t>Procedure</w:t>
      </w:r>
      <w:r w:rsidR="003A0879" w:rsidRPr="00ED3418">
        <w:rPr>
          <w:b/>
          <w:bCs/>
          <w:i/>
          <w:iCs/>
          <w:szCs w:val="22"/>
        </w:rPr>
        <w:t xml:space="preserve">. </w:t>
      </w:r>
      <w:r w:rsidRPr="00ED3418">
        <w:rPr>
          <w:szCs w:val="22"/>
        </w:rPr>
        <w:t>The experiment consisted of (1) instructions, followed by (2) a test phase and (3) a</w:t>
      </w:r>
      <w:r w:rsidR="003F33E6">
        <w:rPr>
          <w:szCs w:val="22"/>
        </w:rPr>
        <w:t>n exit</w:t>
      </w:r>
      <w:r w:rsidRPr="00ED3418">
        <w:rPr>
          <w:szCs w:val="22"/>
        </w:rPr>
        <w:t xml:space="preserve"> survey.</w:t>
      </w:r>
      <w:r w:rsidR="00E80486" w:rsidRPr="00E80486">
        <w:rPr>
          <w:szCs w:val="22"/>
        </w:rPr>
        <w:t xml:space="preserve"> </w:t>
      </w:r>
    </w:p>
    <w:p w14:paraId="1988BD68" w14:textId="71D07C7C" w:rsidR="00620763" w:rsidRPr="00ED3418" w:rsidRDefault="00620763" w:rsidP="003A0879">
      <w:pPr>
        <w:rPr>
          <w:szCs w:val="22"/>
        </w:rPr>
      </w:pPr>
      <w:r w:rsidRPr="00ED3418">
        <w:rPr>
          <w:i/>
          <w:iCs/>
          <w:szCs w:val="22"/>
        </w:rPr>
        <w:t>Instructions</w:t>
      </w:r>
      <w:r w:rsidR="003A0879" w:rsidRPr="00ED3418">
        <w:rPr>
          <w:i/>
          <w:iCs/>
          <w:szCs w:val="22"/>
        </w:rPr>
        <w:t xml:space="preserve">. </w:t>
      </w:r>
      <w:r w:rsidRPr="00ED3418">
        <w:rPr>
          <w:szCs w:val="22"/>
        </w:rPr>
        <w:t xml:space="preserve">The first page of instructions informed participants </w:t>
      </w:r>
      <w:r w:rsidR="003A0879" w:rsidRPr="00ED3418">
        <w:rPr>
          <w:szCs w:val="22"/>
        </w:rPr>
        <w:t>“</w:t>
      </w:r>
      <w:r w:rsidRPr="00ED3418">
        <w:rPr>
          <w:szCs w:val="22"/>
        </w:rPr>
        <w:t>This HIT is a psychology experiment about how people understand speech. Your task will be to listen to words, and to press a button on the keyboard to tell us what you heard.</w:t>
      </w:r>
      <w:r w:rsidR="003A0879" w:rsidRPr="00ED3418">
        <w:rPr>
          <w:szCs w:val="22"/>
        </w:rPr>
        <w:t>” Participants were informed that</w:t>
      </w:r>
      <w:r w:rsidRPr="00ED3418">
        <w:rPr>
          <w:szCs w:val="22"/>
        </w:rPr>
        <w:t xml:space="preserve"> "It is extremely important that you use over-the-ear headphones of good sound quality for this experiment. If your headphones cost less than $30, then it is likely that they do not fulfill our criteria.</w:t>
      </w:r>
      <w:r w:rsidR="003A0879" w:rsidRPr="00ED3418">
        <w:rPr>
          <w:szCs w:val="22"/>
        </w:rPr>
        <w:t>”</w:t>
      </w:r>
      <w:r w:rsidRPr="00ED3418">
        <w:rPr>
          <w:szCs w:val="22"/>
        </w:rPr>
        <w:t xml:space="preserve"> Participants were informed of the duration of the experiment, payment, eligibility, then completed a sound check, and gave consent. </w:t>
      </w:r>
      <w:r w:rsidR="003A0879" w:rsidRPr="00ED3418">
        <w:rPr>
          <w:szCs w:val="22"/>
        </w:rPr>
        <w:t>Following all previous experiments in our lab, t</w:t>
      </w:r>
      <w:r w:rsidRPr="00ED3418">
        <w:rPr>
          <w:szCs w:val="22"/>
        </w:rPr>
        <w:t xml:space="preserve">hese steps were all available prior to accepting the </w:t>
      </w:r>
      <w:r w:rsidR="00B96985">
        <w:rPr>
          <w:szCs w:val="22"/>
        </w:rPr>
        <w:t>experiment</w:t>
      </w:r>
      <w:r w:rsidRPr="00ED3418">
        <w:rPr>
          <w:szCs w:val="22"/>
        </w:rPr>
        <w:t xml:space="preserve">, but </w:t>
      </w:r>
      <w:proofErr w:type="gramStart"/>
      <w:r w:rsidRPr="00ED3418">
        <w:rPr>
          <w:szCs w:val="22"/>
        </w:rPr>
        <w:t>in order to</w:t>
      </w:r>
      <w:proofErr w:type="gramEnd"/>
      <w:r w:rsidRPr="00ED3418">
        <w:rPr>
          <w:szCs w:val="22"/>
        </w:rPr>
        <w:t xml:space="preserve"> start the experiment, participants had to accept the </w:t>
      </w:r>
      <w:r w:rsidR="00B96985">
        <w:rPr>
          <w:szCs w:val="22"/>
        </w:rPr>
        <w:t>experiment</w:t>
      </w:r>
      <w:r w:rsidRPr="00ED3418">
        <w:rPr>
          <w:szCs w:val="22"/>
        </w:rPr>
        <w:t>.</w:t>
      </w:r>
    </w:p>
    <w:p w14:paraId="5B60AD2E" w14:textId="26E093F5" w:rsidR="003A0879" w:rsidRPr="00ED3418" w:rsidRDefault="00620763" w:rsidP="003A0879">
      <w:pPr>
        <w:rPr>
          <w:szCs w:val="22"/>
        </w:rPr>
      </w:pPr>
      <w:r w:rsidRPr="00ED3418">
        <w:rPr>
          <w:i/>
          <w:iCs/>
          <w:szCs w:val="22"/>
        </w:rPr>
        <w:t>Test phase</w:t>
      </w:r>
      <w:r w:rsidR="003A0879" w:rsidRPr="00ED3418">
        <w:rPr>
          <w:i/>
          <w:iCs/>
          <w:szCs w:val="22"/>
        </w:rPr>
        <w:t xml:space="preserve">. </w:t>
      </w:r>
      <w:r w:rsidR="003A0879" w:rsidRPr="00ED3418">
        <w:rPr>
          <w:szCs w:val="22"/>
        </w:rPr>
        <w:t>At the beginning of the</w:t>
      </w:r>
      <w:r w:rsidRPr="00ED3418">
        <w:rPr>
          <w:szCs w:val="22"/>
        </w:rPr>
        <w:t xml:space="preserve"> test phase, participants were instructed: </w:t>
      </w:r>
    </w:p>
    <w:p w14:paraId="1098D41B" w14:textId="77777777" w:rsidR="003A0879" w:rsidRPr="00ED3418" w:rsidRDefault="003A0879" w:rsidP="00CE7AE0">
      <w:pPr>
        <w:ind w:firstLine="0"/>
        <w:rPr>
          <w:szCs w:val="22"/>
        </w:rPr>
      </w:pPr>
    </w:p>
    <w:p w14:paraId="29EC11A8" w14:textId="520DC8D4" w:rsidR="00620763" w:rsidRPr="00ED3418" w:rsidRDefault="00620763" w:rsidP="00C32404">
      <w:pPr>
        <w:ind w:left="720" w:firstLine="0"/>
        <w:rPr>
          <w:i/>
          <w:iCs/>
          <w:szCs w:val="22"/>
        </w:rPr>
      </w:pPr>
      <w:r w:rsidRPr="00ED3418">
        <w:rPr>
          <w:i/>
          <w:iCs/>
          <w:szCs w:val="22"/>
        </w:rPr>
        <w:t xml:space="preserve">You will see and hear videos of a female speaker producing words. Your task is to decide whether the speaker is saying </w:t>
      </w:r>
      <w:r w:rsidR="003A0879" w:rsidRPr="00ED3418">
        <w:rPr>
          <w:i/>
          <w:iCs/>
          <w:szCs w:val="22"/>
        </w:rPr>
        <w:t>“</w:t>
      </w:r>
      <w:proofErr w:type="spellStart"/>
      <w:r w:rsidRPr="00ED3418">
        <w:rPr>
          <w:i/>
          <w:iCs/>
          <w:szCs w:val="22"/>
        </w:rPr>
        <w:t>asi</w:t>
      </w:r>
      <w:proofErr w:type="spellEnd"/>
      <w:r w:rsidR="003A0879" w:rsidRPr="00ED3418">
        <w:rPr>
          <w:i/>
          <w:iCs/>
          <w:szCs w:val="22"/>
        </w:rPr>
        <w:t>”</w:t>
      </w:r>
      <w:r w:rsidRPr="00ED3418">
        <w:rPr>
          <w:i/>
          <w:iCs/>
          <w:szCs w:val="22"/>
        </w:rPr>
        <w:t xml:space="preserve"> or </w:t>
      </w:r>
      <w:r w:rsidR="003A0879" w:rsidRPr="00ED3418">
        <w:rPr>
          <w:i/>
          <w:iCs/>
          <w:szCs w:val="22"/>
        </w:rPr>
        <w:t>“</w:t>
      </w:r>
      <w:proofErr w:type="spellStart"/>
      <w:r w:rsidRPr="00ED3418">
        <w:rPr>
          <w:i/>
          <w:iCs/>
          <w:szCs w:val="22"/>
        </w:rPr>
        <w:t>ashi</w:t>
      </w:r>
      <w:proofErr w:type="spellEnd"/>
      <w:r w:rsidR="003A0879" w:rsidRPr="00ED3418">
        <w:rPr>
          <w:i/>
          <w:iCs/>
          <w:szCs w:val="22"/>
        </w:rPr>
        <w:t>”</w:t>
      </w:r>
      <w:r w:rsidRPr="00ED3418">
        <w:rPr>
          <w:i/>
          <w:iCs/>
          <w:szCs w:val="22"/>
        </w:rPr>
        <w:t xml:space="preserve">. We appreciate your attention to this task. Please answer as quickly and accurately as possible, without rushing. You may hear similar sounds several times. As a form of quality control, you may sometimes see a white dot in the video. If it occurs, it is easy to see. If you see a white dot, please press </w:t>
      </w:r>
      <w:r w:rsidR="003A0879" w:rsidRPr="00ED3418">
        <w:rPr>
          <w:i/>
          <w:iCs/>
          <w:szCs w:val="22"/>
        </w:rPr>
        <w:t>“</w:t>
      </w:r>
      <w:r w:rsidRPr="00ED3418">
        <w:rPr>
          <w:i/>
          <w:iCs/>
          <w:szCs w:val="22"/>
        </w:rPr>
        <w:t>B</w:t>
      </w:r>
      <w:r w:rsidR="003A0879" w:rsidRPr="00ED3418">
        <w:rPr>
          <w:i/>
          <w:iCs/>
          <w:szCs w:val="22"/>
        </w:rPr>
        <w:t xml:space="preserve">” </w:t>
      </w:r>
      <w:r w:rsidRPr="00ED3418">
        <w:rPr>
          <w:i/>
          <w:iCs/>
          <w:szCs w:val="22"/>
        </w:rPr>
        <w:t xml:space="preserve">instead of answering. Do not press </w:t>
      </w:r>
      <w:r w:rsidR="003A0879" w:rsidRPr="00ED3418">
        <w:rPr>
          <w:i/>
          <w:iCs/>
          <w:szCs w:val="22"/>
        </w:rPr>
        <w:t>“</w:t>
      </w:r>
      <w:r w:rsidRPr="00ED3418">
        <w:rPr>
          <w:i/>
          <w:iCs/>
          <w:szCs w:val="22"/>
        </w:rPr>
        <w:t>B</w:t>
      </w:r>
      <w:r w:rsidR="003A0879" w:rsidRPr="00ED3418">
        <w:rPr>
          <w:i/>
          <w:iCs/>
          <w:szCs w:val="22"/>
        </w:rPr>
        <w:t>”</w:t>
      </w:r>
      <w:r w:rsidRPr="00ED3418">
        <w:rPr>
          <w:i/>
          <w:iCs/>
          <w:szCs w:val="22"/>
        </w:rPr>
        <w:t xml:space="preserve"> unless you see a white dot. This helps us distinguish you from a robot.</w:t>
      </w:r>
    </w:p>
    <w:p w14:paraId="75DE4F9E" w14:textId="77777777" w:rsidR="003A0879" w:rsidRPr="00ED3418" w:rsidRDefault="003A0879" w:rsidP="00C32404">
      <w:pPr>
        <w:ind w:firstLine="0"/>
        <w:rPr>
          <w:i/>
          <w:iCs/>
          <w:szCs w:val="22"/>
        </w:rPr>
      </w:pPr>
    </w:p>
    <w:p w14:paraId="1794BA61" w14:textId="27693A1E" w:rsidR="00306C5A" w:rsidRPr="00597B2E" w:rsidRDefault="00620763" w:rsidP="00BB184F">
      <w:pPr>
        <w:rPr>
          <w:szCs w:val="22"/>
        </w:rPr>
      </w:pPr>
      <w:r w:rsidRPr="00ED3418">
        <w:rPr>
          <w:szCs w:val="22"/>
        </w:rPr>
        <w:t xml:space="preserve">The instructions about the catch trial were included for the sake of </w:t>
      </w:r>
      <w:r w:rsidR="003A0879" w:rsidRPr="00ED3418">
        <w:rPr>
          <w:szCs w:val="22"/>
        </w:rPr>
        <w:t>comparability</w:t>
      </w:r>
      <w:r w:rsidRPr="00ED3418">
        <w:rPr>
          <w:szCs w:val="22"/>
        </w:rPr>
        <w:t xml:space="preserve"> with </w:t>
      </w:r>
      <w:r w:rsidR="006D671F">
        <w:rPr>
          <w:szCs w:val="22"/>
        </w:rPr>
        <w:t xml:space="preserve">planned subsequent experiments </w:t>
      </w:r>
      <w:r w:rsidR="0088574B">
        <w:t>on question (2) mentioned in the Open Science Statement</w:t>
      </w:r>
      <w:r w:rsidRPr="00ED3418">
        <w:rPr>
          <w:szCs w:val="22"/>
        </w:rPr>
        <w:t xml:space="preserve">. None of the trials during the test phase </w:t>
      </w:r>
      <w:proofErr w:type="gramStart"/>
      <w:r w:rsidRPr="00ED3418">
        <w:rPr>
          <w:szCs w:val="22"/>
        </w:rPr>
        <w:t>actually contained</w:t>
      </w:r>
      <w:proofErr w:type="gramEnd"/>
      <w:r w:rsidRPr="00ED3418">
        <w:rPr>
          <w:szCs w:val="22"/>
        </w:rPr>
        <w:t xml:space="preserve"> a white dot. Participants then completed 72 trials of an </w:t>
      </w:r>
      <w:r w:rsidR="003A0879" w:rsidRPr="00ED3418">
        <w:rPr>
          <w:szCs w:val="22"/>
        </w:rPr>
        <w:t xml:space="preserve">2AFC </w:t>
      </w:r>
      <w:r w:rsidRPr="00ED3418">
        <w:rPr>
          <w:szCs w:val="22"/>
        </w:rPr>
        <w:t xml:space="preserve">identification task. Participants could respond </w:t>
      </w:r>
      <w:proofErr w:type="spellStart"/>
      <w:r w:rsidR="00C32404">
        <w:rPr>
          <w:i/>
          <w:iCs/>
          <w:szCs w:val="22"/>
        </w:rPr>
        <w:t>asi</w:t>
      </w:r>
      <w:proofErr w:type="spellEnd"/>
      <w:r w:rsidRPr="00ED3418">
        <w:rPr>
          <w:szCs w:val="22"/>
        </w:rPr>
        <w:t xml:space="preserve"> or </w:t>
      </w:r>
      <w:proofErr w:type="spellStart"/>
      <w:r w:rsidR="00C32404">
        <w:rPr>
          <w:i/>
          <w:iCs/>
          <w:szCs w:val="22"/>
        </w:rPr>
        <w:t>ashi</w:t>
      </w:r>
      <w:proofErr w:type="spellEnd"/>
      <w:r w:rsidRPr="00ED3418">
        <w:rPr>
          <w:szCs w:val="22"/>
        </w:rPr>
        <w:t xml:space="preserve"> </w:t>
      </w:r>
      <w:r w:rsidR="00C32404">
        <w:rPr>
          <w:szCs w:val="22"/>
        </w:rPr>
        <w:t xml:space="preserve">(via the X and M keys </w:t>
      </w:r>
      <w:r w:rsidR="00C32404">
        <w:rPr>
          <w:szCs w:val="22"/>
        </w:rPr>
        <w:lastRenderedPageBreak/>
        <w:t xml:space="preserve">on their keyboard) </w:t>
      </w:r>
      <w:r w:rsidRPr="00ED3418">
        <w:rPr>
          <w:szCs w:val="22"/>
        </w:rPr>
        <w:t xml:space="preserve">only after the video had finished playing. Catch trial responses could be registered at any point during the </w:t>
      </w:r>
      <w:r w:rsidR="00C32404" w:rsidRPr="00ED3418">
        <w:rPr>
          <w:szCs w:val="22"/>
        </w:rPr>
        <w:t>video and</w:t>
      </w:r>
      <w:r w:rsidRPr="00ED3418">
        <w:rPr>
          <w:szCs w:val="22"/>
        </w:rPr>
        <w:t xml:space="preserve"> caused the video to stop and the next trial to start. A progress bar indicated how many trials had been completed and how many remained</w:t>
      </w:r>
      <w:r w:rsidR="00C32404">
        <w:rPr>
          <w:szCs w:val="22"/>
        </w:rPr>
        <w:t>, and t</w:t>
      </w:r>
      <w:r w:rsidRPr="00ED3418">
        <w:rPr>
          <w:szCs w:val="22"/>
        </w:rPr>
        <w:t>he key binding was indicated at the top of the screen. Key binding was counterbalanced across participants. This was the only nuisance variable</w:t>
      </w:r>
      <w:r w:rsidR="00306C5A" w:rsidRPr="00ED3418">
        <w:rPr>
          <w:szCs w:val="22"/>
        </w:rPr>
        <w:t>, resulting in two between-participant lists</w:t>
      </w:r>
      <w:r w:rsidRPr="00ED3418">
        <w:rPr>
          <w:szCs w:val="22"/>
        </w:rPr>
        <w:t>. Each trial ended by the participant pressing M, X, or B (to indicate a catch trial). Both the response and the response time were recorded.</w:t>
      </w:r>
      <w:r w:rsidR="008B21A7" w:rsidRPr="00ED3418" w:rsidDel="008B21A7">
        <w:rPr>
          <w:szCs w:val="22"/>
        </w:rPr>
        <w:t xml:space="preserve"> </w:t>
      </w:r>
    </w:p>
    <w:p w14:paraId="79EAABBE" w14:textId="441F9CEF" w:rsidR="00620763" w:rsidRPr="00ED3418" w:rsidRDefault="00620763" w:rsidP="00634F96">
      <w:pPr>
        <w:rPr>
          <w:szCs w:val="22"/>
        </w:rPr>
      </w:pPr>
      <w:r w:rsidRPr="00ED3418">
        <w:rPr>
          <w:szCs w:val="22"/>
        </w:rPr>
        <w:t>The order of test stimuli was determined separately for each participant through constrained randomization that grouped stimuli into blocks and then randomized the order within and across blocks (Kraljic et al., 2008; Liu &amp; Jaeger, 2018). Specifically, the 72 audiovisual stimuli were grouped into six blocks of 12 stimuli so that each of the 12 video items occurred exactly once within each block. Each block further fully crossed the two pen locations (pen in hand vs. mouth) with the two visual bias conditions (/s/ vs. /</w:t>
      </w:r>
      <w:r w:rsidR="00F3028E" w:rsidRPr="00ED3418">
        <w:rPr>
          <w:szCs w:val="22"/>
        </w:rPr>
        <w:t>ʃ</w:t>
      </w:r>
      <w:r w:rsidRPr="00ED3418">
        <w:rPr>
          <w:szCs w:val="22"/>
        </w:rPr>
        <w:t xml:space="preserve">/), resulting in 3 video items each for each of these four conditions. Each block of 12 stimuli further consisted of two instances each of each of the six audio conditions (steps along the </w:t>
      </w:r>
      <w:proofErr w:type="spellStart"/>
      <w:r w:rsidR="00E20210" w:rsidRPr="001F3C86">
        <w:rPr>
          <w:i/>
          <w:iCs/>
          <w:szCs w:val="22"/>
        </w:rPr>
        <w:t>asi</w:t>
      </w:r>
      <w:proofErr w:type="spellEnd"/>
      <w:r w:rsidR="00F3028E" w:rsidRPr="001F3C86">
        <w:rPr>
          <w:i/>
          <w:iCs/>
          <w:szCs w:val="22"/>
        </w:rPr>
        <w:t xml:space="preserve"> – </w:t>
      </w:r>
      <w:proofErr w:type="spellStart"/>
      <w:r w:rsidRPr="001F3C86">
        <w:rPr>
          <w:i/>
          <w:iCs/>
          <w:szCs w:val="22"/>
        </w:rPr>
        <w:t>ashi</w:t>
      </w:r>
      <w:proofErr w:type="spellEnd"/>
      <w:r w:rsidRPr="00ED3418">
        <w:rPr>
          <w:szCs w:val="22"/>
        </w:rPr>
        <w:t xml:space="preserve"> continuum). One of these two instances occurred with the pen in the </w:t>
      </w:r>
      <w:proofErr w:type="gramStart"/>
      <w:r w:rsidRPr="00ED3418">
        <w:rPr>
          <w:szCs w:val="22"/>
        </w:rPr>
        <w:t>mouth</w:t>
      </w:r>
      <w:proofErr w:type="gramEnd"/>
      <w:r w:rsidRPr="00ED3418">
        <w:rPr>
          <w:szCs w:val="22"/>
        </w:rPr>
        <w:t xml:space="preserve"> and one occurred with the pen in the hand. Across the six blocks all 72 combinations of the 12 video items and the six audio conditions occurred exactly once. The order of the 12 test stimuli within each block was fully random.</w:t>
      </w:r>
    </w:p>
    <w:p w14:paraId="695B7141" w14:textId="29DF8986" w:rsidR="004D7307" w:rsidRDefault="003F33E6" w:rsidP="003F33E6">
      <w:pPr>
        <w:rPr>
          <w:szCs w:val="22"/>
        </w:rPr>
      </w:pPr>
      <w:r>
        <w:rPr>
          <w:i/>
          <w:iCs/>
          <w:szCs w:val="22"/>
        </w:rPr>
        <w:t>Exit</w:t>
      </w:r>
      <w:r w:rsidR="00620763" w:rsidRPr="00ED3418">
        <w:rPr>
          <w:i/>
          <w:iCs/>
          <w:szCs w:val="22"/>
        </w:rPr>
        <w:t xml:space="preserve"> survey</w:t>
      </w:r>
      <w:r w:rsidR="006D2EFB" w:rsidRPr="00ED3418">
        <w:rPr>
          <w:i/>
          <w:iCs/>
          <w:szCs w:val="22"/>
        </w:rPr>
        <w:t xml:space="preserve">. </w:t>
      </w:r>
      <w:r w:rsidR="00620763" w:rsidRPr="00ED3418">
        <w:rPr>
          <w:szCs w:val="22"/>
        </w:rPr>
        <w:t>The survey for Experiment 1a was identical to that of Liu and Jaeger (2018).</w:t>
      </w:r>
      <w:r w:rsidR="004D7307">
        <w:rPr>
          <w:szCs w:val="22"/>
        </w:rPr>
        <w:t xml:space="preserve"> All questions are listed in the SI.</w:t>
      </w:r>
      <w:r w:rsidR="00620763" w:rsidRPr="00ED3418">
        <w:rPr>
          <w:szCs w:val="22"/>
        </w:rPr>
        <w:t xml:space="preserve"> Questions assessed the quality of the audio equipment and whether participants experienced stalling of audio or video (to help us catch </w:t>
      </w:r>
      <w:r w:rsidR="004D7307">
        <w:rPr>
          <w:szCs w:val="22"/>
        </w:rPr>
        <w:t xml:space="preserve">code </w:t>
      </w:r>
      <w:r w:rsidR="00620763" w:rsidRPr="00ED3418">
        <w:rPr>
          <w:szCs w:val="22"/>
        </w:rPr>
        <w:t xml:space="preserve">problems). </w:t>
      </w:r>
      <w:r>
        <w:rPr>
          <w:szCs w:val="22"/>
        </w:rPr>
        <w:t>T</w:t>
      </w:r>
      <w:r w:rsidR="00620763" w:rsidRPr="00ED3418">
        <w:rPr>
          <w:szCs w:val="22"/>
        </w:rPr>
        <w:t xml:space="preserve">he survey also contained a catch question, asking about the gender of the talker shown during the test phase. </w:t>
      </w:r>
      <w:r>
        <w:rPr>
          <w:szCs w:val="22"/>
        </w:rPr>
        <w:t>In</w:t>
      </w:r>
      <w:r w:rsidRPr="00ED3418">
        <w:rPr>
          <w:szCs w:val="22"/>
        </w:rPr>
        <w:t xml:space="preserve"> </w:t>
      </w:r>
      <w:r w:rsidR="00620763" w:rsidRPr="00ED3418">
        <w:rPr>
          <w:szCs w:val="22"/>
        </w:rPr>
        <w:t>Experiment</w:t>
      </w:r>
      <w:r>
        <w:rPr>
          <w:szCs w:val="22"/>
        </w:rPr>
        <w:t>s</w:t>
      </w:r>
      <w:r w:rsidR="00620763" w:rsidRPr="00ED3418">
        <w:rPr>
          <w:szCs w:val="22"/>
        </w:rPr>
        <w:t xml:space="preserve"> 1b</w:t>
      </w:r>
      <w:r>
        <w:rPr>
          <w:szCs w:val="22"/>
        </w:rPr>
        <w:t xml:space="preserve"> and 1c, </w:t>
      </w:r>
      <w:r w:rsidR="00620763" w:rsidRPr="00ED3418">
        <w:rPr>
          <w:szCs w:val="22"/>
        </w:rPr>
        <w:t xml:space="preserve">we </w:t>
      </w:r>
      <w:r>
        <w:rPr>
          <w:szCs w:val="22"/>
        </w:rPr>
        <w:t xml:space="preserve">made minor changes to </w:t>
      </w:r>
      <w:r w:rsidR="00620763" w:rsidRPr="00ED3418">
        <w:rPr>
          <w:szCs w:val="22"/>
        </w:rPr>
        <w:t xml:space="preserve">the </w:t>
      </w:r>
      <w:r>
        <w:rPr>
          <w:szCs w:val="22"/>
        </w:rPr>
        <w:t>wording of the exit</w:t>
      </w:r>
      <w:r w:rsidR="00620763" w:rsidRPr="00ED3418">
        <w:rPr>
          <w:szCs w:val="22"/>
        </w:rPr>
        <w:t xml:space="preserve"> </w:t>
      </w:r>
      <w:proofErr w:type="gramStart"/>
      <w:r w:rsidR="00620763" w:rsidRPr="00ED3418">
        <w:rPr>
          <w:szCs w:val="22"/>
        </w:rPr>
        <w:t>survey</w:t>
      </w:r>
      <w:r>
        <w:rPr>
          <w:szCs w:val="22"/>
        </w:rPr>
        <w:t>, and</w:t>
      </w:r>
      <w:proofErr w:type="gramEnd"/>
      <w:r>
        <w:rPr>
          <w:szCs w:val="22"/>
        </w:rPr>
        <w:t xml:space="preserve"> removed some questions that had been found to be uninformative</w:t>
      </w:r>
      <w:r w:rsidR="004D7307">
        <w:rPr>
          <w:szCs w:val="22"/>
        </w:rPr>
        <w:t xml:space="preserve"> (for details, see S</w:t>
      </w:r>
      <w:r w:rsidR="003D0309">
        <w:rPr>
          <w:szCs w:val="22"/>
        </w:rPr>
        <w:t>I</w:t>
      </w:r>
      <w:r w:rsidR="004D7307">
        <w:rPr>
          <w:szCs w:val="22"/>
        </w:rPr>
        <w:t>)</w:t>
      </w:r>
      <w:r w:rsidR="00620763" w:rsidRPr="00ED3418">
        <w:rPr>
          <w:szCs w:val="22"/>
        </w:rPr>
        <w:t xml:space="preserve">. </w:t>
      </w:r>
    </w:p>
    <w:p w14:paraId="65F8E73B" w14:textId="22F108C6" w:rsidR="006D2EFB" w:rsidRPr="00ED3418" w:rsidRDefault="003F33E6" w:rsidP="003F33E6">
      <w:pPr>
        <w:rPr>
          <w:szCs w:val="22"/>
        </w:rPr>
      </w:pPr>
      <w:r w:rsidRPr="00ED3418">
        <w:rPr>
          <w:szCs w:val="22"/>
        </w:rPr>
        <w:t>Following th</w:t>
      </w:r>
      <w:r>
        <w:rPr>
          <w:szCs w:val="22"/>
        </w:rPr>
        <w:t>e exit</w:t>
      </w:r>
      <w:r w:rsidRPr="00ED3418">
        <w:rPr>
          <w:szCs w:val="22"/>
        </w:rPr>
        <w:t xml:space="preserve"> survey, a final survey collected demographic information using the </w:t>
      </w:r>
      <w:r w:rsidRPr="00ED3418">
        <w:rPr>
          <w:szCs w:val="22"/>
        </w:rPr>
        <w:lastRenderedPageBreak/>
        <w:t>gender, age, race, and ethnicity categories required for NIH reporting. All responses in the demographic survey were indicated as optional.</w:t>
      </w:r>
    </w:p>
    <w:p w14:paraId="5F4351C0" w14:textId="2680EC43" w:rsidR="00620763" w:rsidRDefault="00620763" w:rsidP="00172D88">
      <w:pPr>
        <w:rPr>
          <w:szCs w:val="22"/>
        </w:rPr>
      </w:pPr>
      <w:r w:rsidRPr="00ED3418">
        <w:rPr>
          <w:b/>
          <w:bCs/>
          <w:i/>
          <w:iCs/>
          <w:szCs w:val="22"/>
        </w:rPr>
        <w:t>Exclusions</w:t>
      </w:r>
      <w:r w:rsidR="00682B85" w:rsidRPr="00ED3418">
        <w:rPr>
          <w:b/>
          <w:bCs/>
          <w:i/>
          <w:iCs/>
          <w:szCs w:val="22"/>
        </w:rPr>
        <w:t xml:space="preserve">. </w:t>
      </w:r>
      <w:r w:rsidRPr="00ED3418">
        <w:rPr>
          <w:szCs w:val="22"/>
        </w:rPr>
        <w:t>We</w:t>
      </w:r>
      <w:r w:rsidR="00244AD2">
        <w:rPr>
          <w:szCs w:val="22"/>
        </w:rPr>
        <w:t xml:space="preserve"> </w:t>
      </w:r>
      <w:r w:rsidR="00172D88" w:rsidRPr="00ED3418">
        <w:rPr>
          <w:szCs w:val="22"/>
        </w:rPr>
        <w:t xml:space="preserve">removed participants </w:t>
      </w:r>
      <w:r w:rsidR="00E44892">
        <w:rPr>
          <w:szCs w:val="22"/>
        </w:rPr>
        <w:t xml:space="preserve">who (1) </w:t>
      </w:r>
      <w:r w:rsidR="00172D88" w:rsidRPr="00ED3418">
        <w:rPr>
          <w:szCs w:val="22"/>
        </w:rPr>
        <w:t xml:space="preserve">experienced technical difficulties </w:t>
      </w:r>
      <w:r w:rsidR="00E44892">
        <w:rPr>
          <w:szCs w:val="22"/>
        </w:rPr>
        <w:t>or</w:t>
      </w:r>
      <w:r w:rsidR="00172D88" w:rsidRPr="00ED3418">
        <w:rPr>
          <w:szCs w:val="22"/>
        </w:rPr>
        <w:t xml:space="preserve"> did not complete the experiment</w:t>
      </w:r>
      <w:r w:rsidR="00E44892">
        <w:rPr>
          <w:szCs w:val="22"/>
        </w:rPr>
        <w:t>,</w:t>
      </w:r>
      <w:r w:rsidR="00172D88" w:rsidRPr="00ED3418">
        <w:rPr>
          <w:szCs w:val="22"/>
        </w:rPr>
        <w:t xml:space="preserve"> (2) </w:t>
      </w:r>
      <w:r w:rsidR="00E44892">
        <w:rPr>
          <w:szCs w:val="22"/>
        </w:rPr>
        <w:t xml:space="preserve">reported to not have used headphones, (3) </w:t>
      </w:r>
      <w:r w:rsidR="00172D88" w:rsidRPr="00ED3418">
        <w:rPr>
          <w:szCs w:val="22"/>
        </w:rPr>
        <w:t>did not answer the catch question about the talker's gender correctly</w:t>
      </w:r>
      <w:r w:rsidR="002543FE">
        <w:rPr>
          <w:szCs w:val="22"/>
        </w:rPr>
        <w:t>,</w:t>
      </w:r>
      <w:r w:rsidR="00E44892">
        <w:rPr>
          <w:szCs w:val="22"/>
        </w:rPr>
        <w:t xml:space="preserve"> (4) ha</w:t>
      </w:r>
      <w:r w:rsidR="002543FE">
        <w:rPr>
          <w:szCs w:val="22"/>
        </w:rPr>
        <w:t>d</w:t>
      </w:r>
      <w:r w:rsidR="00E44892">
        <w:rPr>
          <w:szCs w:val="22"/>
        </w:rPr>
        <w:t xml:space="preserve"> unusually fast or slow reaction times</w:t>
      </w:r>
      <w:r w:rsidR="002543FE">
        <w:rPr>
          <w:szCs w:val="22"/>
        </w:rPr>
        <w:t>, or</w:t>
      </w:r>
      <w:r w:rsidR="00172D88" w:rsidRPr="00ED3418">
        <w:rPr>
          <w:szCs w:val="22"/>
        </w:rPr>
        <w:t xml:space="preserve"> </w:t>
      </w:r>
      <w:r w:rsidR="00E44892">
        <w:rPr>
          <w:szCs w:val="22"/>
        </w:rPr>
        <w:t xml:space="preserve">(5) </w:t>
      </w:r>
      <w:r w:rsidR="00172D88" w:rsidRPr="00ED3418">
        <w:rPr>
          <w:szCs w:val="22"/>
        </w:rPr>
        <w:t xml:space="preserve">had swapped the response keys, as determined by their </w:t>
      </w:r>
      <w:r w:rsidR="00E44892">
        <w:rPr>
          <w:szCs w:val="22"/>
        </w:rPr>
        <w:t>responses</w:t>
      </w:r>
      <w:r w:rsidR="00172D88" w:rsidRPr="00ED3418">
        <w:rPr>
          <w:szCs w:val="22"/>
        </w:rPr>
        <w:t>. For this purpose, we considered participants with significant slopes in the opposite of the expected direction as likely having swapped the response keys</w:t>
      </w:r>
      <w:commentRangeStart w:id="6"/>
      <w:r w:rsidR="002543FE">
        <w:rPr>
          <w:szCs w:val="22"/>
        </w:rPr>
        <w:t>.</w:t>
      </w:r>
      <w:commentRangeEnd w:id="6"/>
      <w:r w:rsidR="00C657AA">
        <w:rPr>
          <w:rStyle w:val="CommentReference"/>
        </w:rPr>
        <w:commentReference w:id="6"/>
      </w:r>
      <w:r w:rsidR="002543FE">
        <w:rPr>
          <w:szCs w:val="22"/>
        </w:rPr>
        <w:t xml:space="preserve"> </w:t>
      </w:r>
      <w:r w:rsidR="005A63E5">
        <w:rPr>
          <w:szCs w:val="22"/>
        </w:rPr>
        <w:fldChar w:fldCharType="begin"/>
      </w:r>
      <w:r w:rsidR="005A63E5">
        <w:rPr>
          <w:szCs w:val="22"/>
        </w:rPr>
        <w:instrText xml:space="preserve"> REF _Ref136088042 \h </w:instrText>
      </w:r>
      <w:r w:rsidR="005A63E5">
        <w:rPr>
          <w:szCs w:val="22"/>
        </w:rPr>
      </w:r>
      <w:r w:rsidR="005A63E5">
        <w:rPr>
          <w:szCs w:val="22"/>
        </w:rPr>
        <w:fldChar w:fldCharType="separate"/>
      </w:r>
      <w:r w:rsidR="005A63E5">
        <w:t xml:space="preserve">Table </w:t>
      </w:r>
      <w:r w:rsidR="005A63E5">
        <w:rPr>
          <w:noProof/>
        </w:rPr>
        <w:t>1</w:t>
      </w:r>
      <w:r w:rsidR="005A63E5">
        <w:rPr>
          <w:szCs w:val="22"/>
        </w:rPr>
        <w:fldChar w:fldCharType="end"/>
      </w:r>
      <w:r w:rsidR="005A63E5">
        <w:rPr>
          <w:szCs w:val="22"/>
        </w:rPr>
        <w:t xml:space="preserve"> summarizes the exclusions for all experiments. </w:t>
      </w:r>
      <w:r w:rsidR="00C310F4">
        <w:rPr>
          <w:szCs w:val="22"/>
        </w:rPr>
        <w:t xml:space="preserve">After participant exclusions, </w:t>
      </w:r>
      <w:r w:rsidR="00C310F4" w:rsidRPr="00C310F4">
        <w:rPr>
          <w:szCs w:val="22"/>
        </w:rPr>
        <w:t>5</w:t>
      </w:r>
      <w:r w:rsidR="00F95743">
        <w:rPr>
          <w:szCs w:val="22"/>
        </w:rPr>
        <w:t>9</w:t>
      </w:r>
      <w:r w:rsidR="00C310F4" w:rsidRPr="00C310F4">
        <w:rPr>
          <w:szCs w:val="22"/>
        </w:rPr>
        <w:t xml:space="preserve"> </w:t>
      </w:r>
      <w:r w:rsidR="00C310F4">
        <w:rPr>
          <w:szCs w:val="22"/>
        </w:rPr>
        <w:t xml:space="preserve">trials </w:t>
      </w:r>
      <w:r w:rsidR="00C310F4" w:rsidRPr="00C310F4">
        <w:rPr>
          <w:szCs w:val="22"/>
        </w:rPr>
        <w:t>(0.5%)</w:t>
      </w:r>
      <w:r w:rsidR="00C310F4">
        <w:rPr>
          <w:szCs w:val="22"/>
        </w:rPr>
        <w:t xml:space="preserve"> were </w:t>
      </w:r>
      <w:r w:rsidR="00C310F4" w:rsidRPr="00C310F4">
        <w:rPr>
          <w:szCs w:val="22"/>
        </w:rPr>
        <w:t xml:space="preserve">missing observations </w:t>
      </w:r>
      <w:r w:rsidR="00C310F4">
        <w:rPr>
          <w:szCs w:val="22"/>
        </w:rPr>
        <w:t>due to (incorrect) catch trial responses</w:t>
      </w:r>
      <w:r w:rsidR="00C310F4" w:rsidRPr="00C310F4">
        <w:rPr>
          <w:szCs w:val="22"/>
        </w:rPr>
        <w:t xml:space="preserve">, leaving </w:t>
      </w:r>
      <w:r w:rsidR="00C310F4">
        <w:rPr>
          <w:szCs w:val="22"/>
        </w:rPr>
        <w:t xml:space="preserve">for analysis </w:t>
      </w:r>
      <w:r w:rsidR="00C310F4" w:rsidRPr="00C310F4">
        <w:rPr>
          <w:szCs w:val="22"/>
        </w:rPr>
        <w:t>12</w:t>
      </w:r>
      <w:r w:rsidR="0078127D">
        <w:rPr>
          <w:szCs w:val="22"/>
        </w:rPr>
        <w:t>,</w:t>
      </w:r>
      <w:r w:rsidR="00F95743">
        <w:rPr>
          <w:szCs w:val="22"/>
        </w:rPr>
        <w:t>472</w:t>
      </w:r>
      <w:r w:rsidR="00F95743" w:rsidRPr="00C310F4">
        <w:rPr>
          <w:szCs w:val="22"/>
        </w:rPr>
        <w:t xml:space="preserve"> </w:t>
      </w:r>
      <w:r w:rsidR="00C310F4" w:rsidRPr="00C310F4">
        <w:rPr>
          <w:szCs w:val="22"/>
        </w:rPr>
        <w:t xml:space="preserve">observations from </w:t>
      </w:r>
      <w:r w:rsidR="00F20998" w:rsidRPr="00C310F4">
        <w:rPr>
          <w:szCs w:val="22"/>
        </w:rPr>
        <w:t>17</w:t>
      </w:r>
      <w:r w:rsidR="00F20998">
        <w:rPr>
          <w:szCs w:val="22"/>
        </w:rPr>
        <w:t>7</w:t>
      </w:r>
      <w:r w:rsidR="00C310F4" w:rsidRPr="00C310F4">
        <w:rPr>
          <w:szCs w:val="22"/>
        </w:rPr>
        <w:t xml:space="preserve"> participants </w:t>
      </w:r>
      <w:r w:rsidR="00C310F4">
        <w:rPr>
          <w:szCs w:val="22"/>
        </w:rPr>
        <w:t>across the three</w:t>
      </w:r>
      <w:r w:rsidR="00C310F4" w:rsidRPr="00C310F4">
        <w:rPr>
          <w:szCs w:val="22"/>
        </w:rPr>
        <w:t xml:space="preserve"> experiment</w:t>
      </w:r>
      <w:r w:rsidR="003E79A6">
        <w:rPr>
          <w:szCs w:val="22"/>
        </w:rPr>
        <w:t>s</w:t>
      </w:r>
      <w:r w:rsidR="00C310F4" w:rsidRPr="00C310F4">
        <w:rPr>
          <w:szCs w:val="22"/>
        </w:rPr>
        <w:t>.</w:t>
      </w:r>
      <w:r w:rsidR="002543FE">
        <w:rPr>
          <w:szCs w:val="22"/>
        </w:rPr>
        <w:t xml:space="preserve"> </w:t>
      </w:r>
      <w:r w:rsidR="00E42820">
        <w:rPr>
          <w:szCs w:val="22"/>
        </w:rPr>
        <w:t>Finally, if</w:t>
      </w:r>
      <w:r w:rsidR="002543FE">
        <w:rPr>
          <w:szCs w:val="22"/>
        </w:rPr>
        <w:t xml:space="preserve"> trial-level exclusions resulted in more than 10% missing responses</w:t>
      </w:r>
      <w:r w:rsidR="00E42820">
        <w:rPr>
          <w:szCs w:val="22"/>
        </w:rPr>
        <w:t>, participants were also excluded.</w:t>
      </w:r>
      <w:r w:rsidR="003522DE">
        <w:rPr>
          <w:szCs w:val="22"/>
        </w:rPr>
        <w:t xml:space="preserve"> This was, however, never the case.</w:t>
      </w:r>
    </w:p>
    <w:p w14:paraId="10DE8D03" w14:textId="12AABE11" w:rsidR="005A63E5" w:rsidRPr="00ED3418" w:rsidRDefault="005A63E5" w:rsidP="003E79A6">
      <w:pPr>
        <w:pStyle w:val="Caption"/>
        <w:rPr>
          <w:szCs w:val="22"/>
        </w:rPr>
      </w:pPr>
      <w:bookmarkStart w:id="7" w:name="_Ref136088042"/>
      <w:r>
        <w:t xml:space="preserve">Table </w:t>
      </w:r>
      <w:fldSimple w:instr=" SEQ Table \* ARABIC ">
        <w:r>
          <w:rPr>
            <w:noProof/>
          </w:rPr>
          <w:t>1</w:t>
        </w:r>
      </w:fldSimple>
      <w:bookmarkEnd w:id="7"/>
      <w:r>
        <w:tab/>
        <w:t xml:space="preserve">Exclusions for all experiments reported. </w:t>
      </w:r>
      <w:r w:rsidR="00B71F1F">
        <w:t xml:space="preserve">Total exclusions can be less than the sum of all individual exclusion criteria since some participants failed multiple criteria.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9"/>
        <w:gridCol w:w="920"/>
        <w:gridCol w:w="910"/>
        <w:gridCol w:w="910"/>
        <w:gridCol w:w="910"/>
        <w:gridCol w:w="1155"/>
      </w:tblGrid>
      <w:tr w:rsidR="007E6606" w:rsidRPr="0072511C" w14:paraId="481AA135" w14:textId="36962578" w:rsidTr="00AA7701">
        <w:trPr>
          <w:tblCellSpacing w:w="15" w:type="dxa"/>
        </w:trPr>
        <w:tc>
          <w:tcPr>
            <w:tcW w:w="0" w:type="auto"/>
            <w:tcBorders>
              <w:bottom w:val="single" w:sz="18" w:space="0" w:color="auto"/>
            </w:tcBorders>
            <w:vAlign w:val="center"/>
            <w:hideMark/>
          </w:tcPr>
          <w:p w14:paraId="652C32D2" w14:textId="77777777"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Experiment</w:t>
            </w:r>
          </w:p>
        </w:tc>
        <w:tc>
          <w:tcPr>
            <w:tcW w:w="0" w:type="auto"/>
            <w:tcBorders>
              <w:left w:val="single" w:sz="4" w:space="0" w:color="auto"/>
              <w:bottom w:val="single" w:sz="18" w:space="0" w:color="auto"/>
              <w:right w:val="single" w:sz="4" w:space="0" w:color="auto"/>
            </w:tcBorders>
            <w:vAlign w:val="center"/>
            <w:hideMark/>
          </w:tcPr>
          <w:p w14:paraId="6BA688F0" w14:textId="728BC83F"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1a</w:t>
            </w:r>
          </w:p>
        </w:tc>
        <w:tc>
          <w:tcPr>
            <w:tcW w:w="0" w:type="auto"/>
            <w:tcBorders>
              <w:bottom w:val="single" w:sz="18" w:space="0" w:color="auto"/>
              <w:right w:val="single" w:sz="4" w:space="0" w:color="auto"/>
            </w:tcBorders>
            <w:vAlign w:val="center"/>
            <w:hideMark/>
          </w:tcPr>
          <w:p w14:paraId="6EE0598B" w14:textId="1ED316CC"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1b</w:t>
            </w:r>
          </w:p>
        </w:tc>
        <w:tc>
          <w:tcPr>
            <w:tcW w:w="0" w:type="auto"/>
            <w:tcBorders>
              <w:bottom w:val="single" w:sz="18" w:space="0" w:color="auto"/>
              <w:right w:val="single" w:sz="4" w:space="0" w:color="auto"/>
            </w:tcBorders>
            <w:vAlign w:val="center"/>
            <w:hideMark/>
          </w:tcPr>
          <w:p w14:paraId="2FD81B2A" w14:textId="231E41CA"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1c</w:t>
            </w:r>
          </w:p>
        </w:tc>
        <w:tc>
          <w:tcPr>
            <w:tcW w:w="0" w:type="auto"/>
            <w:tcBorders>
              <w:bottom w:val="single" w:sz="18" w:space="0" w:color="auto"/>
              <w:right w:val="single" w:sz="4" w:space="0" w:color="auto"/>
            </w:tcBorders>
          </w:tcPr>
          <w:p w14:paraId="6DD48EEC" w14:textId="751954B0" w:rsidR="007E6606" w:rsidRPr="00AA7701" w:rsidDel="005A63E5"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w:t>
            </w:r>
          </w:p>
        </w:tc>
        <w:tc>
          <w:tcPr>
            <w:tcW w:w="0" w:type="auto"/>
            <w:tcBorders>
              <w:bottom w:val="single" w:sz="18" w:space="0" w:color="auto"/>
            </w:tcBorders>
          </w:tcPr>
          <w:p w14:paraId="3DA9C61B" w14:textId="0F190779" w:rsidR="007E6606" w:rsidRPr="00AA7701" w:rsidRDefault="007E6606" w:rsidP="0072511C">
            <w:pPr>
              <w:widowControl/>
              <w:autoSpaceDE/>
              <w:autoSpaceDN/>
              <w:adjustRightInd/>
              <w:spacing w:line="240" w:lineRule="auto"/>
              <w:ind w:firstLine="0"/>
              <w:jc w:val="left"/>
              <w:rPr>
                <w:rFonts w:eastAsia="Times New Roman"/>
                <w:b/>
                <w:bCs/>
                <w:sz w:val="24"/>
                <w:lang w:eastAsia="en-US"/>
              </w:rPr>
            </w:pPr>
            <w:r w:rsidRPr="00AA7701">
              <w:rPr>
                <w:rFonts w:eastAsia="Times New Roman"/>
                <w:b/>
                <w:bCs/>
                <w:sz w:val="24"/>
                <w:lang w:eastAsia="en-US"/>
              </w:rPr>
              <w:t>2b</w:t>
            </w:r>
          </w:p>
        </w:tc>
      </w:tr>
      <w:tr w:rsidR="007E6606" w:rsidRPr="0072511C" w14:paraId="49073983" w14:textId="58316CDC" w:rsidTr="00AA7701">
        <w:trPr>
          <w:tblCellSpacing w:w="15" w:type="dxa"/>
        </w:trPr>
        <w:tc>
          <w:tcPr>
            <w:tcW w:w="0" w:type="auto"/>
            <w:tcBorders>
              <w:top w:val="single" w:sz="4" w:space="0" w:color="auto"/>
            </w:tcBorders>
            <w:vAlign w:val="center"/>
          </w:tcPr>
          <w:p w14:paraId="1D5F2DD5" w14:textId="060B6E76"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Recruited</w:t>
            </w:r>
          </w:p>
        </w:tc>
        <w:tc>
          <w:tcPr>
            <w:tcW w:w="0" w:type="auto"/>
            <w:tcBorders>
              <w:top w:val="single" w:sz="4" w:space="0" w:color="auto"/>
              <w:left w:val="single" w:sz="4" w:space="0" w:color="auto"/>
              <w:right w:val="single" w:sz="4" w:space="0" w:color="auto"/>
            </w:tcBorders>
            <w:vAlign w:val="center"/>
          </w:tcPr>
          <w:p w14:paraId="676E0916" w14:textId="29F33057"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35F807D" w14:textId="3687F322"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vAlign w:val="center"/>
          </w:tcPr>
          <w:p w14:paraId="01D0F9AE" w14:textId="5484FE98"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right w:val="single" w:sz="4" w:space="0" w:color="auto"/>
            </w:tcBorders>
          </w:tcPr>
          <w:p w14:paraId="40B5191D" w14:textId="2810F7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c>
          <w:tcPr>
            <w:tcW w:w="0" w:type="auto"/>
            <w:tcBorders>
              <w:top w:val="single" w:sz="4" w:space="0" w:color="auto"/>
            </w:tcBorders>
          </w:tcPr>
          <w:p w14:paraId="6EFAAAE1" w14:textId="4FC4980B"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64</w:t>
            </w:r>
          </w:p>
        </w:tc>
      </w:tr>
      <w:tr w:rsidR="007E6606" w:rsidRPr="0072511C" w14:paraId="595DE31E" w14:textId="177002BD" w:rsidTr="00AA7701">
        <w:trPr>
          <w:tblCellSpacing w:w="15" w:type="dxa"/>
        </w:trPr>
        <w:tc>
          <w:tcPr>
            <w:tcW w:w="0" w:type="auto"/>
            <w:vAlign w:val="center"/>
          </w:tcPr>
          <w:p w14:paraId="2B25B0A4" w14:textId="15A1843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Technical difficulty</w:t>
            </w:r>
          </w:p>
        </w:tc>
        <w:tc>
          <w:tcPr>
            <w:tcW w:w="0" w:type="auto"/>
            <w:tcBorders>
              <w:left w:val="single" w:sz="4" w:space="0" w:color="auto"/>
              <w:right w:val="single" w:sz="4" w:space="0" w:color="auto"/>
            </w:tcBorders>
            <w:vAlign w:val="center"/>
          </w:tcPr>
          <w:p w14:paraId="5FF64224" w14:textId="5241A2E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554529F" w14:textId="3435CE3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0EF254B0" w14:textId="527D457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tcPr>
          <w:p w14:paraId="01A79CE3" w14:textId="3BA0A3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6E8033F1" w14:textId="4AF6F4A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068F377" w14:textId="2842B9A1" w:rsidTr="00AA7701">
        <w:trPr>
          <w:tblCellSpacing w:w="15" w:type="dxa"/>
        </w:trPr>
        <w:tc>
          <w:tcPr>
            <w:tcW w:w="0" w:type="auto"/>
            <w:vAlign w:val="center"/>
            <w:hideMark/>
          </w:tcPr>
          <w:p w14:paraId="078A1281" w14:textId="1C3871B9" w:rsidR="007E6606" w:rsidRPr="00AA7701" w:rsidRDefault="00942401"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Did not follow</w:t>
            </w:r>
            <w:r w:rsidR="007E6606" w:rsidRPr="00AA7701">
              <w:rPr>
                <w:rFonts w:eastAsia="Times New Roman"/>
                <w:sz w:val="24"/>
                <w:lang w:eastAsia="en-US"/>
              </w:rPr>
              <w:t xml:space="preserve"> instructions</w:t>
            </w:r>
          </w:p>
        </w:tc>
        <w:tc>
          <w:tcPr>
            <w:tcW w:w="0" w:type="auto"/>
            <w:tcBorders>
              <w:left w:val="single" w:sz="4" w:space="0" w:color="auto"/>
              <w:right w:val="single" w:sz="4" w:space="0" w:color="auto"/>
            </w:tcBorders>
            <w:vAlign w:val="center"/>
            <w:hideMark/>
          </w:tcPr>
          <w:p w14:paraId="56F486A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7DDE7973" w14:textId="5AA56155"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5AE6273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7E48E9B" w14:textId="72E7178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39794A7D" w14:textId="008BC9E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14 (21.9%)</w:t>
            </w:r>
          </w:p>
        </w:tc>
      </w:tr>
      <w:tr w:rsidR="007E6606" w:rsidRPr="0072511C" w14:paraId="0474E01C" w14:textId="4D8088F1" w:rsidTr="00AA7701">
        <w:trPr>
          <w:tblCellSpacing w:w="15" w:type="dxa"/>
        </w:trPr>
        <w:tc>
          <w:tcPr>
            <w:tcW w:w="0" w:type="auto"/>
            <w:vAlign w:val="center"/>
          </w:tcPr>
          <w:p w14:paraId="2B9AE402" w14:textId="26BE55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question</w:t>
            </w:r>
          </w:p>
        </w:tc>
        <w:tc>
          <w:tcPr>
            <w:tcW w:w="0" w:type="auto"/>
            <w:tcBorders>
              <w:left w:val="single" w:sz="4" w:space="0" w:color="auto"/>
              <w:right w:val="single" w:sz="4" w:space="0" w:color="auto"/>
            </w:tcBorders>
            <w:vAlign w:val="center"/>
          </w:tcPr>
          <w:p w14:paraId="7029E2D0" w14:textId="0BDBD54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1EF2759" w14:textId="1ED005D0"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tcPr>
          <w:p w14:paraId="1EC53675" w14:textId="35660834"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0EC6F807" w14:textId="12324978"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Pr>
          <w:p w14:paraId="44882C6C" w14:textId="19B3196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18CF3EE" w14:textId="759A9FBD" w:rsidTr="00AA7701">
        <w:trPr>
          <w:tblCellSpacing w:w="15" w:type="dxa"/>
        </w:trPr>
        <w:tc>
          <w:tcPr>
            <w:tcW w:w="0" w:type="auto"/>
            <w:vAlign w:val="center"/>
            <w:hideMark/>
          </w:tcPr>
          <w:p w14:paraId="19406B09" w14:textId="73F42992"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Catch trials</w:t>
            </w:r>
          </w:p>
        </w:tc>
        <w:tc>
          <w:tcPr>
            <w:tcW w:w="0" w:type="auto"/>
            <w:tcBorders>
              <w:left w:val="single" w:sz="4" w:space="0" w:color="auto"/>
              <w:right w:val="single" w:sz="4" w:space="0" w:color="auto"/>
            </w:tcBorders>
            <w:vAlign w:val="center"/>
            <w:hideMark/>
          </w:tcPr>
          <w:p w14:paraId="5756F808" w14:textId="78EBBEAC"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3E763AD9" w14:textId="06FEB74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Borders>
              <w:right w:val="single" w:sz="4" w:space="0" w:color="auto"/>
            </w:tcBorders>
            <w:vAlign w:val="center"/>
            <w:hideMark/>
          </w:tcPr>
          <w:p w14:paraId="58BC7EE8" w14:textId="74C932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52F68AE8" w14:textId="65A9C63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Pr>
          <w:p w14:paraId="6DE88C20" w14:textId="71FFBD3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3192751" w14:textId="3B7F8183" w:rsidTr="00AA7701">
        <w:trPr>
          <w:tblCellSpacing w:w="15" w:type="dxa"/>
        </w:trPr>
        <w:tc>
          <w:tcPr>
            <w:tcW w:w="0" w:type="auto"/>
            <w:vAlign w:val="center"/>
            <w:hideMark/>
          </w:tcPr>
          <w:p w14:paraId="658E9725" w14:textId="180C38A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Swapped keys</w:t>
            </w:r>
          </w:p>
        </w:tc>
        <w:tc>
          <w:tcPr>
            <w:tcW w:w="0" w:type="auto"/>
            <w:tcBorders>
              <w:left w:val="single" w:sz="4" w:space="0" w:color="auto"/>
              <w:right w:val="single" w:sz="4" w:space="0" w:color="auto"/>
            </w:tcBorders>
            <w:vAlign w:val="center"/>
            <w:hideMark/>
          </w:tcPr>
          <w:p w14:paraId="2A49557D"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5A61573A"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vAlign w:val="center"/>
            <w:hideMark/>
          </w:tcPr>
          <w:p w14:paraId="635C3C76"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1 (1.6%)</w:t>
            </w:r>
          </w:p>
        </w:tc>
        <w:tc>
          <w:tcPr>
            <w:tcW w:w="0" w:type="auto"/>
            <w:tcBorders>
              <w:right w:val="single" w:sz="4" w:space="0" w:color="auto"/>
            </w:tcBorders>
          </w:tcPr>
          <w:p w14:paraId="2D2615D4" w14:textId="20F6650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02361319" w14:textId="3C887129"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74BC514E" w14:textId="62205323" w:rsidTr="00AA7701">
        <w:trPr>
          <w:tblCellSpacing w:w="15" w:type="dxa"/>
        </w:trPr>
        <w:tc>
          <w:tcPr>
            <w:tcW w:w="0" w:type="auto"/>
            <w:vAlign w:val="center"/>
            <w:hideMark/>
          </w:tcPr>
          <w:p w14:paraId="5FCCD6E7" w14:textId="038C941F"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Outlier RT</w:t>
            </w:r>
          </w:p>
        </w:tc>
        <w:tc>
          <w:tcPr>
            <w:tcW w:w="0" w:type="auto"/>
            <w:tcBorders>
              <w:left w:val="single" w:sz="4" w:space="0" w:color="auto"/>
              <w:right w:val="single" w:sz="4" w:space="0" w:color="auto"/>
            </w:tcBorders>
            <w:vAlign w:val="center"/>
            <w:hideMark/>
          </w:tcPr>
          <w:p w14:paraId="505D4E2F" w14:textId="7777777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3 (4.7%)</w:t>
            </w:r>
          </w:p>
        </w:tc>
        <w:tc>
          <w:tcPr>
            <w:tcW w:w="0" w:type="auto"/>
            <w:tcBorders>
              <w:right w:val="single" w:sz="4" w:space="0" w:color="auto"/>
            </w:tcBorders>
            <w:vAlign w:val="center"/>
            <w:hideMark/>
          </w:tcPr>
          <w:p w14:paraId="268D3AFD" w14:textId="644FEF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vAlign w:val="center"/>
            <w:hideMark/>
          </w:tcPr>
          <w:p w14:paraId="131CD48E" w14:textId="6992CC1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right w:val="single" w:sz="4" w:space="0" w:color="auto"/>
            </w:tcBorders>
          </w:tcPr>
          <w:p w14:paraId="524D681D" w14:textId="3FAB9C2A"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c>
          <w:tcPr>
            <w:tcW w:w="0" w:type="auto"/>
          </w:tcPr>
          <w:p w14:paraId="34029177" w14:textId="6DB1F0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2 (3.1%)</w:t>
            </w:r>
          </w:p>
        </w:tc>
      </w:tr>
      <w:tr w:rsidR="007E6606" w:rsidRPr="0072511C" w14:paraId="09FE0D2F" w14:textId="7987B2BE" w:rsidTr="00AA7701">
        <w:trPr>
          <w:tblCellSpacing w:w="15" w:type="dxa"/>
        </w:trPr>
        <w:tc>
          <w:tcPr>
            <w:tcW w:w="0" w:type="auto"/>
            <w:tcBorders>
              <w:bottom w:val="single" w:sz="4" w:space="0" w:color="auto"/>
            </w:tcBorders>
            <w:vAlign w:val="center"/>
            <w:hideMark/>
          </w:tcPr>
          <w:p w14:paraId="7720825F" w14:textId="6970C764" w:rsidR="007E6606" w:rsidRPr="00AA7701" w:rsidRDefault="00597A43"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Too many m</w:t>
            </w:r>
            <w:r w:rsidR="007E6606" w:rsidRPr="00AA7701">
              <w:rPr>
                <w:rFonts w:eastAsia="Times New Roman"/>
                <w:sz w:val="24"/>
                <w:lang w:eastAsia="en-US"/>
              </w:rPr>
              <w:t>issing trials</w:t>
            </w:r>
          </w:p>
        </w:tc>
        <w:tc>
          <w:tcPr>
            <w:tcW w:w="0" w:type="auto"/>
            <w:tcBorders>
              <w:left w:val="single" w:sz="4" w:space="0" w:color="auto"/>
              <w:bottom w:val="single" w:sz="4" w:space="0" w:color="auto"/>
              <w:right w:val="single" w:sz="4" w:space="0" w:color="auto"/>
            </w:tcBorders>
            <w:vAlign w:val="center"/>
            <w:hideMark/>
          </w:tcPr>
          <w:p w14:paraId="3536651B" w14:textId="6A6F3C71"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02D19A8C" w14:textId="58BF790E"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vAlign w:val="center"/>
            <w:hideMark/>
          </w:tcPr>
          <w:p w14:paraId="3E22A941" w14:textId="14A43063"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right w:val="single" w:sz="4" w:space="0" w:color="auto"/>
            </w:tcBorders>
          </w:tcPr>
          <w:p w14:paraId="5B187DC0" w14:textId="79E0F28B"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c>
          <w:tcPr>
            <w:tcW w:w="0" w:type="auto"/>
            <w:tcBorders>
              <w:bottom w:val="single" w:sz="4" w:space="0" w:color="auto"/>
            </w:tcBorders>
          </w:tcPr>
          <w:p w14:paraId="6A9F4E79" w14:textId="30C74527" w:rsidR="007E6606" w:rsidRPr="00AA7701" w:rsidRDefault="007E6606" w:rsidP="0072511C">
            <w:pPr>
              <w:widowControl/>
              <w:autoSpaceDE/>
              <w:autoSpaceDN/>
              <w:adjustRightInd/>
              <w:spacing w:line="240" w:lineRule="auto"/>
              <w:ind w:firstLine="0"/>
              <w:jc w:val="left"/>
              <w:rPr>
                <w:rFonts w:eastAsia="Times New Roman"/>
                <w:sz w:val="24"/>
                <w:lang w:eastAsia="en-US"/>
              </w:rPr>
            </w:pPr>
            <w:r w:rsidRPr="00AA7701">
              <w:rPr>
                <w:rFonts w:eastAsia="Times New Roman"/>
                <w:sz w:val="24"/>
                <w:lang w:eastAsia="en-US"/>
              </w:rPr>
              <w:t>-</w:t>
            </w:r>
          </w:p>
        </w:tc>
      </w:tr>
      <w:tr w:rsidR="007E6606" w:rsidRPr="0072511C" w14:paraId="421B9CA2" w14:textId="0639FA77" w:rsidTr="00AA7701">
        <w:trPr>
          <w:tblCellSpacing w:w="15" w:type="dxa"/>
        </w:trPr>
        <w:tc>
          <w:tcPr>
            <w:tcW w:w="0" w:type="auto"/>
            <w:tcBorders>
              <w:top w:val="single" w:sz="18" w:space="0" w:color="auto"/>
            </w:tcBorders>
            <w:vAlign w:val="center"/>
            <w:hideMark/>
          </w:tcPr>
          <w:p w14:paraId="40493E64" w14:textId="5660691E"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Total</w:t>
            </w:r>
          </w:p>
        </w:tc>
        <w:tc>
          <w:tcPr>
            <w:tcW w:w="0" w:type="auto"/>
            <w:tcBorders>
              <w:top w:val="single" w:sz="18" w:space="0" w:color="auto"/>
              <w:left w:val="single" w:sz="4" w:space="0" w:color="auto"/>
              <w:right w:val="single" w:sz="4" w:space="0" w:color="auto"/>
            </w:tcBorders>
            <w:vAlign w:val="center"/>
            <w:hideMark/>
          </w:tcPr>
          <w:p w14:paraId="54EB4DB4" w14:textId="422F050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4 (6.2%)</w:t>
            </w:r>
          </w:p>
        </w:tc>
        <w:tc>
          <w:tcPr>
            <w:tcW w:w="0" w:type="auto"/>
            <w:tcBorders>
              <w:top w:val="single" w:sz="18" w:space="0" w:color="auto"/>
              <w:right w:val="single" w:sz="4" w:space="0" w:color="auto"/>
            </w:tcBorders>
            <w:vAlign w:val="center"/>
            <w:hideMark/>
          </w:tcPr>
          <w:p w14:paraId="6210E840" w14:textId="1E3C5DC1"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right w:val="single" w:sz="4" w:space="0" w:color="auto"/>
            </w:tcBorders>
            <w:vAlign w:val="center"/>
            <w:hideMark/>
          </w:tcPr>
          <w:p w14:paraId="3DAAD4BD" w14:textId="3ACABA8C" w:rsidR="007E6606" w:rsidRPr="00AA7701" w:rsidRDefault="00597A43"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5</w:t>
            </w:r>
            <w:r w:rsidR="007E6606" w:rsidRPr="00AA7701">
              <w:rPr>
                <w:rFonts w:eastAsia="Times New Roman"/>
                <w:i/>
                <w:iCs/>
                <w:sz w:val="24"/>
                <w:lang w:eastAsia="en-US"/>
              </w:rPr>
              <w:t xml:space="preserve"> (7.8%)</w:t>
            </w:r>
          </w:p>
        </w:tc>
        <w:tc>
          <w:tcPr>
            <w:tcW w:w="0" w:type="auto"/>
            <w:tcBorders>
              <w:top w:val="single" w:sz="18" w:space="0" w:color="auto"/>
              <w:right w:val="single" w:sz="4" w:space="0" w:color="auto"/>
            </w:tcBorders>
          </w:tcPr>
          <w:p w14:paraId="08532D02" w14:textId="0C3172AC"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6 (9.4%)</w:t>
            </w:r>
          </w:p>
        </w:tc>
        <w:tc>
          <w:tcPr>
            <w:tcW w:w="0" w:type="auto"/>
            <w:tcBorders>
              <w:top w:val="single" w:sz="18" w:space="0" w:color="auto"/>
            </w:tcBorders>
          </w:tcPr>
          <w:p w14:paraId="1510C882" w14:textId="226A02BA" w:rsidR="007E6606" w:rsidRPr="00AA7701" w:rsidRDefault="007E6606" w:rsidP="0072511C">
            <w:pPr>
              <w:widowControl/>
              <w:autoSpaceDE/>
              <w:autoSpaceDN/>
              <w:adjustRightInd/>
              <w:spacing w:line="240" w:lineRule="auto"/>
              <w:ind w:firstLine="0"/>
              <w:jc w:val="left"/>
              <w:rPr>
                <w:rFonts w:eastAsia="Times New Roman"/>
                <w:i/>
                <w:iCs/>
                <w:sz w:val="24"/>
                <w:lang w:eastAsia="en-US"/>
              </w:rPr>
            </w:pPr>
            <w:r w:rsidRPr="00AA7701">
              <w:rPr>
                <w:rFonts w:eastAsia="Times New Roman"/>
                <w:i/>
                <w:iCs/>
                <w:sz w:val="24"/>
                <w:lang w:eastAsia="en-US"/>
              </w:rPr>
              <w:t>16 (25%)</w:t>
            </w:r>
          </w:p>
        </w:tc>
      </w:tr>
    </w:tbl>
    <w:p w14:paraId="60D3C7E7" w14:textId="416C62C0" w:rsidR="00172D88" w:rsidRPr="00ED3418" w:rsidRDefault="00172D88" w:rsidP="00CE7AE0">
      <w:pPr>
        <w:rPr>
          <w:szCs w:val="22"/>
        </w:rPr>
      </w:pPr>
    </w:p>
    <w:p w14:paraId="34A425FE" w14:textId="514678B4" w:rsidR="00620763" w:rsidRPr="00ED3418" w:rsidRDefault="00620763" w:rsidP="00172D88">
      <w:pPr>
        <w:pStyle w:val="Heading2"/>
        <w:rPr>
          <w:szCs w:val="22"/>
        </w:rPr>
      </w:pPr>
      <w:r w:rsidRPr="00ED3418">
        <w:rPr>
          <w:szCs w:val="22"/>
        </w:rPr>
        <w:t>Results</w:t>
      </w:r>
    </w:p>
    <w:p w14:paraId="7AA38AF8" w14:textId="3B9E5836" w:rsidR="00902D3C" w:rsidRDefault="00902D3C" w:rsidP="001D660D">
      <w:pPr>
        <w:rPr>
          <w:szCs w:val="22"/>
        </w:rPr>
      </w:pPr>
      <w:r>
        <w:rPr>
          <w:b/>
          <w:bCs/>
          <w:i/>
          <w:iCs/>
          <w:szCs w:val="22"/>
        </w:rPr>
        <w:t>Statistical power</w:t>
      </w:r>
      <w:r w:rsidR="00CB6FBE">
        <w:rPr>
          <w:b/>
          <w:bCs/>
          <w:i/>
          <w:iCs/>
          <w:szCs w:val="22"/>
        </w:rPr>
        <w:t xml:space="preserve">. </w:t>
      </w:r>
      <w:r w:rsidR="00CB6FBE">
        <w:rPr>
          <w:szCs w:val="22"/>
        </w:rPr>
        <w:t>No</w:t>
      </w:r>
      <w:r>
        <w:rPr>
          <w:szCs w:val="22"/>
        </w:rPr>
        <w:t xml:space="preserve"> power analyses were conducted because</w:t>
      </w:r>
      <w:r w:rsidR="00CB6FBE">
        <w:rPr>
          <w:szCs w:val="22"/>
        </w:rPr>
        <w:t xml:space="preserve"> the information gain would have been minimal:</w:t>
      </w:r>
      <w:r>
        <w:rPr>
          <w:szCs w:val="22"/>
        </w:rPr>
        <w:t xml:space="preserve"> 1) </w:t>
      </w:r>
      <w:r w:rsidR="00C657AA">
        <w:rPr>
          <w:szCs w:val="22"/>
        </w:rPr>
        <w:t xml:space="preserve">other </w:t>
      </w:r>
      <w:r w:rsidR="00CB6FBE">
        <w:rPr>
          <w:szCs w:val="22"/>
        </w:rPr>
        <w:t>than</w:t>
      </w:r>
      <w:r>
        <w:rPr>
          <w:szCs w:val="22"/>
        </w:rPr>
        <w:t xml:space="preserve"> the fact that we used audiovisual rather than audio-only stimuli, </w:t>
      </w:r>
      <w:r>
        <w:rPr>
          <w:szCs w:val="22"/>
        </w:rPr>
        <w:lastRenderedPageBreak/>
        <w:t>previous work has reliable detected</w:t>
      </w:r>
      <w:r w:rsidR="00CB6FBE">
        <w:rPr>
          <w:szCs w:val="22"/>
        </w:rPr>
        <w:t xml:space="preserve"> </w:t>
      </w:r>
      <w:r>
        <w:rPr>
          <w:szCs w:val="22"/>
        </w:rPr>
        <w:t xml:space="preserve">effects of moderate size with the stimuli and </w:t>
      </w:r>
      <w:r w:rsidR="00CB6FBE">
        <w:rPr>
          <w:szCs w:val="22"/>
        </w:rPr>
        <w:t>design used here, including in the web-based paradigm we employed and with</w:t>
      </w:r>
      <w:r w:rsidR="00C657AA">
        <w:rPr>
          <w:szCs w:val="22"/>
        </w:rPr>
        <w:t xml:space="preserve"> 40 instead of 64</w:t>
      </w:r>
      <w:r w:rsidR="00CB6FBE">
        <w:rPr>
          <w:szCs w:val="22"/>
        </w:rPr>
        <w:t xml:space="preserve"> fewer participants</w:t>
      </w:r>
      <w:r w:rsidR="00C657AA">
        <w:rPr>
          <w:szCs w:val="22"/>
        </w:rPr>
        <w:t xml:space="preserve"> (e.g., Liu &amp; Jaeger, 2019), 2) power simulations for those previous experiments found power &gt;95% for moderate effect sizes even under conservative simulations with inflated inter-subject variability (ibid)</w:t>
      </w:r>
      <w:r>
        <w:rPr>
          <w:szCs w:val="22"/>
        </w:rPr>
        <w:t xml:space="preserve">; </w:t>
      </w:r>
      <w:r w:rsidR="00206062">
        <w:rPr>
          <w:szCs w:val="22"/>
        </w:rPr>
        <w:t>and 3</w:t>
      </w:r>
      <w:r>
        <w:rPr>
          <w:szCs w:val="22"/>
        </w:rPr>
        <w:t>) we planned</w:t>
      </w:r>
      <w:r w:rsidR="00206062">
        <w:rPr>
          <w:szCs w:val="22"/>
        </w:rPr>
        <w:t xml:space="preserve"> </w:t>
      </w:r>
      <w:r>
        <w:rPr>
          <w:szCs w:val="22"/>
        </w:rPr>
        <w:t xml:space="preserve">multiple replications of the critical </w:t>
      </w:r>
      <w:r w:rsidR="00206062">
        <w:rPr>
          <w:szCs w:val="22"/>
        </w:rPr>
        <w:t>test (Experiments 1a-c)</w:t>
      </w:r>
      <w:r>
        <w:rPr>
          <w:szCs w:val="22"/>
        </w:rPr>
        <w:t xml:space="preserve">. </w:t>
      </w:r>
    </w:p>
    <w:p w14:paraId="27E3BB08" w14:textId="4F0D10F3" w:rsidR="003D72BC" w:rsidRPr="00ED3418" w:rsidRDefault="00F3028E" w:rsidP="001D660D">
      <w:pPr>
        <w:rPr>
          <w:szCs w:val="22"/>
        </w:rPr>
      </w:pPr>
      <w:r w:rsidRPr="00ED3418">
        <w:rPr>
          <w:b/>
          <w:bCs/>
          <w:i/>
          <w:iCs/>
          <w:szCs w:val="22"/>
        </w:rPr>
        <w:t xml:space="preserve">Analysis approach. </w:t>
      </w:r>
      <w:r w:rsidR="00571B57">
        <w:rPr>
          <w:szCs w:val="22"/>
        </w:rPr>
        <w:t>W</w:t>
      </w:r>
      <w:r w:rsidRPr="00ED3418">
        <w:rPr>
          <w:szCs w:val="22"/>
        </w:rPr>
        <w:t>e use Bayesian generalized linear mixed</w:t>
      </w:r>
      <w:r w:rsidR="00206062">
        <w:rPr>
          <w:szCs w:val="22"/>
        </w:rPr>
        <w:t>-effects</w:t>
      </w:r>
      <w:r w:rsidRPr="00ED3418">
        <w:rPr>
          <w:szCs w:val="22"/>
        </w:rPr>
        <w:t xml:space="preserve"> </w:t>
      </w:r>
      <w:r w:rsidR="00056F4F" w:rsidRPr="00ED3418">
        <w:rPr>
          <w:szCs w:val="22"/>
        </w:rPr>
        <w:t xml:space="preserve">models with a Bernoulli (logit) link—mixed-effects </w:t>
      </w:r>
      <w:r w:rsidRPr="00ED3418">
        <w:rPr>
          <w:szCs w:val="22"/>
        </w:rPr>
        <w:t>logistic regression</w:t>
      </w:r>
      <w:r w:rsidR="00056F4F" w:rsidRPr="00ED3418">
        <w:rPr>
          <w:szCs w:val="22"/>
        </w:rPr>
        <w:t>—</w:t>
      </w:r>
      <w:r w:rsidRPr="00ED3418">
        <w:rPr>
          <w:szCs w:val="22"/>
        </w:rPr>
        <w:t>for the analysis of identification responses</w:t>
      </w:r>
      <w:r w:rsidR="00056F4F" w:rsidRPr="00ED3418">
        <w:rPr>
          <w:szCs w:val="22"/>
        </w:rPr>
        <w:t xml:space="preserve"> (for an introduction to mixed-effects logistic regression, see Jaeger, 2008)</w:t>
      </w:r>
      <w:r w:rsidRPr="00ED3418">
        <w:rPr>
          <w:szCs w:val="22"/>
        </w:rPr>
        <w:t xml:space="preserve">. </w:t>
      </w:r>
    </w:p>
    <w:p w14:paraId="4525E43A" w14:textId="1ADDB341" w:rsidR="00B26E09" w:rsidRPr="00BC07C7" w:rsidRDefault="00F3028E" w:rsidP="00CE6460">
      <w:pPr>
        <w:rPr>
          <w:szCs w:val="22"/>
        </w:rPr>
      </w:pPr>
      <w:r w:rsidRPr="00ED3418">
        <w:rPr>
          <w:szCs w:val="22"/>
        </w:rPr>
        <w:t xml:space="preserve">Responses (1 = </w:t>
      </w:r>
      <w:proofErr w:type="spellStart"/>
      <w:r w:rsidRPr="003E79A6">
        <w:rPr>
          <w:i/>
          <w:iCs/>
          <w:szCs w:val="22"/>
        </w:rPr>
        <w:t>ashi</w:t>
      </w:r>
      <w:proofErr w:type="spellEnd"/>
      <w:r w:rsidRPr="003E79A6">
        <w:rPr>
          <w:i/>
          <w:iCs/>
          <w:szCs w:val="22"/>
        </w:rPr>
        <w:t xml:space="preserve"> </w:t>
      </w:r>
      <w:r w:rsidRPr="00ED3418">
        <w:rPr>
          <w:szCs w:val="22"/>
        </w:rPr>
        <w:t xml:space="preserve">vs. 0 = </w:t>
      </w:r>
      <w:proofErr w:type="spellStart"/>
      <w:r w:rsidR="00E20210" w:rsidRPr="003E79A6">
        <w:rPr>
          <w:i/>
          <w:iCs/>
          <w:szCs w:val="22"/>
        </w:rPr>
        <w:t>asi</w:t>
      </w:r>
      <w:proofErr w:type="spellEnd"/>
      <w:r w:rsidRPr="00ED3418">
        <w:rPr>
          <w:szCs w:val="22"/>
        </w:rPr>
        <w:t xml:space="preserve">) were regressed against </w:t>
      </w:r>
      <w:r w:rsidR="0024688C" w:rsidRPr="00ED3418">
        <w:rPr>
          <w:szCs w:val="22"/>
        </w:rPr>
        <w:t>pen location (effect coded: .5 = in mouth vs. -.5 = in hand)</w:t>
      </w:r>
      <w:r w:rsidR="0024688C">
        <w:rPr>
          <w:szCs w:val="22"/>
        </w:rPr>
        <w:t xml:space="preserve">, </w:t>
      </w:r>
      <w:r w:rsidRPr="00ED3418">
        <w:rPr>
          <w:szCs w:val="22"/>
        </w:rPr>
        <w:t xml:space="preserve">visual bias (effect coded: .5 = /ʃ/-bias vs. -.5 = /s/-bias), acoustic continuum, </w:t>
      </w:r>
      <w:r w:rsidR="00CE6460" w:rsidRPr="003F5649">
        <w:t>and test block</w:t>
      </w:r>
      <w:r w:rsidR="00CE6460" w:rsidRPr="00BC07C7">
        <w:rPr>
          <w:szCs w:val="22"/>
        </w:rPr>
        <w:t xml:space="preserve"> </w:t>
      </w:r>
      <w:r w:rsidRPr="00BC07C7">
        <w:rPr>
          <w:szCs w:val="22"/>
        </w:rPr>
        <w:t xml:space="preserve">as well as all their interactions. </w:t>
      </w:r>
      <w:r w:rsidR="00996AA2">
        <w:rPr>
          <w:szCs w:val="22"/>
        </w:rPr>
        <w:t xml:space="preserve">The six </w:t>
      </w:r>
      <w:r w:rsidR="0024688C" w:rsidRPr="003F5649">
        <w:t xml:space="preserve">continuum </w:t>
      </w:r>
      <w:r w:rsidR="00996AA2">
        <w:rPr>
          <w:szCs w:val="22"/>
        </w:rPr>
        <w:t xml:space="preserve">steps </w:t>
      </w:r>
      <w:r w:rsidR="0024688C" w:rsidRPr="003F5649">
        <w:t xml:space="preserve">and </w:t>
      </w:r>
      <w:r w:rsidR="00996AA2">
        <w:rPr>
          <w:szCs w:val="22"/>
        </w:rPr>
        <w:t xml:space="preserve">the six </w:t>
      </w:r>
      <w:r w:rsidR="0024688C" w:rsidRPr="003F5649">
        <w:t>test block</w:t>
      </w:r>
      <w:r w:rsidR="00996AA2">
        <w:rPr>
          <w:szCs w:val="22"/>
        </w:rPr>
        <w:t>s</w:t>
      </w:r>
      <w:r w:rsidR="0024688C" w:rsidRPr="003F5649">
        <w:t xml:space="preserve"> were codes as monotonically ordered categorical predictors (</w:t>
      </w:r>
      <w:r w:rsidR="00942401" w:rsidRPr="003F5649">
        <w:t>Bürkner</w:t>
      </w:r>
      <w:r w:rsidR="0024688C" w:rsidRPr="003F5649">
        <w:t xml:space="preserve"> &amp; Charpentier</w:t>
      </w:r>
      <w:r w:rsidR="007D76AA">
        <w:t>, 2020</w:t>
      </w:r>
      <w:r w:rsidR="0024688C" w:rsidRPr="003F5649">
        <w:t>)</w:t>
      </w:r>
      <w:r w:rsidR="003D72BC" w:rsidRPr="003F5649">
        <w:t>.</w:t>
      </w:r>
      <w:r w:rsidR="0024688C" w:rsidRPr="00BC07C7">
        <w:rPr>
          <w:szCs w:val="22"/>
        </w:rPr>
        <w:t xml:space="preserve"> This avoids the linearity assumption made in most previous analyses of perceptual recalibration experiments, allowing changes across continuum steps or from block to block have non-linear effects, while still constraining effects to be monotonic.</w:t>
      </w:r>
      <w:r w:rsidR="00754F17">
        <w:rPr>
          <w:rStyle w:val="FootnoteReference"/>
          <w:szCs w:val="22"/>
        </w:rPr>
        <w:footnoteReference w:id="4"/>
      </w:r>
      <w:r w:rsidR="0024688C" w:rsidRPr="00BC07C7">
        <w:rPr>
          <w:szCs w:val="22"/>
        </w:rPr>
        <w:t xml:space="preserve"> </w:t>
      </w:r>
    </w:p>
    <w:p w14:paraId="60838A9A" w14:textId="2DCE8191" w:rsidR="00F3028E" w:rsidRPr="00ED3418" w:rsidRDefault="00BC07C7" w:rsidP="00BC07C7">
      <w:pPr>
        <w:rPr>
          <w:szCs w:val="22"/>
        </w:rPr>
      </w:pPr>
      <w:r w:rsidRPr="00BC07C7">
        <w:rPr>
          <w:szCs w:val="22"/>
        </w:rPr>
        <w:t>All</w:t>
      </w:r>
      <w:r w:rsidR="00CE7AE0">
        <w:rPr>
          <w:szCs w:val="22"/>
        </w:rPr>
        <w:t xml:space="preserve"> </w:t>
      </w:r>
      <w:r w:rsidR="00F3028E" w:rsidRPr="00BC07C7">
        <w:rPr>
          <w:szCs w:val="22"/>
        </w:rPr>
        <w:t xml:space="preserve">analyses further contained the full random effect structure </w:t>
      </w:r>
      <w:r w:rsidR="0024688C" w:rsidRPr="00BC07C7">
        <w:rPr>
          <w:szCs w:val="22"/>
        </w:rPr>
        <w:t xml:space="preserve">for </w:t>
      </w:r>
      <w:r w:rsidRPr="00BC07C7">
        <w:rPr>
          <w:szCs w:val="22"/>
        </w:rPr>
        <w:t xml:space="preserve">the three design variables </w:t>
      </w:r>
      <w:r w:rsidR="0024688C" w:rsidRPr="00BC07C7">
        <w:rPr>
          <w:szCs w:val="22"/>
        </w:rPr>
        <w:t xml:space="preserve">pen location, visual bias, and acoustic continuum </w:t>
      </w:r>
      <w:r w:rsidR="00F3028E" w:rsidRPr="00BC07C7">
        <w:rPr>
          <w:szCs w:val="22"/>
        </w:rPr>
        <w:t>(</w:t>
      </w:r>
      <w:r w:rsidR="00F3028E" w:rsidRPr="003F5649">
        <w:t xml:space="preserve">by-participant intercepts and slopes for all </w:t>
      </w:r>
      <w:r w:rsidR="00D50EB1">
        <w:rPr>
          <w:szCs w:val="22"/>
        </w:rPr>
        <w:t xml:space="preserve">population-level </w:t>
      </w:r>
      <w:r w:rsidR="00F3028E" w:rsidRPr="003F5649">
        <w:t>predictors</w:t>
      </w:r>
      <w:r w:rsidR="00F3028E" w:rsidRPr="00BC07C7">
        <w:rPr>
          <w:szCs w:val="22"/>
        </w:rPr>
        <w:t xml:space="preserve">). </w:t>
      </w:r>
      <w:r w:rsidRPr="00BC07C7">
        <w:rPr>
          <w:szCs w:val="22"/>
        </w:rPr>
        <w:t>No random slopes for test block were included since our studies were not designed to test this nuisance effect, leading to convergence problems for some experiments.</w:t>
      </w:r>
    </w:p>
    <w:p w14:paraId="310D379C" w14:textId="1E13EFE9" w:rsidR="00F3028E" w:rsidRDefault="00056F4F" w:rsidP="00056F4F">
      <w:pPr>
        <w:rPr>
          <w:szCs w:val="22"/>
        </w:rPr>
      </w:pPr>
      <w:r w:rsidRPr="00ED3418">
        <w:rPr>
          <w:szCs w:val="22"/>
        </w:rPr>
        <w:t xml:space="preserve">We followed recommended practice and use weakly regularizing priors to facilitate model convergence, </w:t>
      </w:r>
      <w:r w:rsidR="00BC07C7">
        <w:rPr>
          <w:szCs w:val="22"/>
        </w:rPr>
        <w:t xml:space="preserve">specifically </w:t>
      </w:r>
      <w:r w:rsidRPr="00ED3418">
        <w:rPr>
          <w:szCs w:val="22"/>
        </w:rPr>
        <w:t xml:space="preserve">the exact same as in our previous work </w:t>
      </w:r>
      <w:r w:rsidR="00BC07C7">
        <w:rPr>
          <w:szCs w:val="22"/>
        </w:rPr>
        <w:t xml:space="preserve">to reduce researchers' degrees of </w:t>
      </w:r>
      <w:r w:rsidR="00BC07C7">
        <w:rPr>
          <w:szCs w:val="22"/>
        </w:rPr>
        <w:lastRenderedPageBreak/>
        <w:t xml:space="preserve">freedom </w:t>
      </w:r>
      <w:r w:rsidRPr="00ED3418">
        <w:rPr>
          <w:szCs w:val="22"/>
        </w:rPr>
        <w:t>(</w:t>
      </w:r>
      <w:r w:rsidR="007E5D3F">
        <w:rPr>
          <w:szCs w:val="22"/>
        </w:rPr>
        <w:t xml:space="preserve">e.g., </w:t>
      </w:r>
      <w:r w:rsidRPr="00ED3418">
        <w:rPr>
          <w:szCs w:val="22"/>
        </w:rPr>
        <w:t>Hörberg &amp; Jaeger, 2021; Xie, Liu, &amp; Jaeger, 2021). For fixed effect parameters, we use</w:t>
      </w:r>
      <w:r w:rsidR="00BC07C7">
        <w:rPr>
          <w:szCs w:val="22"/>
        </w:rPr>
        <w:t>d</w:t>
      </w:r>
      <w:r w:rsidRPr="00ED3418">
        <w:rPr>
          <w:szCs w:val="22"/>
        </w:rPr>
        <w:t xml:space="preserve"> Student priors centered around zero with a scale of 2.5 units (following Gelman et al., 2008) and 3 degrees of freedom. </w:t>
      </w:r>
      <w:r w:rsidR="00BC07C7">
        <w:rPr>
          <w:szCs w:val="22"/>
        </w:rPr>
        <w:t xml:space="preserve">For the monotonic predictors, we used a Dirichlet prior with the default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1</m:t>
            </m:r>
          </m:sub>
        </m:sSub>
        <m:r>
          <w:rPr>
            <w:rFonts w:ascii="Cambria Math" w:hAnsi="Cambria Math"/>
            <w:szCs w:val="22"/>
          </w:rPr>
          <m:t>=…=</m:t>
        </m:r>
      </m:oMath>
      <w:r w:rsidR="00BC07C7">
        <w:rPr>
          <w:szCs w:val="22"/>
        </w:rPr>
        <w:t xml:space="preserve"> </w:t>
      </w:r>
      <m:oMath>
        <m:sSub>
          <m:sSubPr>
            <m:ctrlPr>
              <w:rPr>
                <w:rFonts w:ascii="Cambria Math" w:hAnsi="Cambria Math"/>
                <w:i/>
                <w:szCs w:val="22"/>
              </w:rPr>
            </m:ctrlPr>
          </m:sSubPr>
          <m:e>
            <m:r>
              <w:rPr>
                <w:rFonts w:ascii="Cambria Math" w:hAnsi="Cambria Math"/>
                <w:szCs w:val="22"/>
              </w:rPr>
              <m:t>α</m:t>
            </m:r>
          </m:e>
          <m:sub>
            <m:r>
              <w:rPr>
                <w:rFonts w:ascii="Cambria Math" w:hAnsi="Cambria Math"/>
                <w:szCs w:val="22"/>
              </w:rPr>
              <m:t>j</m:t>
            </m:r>
          </m:sub>
        </m:sSub>
      </m:oMath>
      <w:r w:rsidR="00BC07C7">
        <w:rPr>
          <w:szCs w:val="22"/>
        </w:rPr>
        <w:t xml:space="preserve">= 1. </w:t>
      </w:r>
      <w:r w:rsidRPr="00ED3418">
        <w:rPr>
          <w:szCs w:val="22"/>
        </w:rPr>
        <w:t>For random effect standard deviations, we use</w:t>
      </w:r>
      <w:r w:rsidR="00BC07C7">
        <w:rPr>
          <w:szCs w:val="22"/>
        </w:rPr>
        <w:t>d</w:t>
      </w:r>
      <w:r w:rsidRPr="00ED3418">
        <w:rPr>
          <w:szCs w:val="22"/>
        </w:rPr>
        <w:t xml:space="preserve"> a Cauchy prior with location 0 and scale 2, and for random effect correlations, we use</w:t>
      </w:r>
      <w:r w:rsidR="00BC07C7">
        <w:rPr>
          <w:szCs w:val="22"/>
        </w:rPr>
        <w:t>d</w:t>
      </w:r>
      <w:r w:rsidRPr="00ED3418">
        <w:rPr>
          <w:szCs w:val="22"/>
        </w:rPr>
        <w:t xml:space="preserve"> an uninformative LKJ-Correlation prior with its only parameter set to 1 (Lewandowski et al., 2009), </w:t>
      </w:r>
      <w:r w:rsidRPr="003F4CC8">
        <w:rPr>
          <w:szCs w:val="22"/>
        </w:rPr>
        <w:t xml:space="preserve">describing a uniform prior over correlation matrices. Model diagnostic indicated convergence (e.g., all </w:t>
      </w:r>
      <m:oMath>
        <m:acc>
          <m:accPr>
            <m:ctrlPr>
              <w:rPr>
                <w:rFonts w:ascii="Cambria Math" w:hAnsi="Cambria Math"/>
                <w:i/>
                <w:szCs w:val="22"/>
              </w:rPr>
            </m:ctrlPr>
          </m:accPr>
          <m:e>
            <m:r>
              <w:rPr>
                <w:rFonts w:ascii="Cambria Math" w:hAnsi="Cambria Math"/>
                <w:szCs w:val="22"/>
              </w:rPr>
              <m:t>R</m:t>
            </m:r>
          </m:e>
        </m:acc>
        <m:r>
          <w:rPr>
            <w:rFonts w:ascii="Cambria Math" w:hAnsi="Cambria Math"/>
            <w:szCs w:val="22"/>
          </w:rPr>
          <m:t>≤1.002</m:t>
        </m:r>
      </m:oMath>
      <w:r w:rsidRPr="003F4CC8">
        <w:rPr>
          <w:szCs w:val="22"/>
        </w:rPr>
        <w:t>).</w:t>
      </w:r>
      <w:r w:rsidR="00BC07C7" w:rsidRPr="003F4CC8">
        <w:rPr>
          <w:szCs w:val="22"/>
        </w:rPr>
        <w:t xml:space="preserve"> All analyses were fit using the library </w:t>
      </w:r>
      <w:r w:rsidR="00BC07C7" w:rsidRPr="003F4CC8">
        <w:rPr>
          <w:i/>
          <w:iCs/>
          <w:szCs w:val="22"/>
        </w:rPr>
        <w:t>brms</w:t>
      </w:r>
      <w:r w:rsidR="00BC07C7" w:rsidRPr="003F4CC8">
        <w:rPr>
          <w:szCs w:val="22"/>
        </w:rPr>
        <w:t xml:space="preserve"> (Bürkner, 2017) in R version 4.</w:t>
      </w:r>
      <w:r w:rsidR="00571B57" w:rsidRPr="003F4CC8">
        <w:rPr>
          <w:szCs w:val="22"/>
        </w:rPr>
        <w:t>3</w:t>
      </w:r>
      <w:r w:rsidR="003F4CC8" w:rsidRPr="003F4CC8">
        <w:rPr>
          <w:szCs w:val="22"/>
        </w:rPr>
        <w:t>.2</w:t>
      </w:r>
      <w:r w:rsidR="00BC07C7" w:rsidRPr="003F4CC8">
        <w:rPr>
          <w:szCs w:val="22"/>
        </w:rPr>
        <w:t xml:space="preserve"> (</w:t>
      </w:r>
      <w:r w:rsidR="003F4CC8" w:rsidRPr="003F4CC8">
        <w:rPr>
          <w:szCs w:val="22"/>
        </w:rPr>
        <w:t>R Core team, 2023</w:t>
      </w:r>
      <w:r w:rsidR="00BC07C7" w:rsidRPr="003F4CC8">
        <w:rPr>
          <w:szCs w:val="22"/>
        </w:rPr>
        <w:t>).</w:t>
      </w:r>
    </w:p>
    <w:p w14:paraId="7954EAC9" w14:textId="1A75A94C" w:rsidR="007E1C0B" w:rsidRDefault="00996AA2" w:rsidP="006D093A">
      <w:pPr>
        <w:rPr>
          <w:szCs w:val="22"/>
        </w:rPr>
      </w:pPr>
      <w:r>
        <w:rPr>
          <w:b/>
          <w:bCs/>
          <w:i/>
          <w:iCs/>
          <w:szCs w:val="22"/>
        </w:rPr>
        <w:t>Hypothes</w:t>
      </w:r>
      <w:r w:rsidR="00571B57">
        <w:rPr>
          <w:b/>
          <w:bCs/>
          <w:i/>
          <w:iCs/>
          <w:szCs w:val="22"/>
        </w:rPr>
        <w:t>i</w:t>
      </w:r>
      <w:r>
        <w:rPr>
          <w:b/>
          <w:bCs/>
          <w:i/>
          <w:iCs/>
          <w:szCs w:val="22"/>
        </w:rPr>
        <w:t>s</w:t>
      </w:r>
      <w:r w:rsidR="00571B57">
        <w:rPr>
          <w:b/>
          <w:bCs/>
          <w:i/>
          <w:iCs/>
          <w:szCs w:val="22"/>
        </w:rPr>
        <w:t xml:space="preserve"> tests</w:t>
      </w:r>
      <w:r w:rsidRPr="00ED3418">
        <w:rPr>
          <w:b/>
          <w:bCs/>
          <w:i/>
          <w:iCs/>
          <w:szCs w:val="22"/>
        </w:rPr>
        <w:t>.</w:t>
      </w:r>
      <w:r>
        <w:rPr>
          <w:b/>
          <w:bCs/>
          <w:i/>
          <w:iCs/>
          <w:szCs w:val="22"/>
        </w:rPr>
        <w:t xml:space="preserve"> </w:t>
      </w:r>
      <w:r>
        <w:rPr>
          <w:szCs w:val="22"/>
        </w:rPr>
        <w:t xml:space="preserve">The SI lists the full model summary for all analyses. </w:t>
      </w:r>
      <w:r w:rsidR="00FA67B2">
        <w:rPr>
          <w:szCs w:val="22"/>
        </w:rPr>
        <w:t>In the main text</w:t>
      </w:r>
      <w:r>
        <w:rPr>
          <w:szCs w:val="22"/>
        </w:rPr>
        <w:t xml:space="preserve">, we present Bayesian hypothesis tests </w:t>
      </w:r>
      <w:r w:rsidR="00FA67B2">
        <w:rPr>
          <w:szCs w:val="22"/>
        </w:rPr>
        <w:t xml:space="preserve">over the fitted GLMMs </w:t>
      </w:r>
      <w:r>
        <w:rPr>
          <w:szCs w:val="22"/>
        </w:rPr>
        <w:t>for the questions of interest.</w:t>
      </w:r>
      <w:r w:rsidR="004D065A">
        <w:rPr>
          <w:szCs w:val="22"/>
        </w:rPr>
        <w:t xml:space="preserve"> Additionally, we report whenever the bidirectional 95% credible interval for any other effects does not contain 0. </w:t>
      </w:r>
      <w:r w:rsidR="004D065A" w:rsidRPr="00CB6FBE">
        <w:rPr>
          <w:szCs w:val="22"/>
        </w:rPr>
        <w:t>This was not the case for any effects in Experiments 1a-c.</w:t>
      </w:r>
      <w:r w:rsidR="004D065A">
        <w:rPr>
          <w:szCs w:val="22"/>
        </w:rPr>
        <w:t xml:space="preserve"> </w:t>
      </w:r>
      <w:r w:rsidR="002B7F50">
        <w:rPr>
          <w:szCs w:val="22"/>
        </w:rPr>
        <w:fldChar w:fldCharType="begin"/>
      </w:r>
      <w:r w:rsidR="002B7F50">
        <w:rPr>
          <w:szCs w:val="22"/>
        </w:rPr>
        <w:instrText xml:space="preserve"> REF _Ref136190384 \h </w:instrText>
      </w:r>
      <w:r w:rsidR="002B7F50">
        <w:rPr>
          <w:szCs w:val="22"/>
        </w:rPr>
      </w:r>
      <w:r w:rsidR="002B7F50">
        <w:rPr>
          <w:szCs w:val="22"/>
        </w:rPr>
        <w:fldChar w:fldCharType="separate"/>
      </w:r>
      <w:r w:rsidR="00CB6FBE" w:rsidRPr="00ED3418">
        <w:rPr>
          <w:szCs w:val="22"/>
        </w:rPr>
        <w:t xml:space="preserve">Table </w:t>
      </w:r>
      <w:r w:rsidR="00CB6FBE">
        <w:rPr>
          <w:noProof/>
          <w:szCs w:val="22"/>
        </w:rPr>
        <w:t>2</w:t>
      </w:r>
      <w:r w:rsidR="002B7F50">
        <w:rPr>
          <w:szCs w:val="22"/>
        </w:rPr>
        <w:fldChar w:fldCharType="end"/>
      </w:r>
      <w:r w:rsidR="002B7F50">
        <w:rPr>
          <w:szCs w:val="22"/>
        </w:rPr>
        <w:t xml:space="preserve"> </w:t>
      </w:r>
      <w:r w:rsidR="00571B57">
        <w:rPr>
          <w:szCs w:val="22"/>
        </w:rPr>
        <w:t>summarizes those tests for all three experiments.</w:t>
      </w:r>
      <w:r w:rsidR="000A4738">
        <w:rPr>
          <w:rStyle w:val="FootnoteReference"/>
          <w:szCs w:val="22"/>
        </w:rPr>
        <w:footnoteReference w:id="5"/>
      </w:r>
      <w:r w:rsidR="00571B57">
        <w:rPr>
          <w:szCs w:val="22"/>
        </w:rPr>
        <w:t xml:space="preserve"> </w:t>
      </w:r>
      <w:r w:rsidR="002B7F50">
        <w:rPr>
          <w:szCs w:val="22"/>
        </w:rPr>
        <w:fldChar w:fldCharType="begin"/>
      </w:r>
      <w:r w:rsidR="002B7F50">
        <w:rPr>
          <w:szCs w:val="22"/>
        </w:rPr>
        <w:instrText xml:space="preserve"> REF _Ref136190394 \h </w:instrText>
      </w:r>
      <w:r w:rsidR="002B7F50">
        <w:rPr>
          <w:szCs w:val="22"/>
        </w:rPr>
      </w:r>
      <w:r w:rsidR="002B7F50">
        <w:rPr>
          <w:szCs w:val="22"/>
        </w:rPr>
        <w:fldChar w:fldCharType="separate"/>
      </w:r>
      <w:r w:rsidR="002B7F50" w:rsidRPr="00ED3418">
        <w:rPr>
          <w:szCs w:val="22"/>
        </w:rPr>
        <w:t xml:space="preserve">Figure </w:t>
      </w:r>
      <w:r w:rsidR="002B7F50" w:rsidRPr="00ED3418">
        <w:rPr>
          <w:noProof/>
          <w:szCs w:val="22"/>
        </w:rPr>
        <w:t>4</w:t>
      </w:r>
      <w:r w:rsidR="002B7F50">
        <w:rPr>
          <w:szCs w:val="22"/>
        </w:rPr>
        <w:fldChar w:fldCharType="end"/>
      </w:r>
      <w:r w:rsidR="002B7F50">
        <w:rPr>
          <w:szCs w:val="22"/>
        </w:rPr>
        <w:t xml:space="preserve"> shows participants responses depending on the pen location, acoustic continuum and visual bias.</w:t>
      </w:r>
    </w:p>
    <w:p w14:paraId="7EC0D840" w14:textId="2D9E838D" w:rsidR="002B7F50" w:rsidRDefault="00645B96" w:rsidP="002B7F50">
      <w:pPr>
        <w:jc w:val="center"/>
        <w:rPr>
          <w:szCs w:val="22"/>
        </w:rPr>
      </w:pPr>
      <w:r>
        <w:rPr>
          <w:noProof/>
          <w:szCs w:val="22"/>
        </w:rPr>
        <w:lastRenderedPageBreak/>
        <w:drawing>
          <wp:inline distT="0" distB="0" distL="0" distR="0" wp14:anchorId="208E24EA" wp14:editId="6FDF51C9">
            <wp:extent cx="4800600" cy="5295900"/>
            <wp:effectExtent l="0" t="0" r="0" b="0"/>
            <wp:docPr id="273663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663545" name="Picture 273663545"/>
                    <pic:cNvPicPr/>
                  </pic:nvPicPr>
                  <pic:blipFill>
                    <a:blip r:embed="rId17"/>
                    <a:stretch>
                      <a:fillRect/>
                    </a:stretch>
                  </pic:blipFill>
                  <pic:spPr>
                    <a:xfrm>
                      <a:off x="0" y="0"/>
                      <a:ext cx="4800600" cy="5295900"/>
                    </a:xfrm>
                    <a:prstGeom prst="rect">
                      <a:avLst/>
                    </a:prstGeom>
                  </pic:spPr>
                </pic:pic>
              </a:graphicData>
            </a:graphic>
          </wp:inline>
        </w:drawing>
      </w:r>
    </w:p>
    <w:p w14:paraId="00266130" w14:textId="4457736D" w:rsidR="009625D1" w:rsidRDefault="002B7F50" w:rsidP="00BA7139">
      <w:pPr>
        <w:pStyle w:val="Caption"/>
        <w:rPr>
          <w:szCs w:val="22"/>
        </w:rPr>
      </w:pPr>
      <w:bookmarkStart w:id="8" w:name="_Ref136190394"/>
      <w:r w:rsidRPr="00ED3418">
        <w:rPr>
          <w:szCs w:val="22"/>
        </w:rPr>
        <w:t xml:space="preserve">Figure </w:t>
      </w:r>
      <w:r w:rsidRPr="00ED3418">
        <w:rPr>
          <w:i w:val="0"/>
          <w:iCs w:val="0"/>
          <w:szCs w:val="22"/>
        </w:rPr>
        <w:fldChar w:fldCharType="begin"/>
      </w:r>
      <w:r w:rsidRPr="00ED3418">
        <w:rPr>
          <w:szCs w:val="22"/>
        </w:rPr>
        <w:instrText xml:space="preserve"> SEQ Figure \* ARABIC </w:instrText>
      </w:r>
      <w:r w:rsidRPr="00ED3418">
        <w:rPr>
          <w:i w:val="0"/>
          <w:iCs w:val="0"/>
          <w:szCs w:val="22"/>
        </w:rPr>
        <w:fldChar w:fldCharType="separate"/>
      </w:r>
      <w:r w:rsidRPr="00ED3418">
        <w:rPr>
          <w:noProof/>
          <w:szCs w:val="22"/>
        </w:rPr>
        <w:t>4</w:t>
      </w:r>
      <w:r w:rsidRPr="00ED3418">
        <w:rPr>
          <w:i w:val="0"/>
          <w:iCs w:val="0"/>
          <w:noProof/>
          <w:szCs w:val="22"/>
        </w:rPr>
        <w:fldChar w:fldCharType="end"/>
      </w:r>
      <w:bookmarkEnd w:id="8"/>
      <w:r w:rsidRPr="00ED3418">
        <w:rPr>
          <w:szCs w:val="22"/>
        </w:rPr>
        <w:tab/>
      </w:r>
      <w:r>
        <w:rPr>
          <w:szCs w:val="22"/>
        </w:rPr>
        <w:t xml:space="preserve">Summary of participants’ responses in Experiments 1a-c, depending on pen location and acoustic continuum step (Panel </w:t>
      </w:r>
      <w:r w:rsidR="00D83BCC">
        <w:rPr>
          <w:szCs w:val="22"/>
        </w:rPr>
        <w:t>A</w:t>
      </w:r>
      <w:r>
        <w:rPr>
          <w:szCs w:val="22"/>
        </w:rPr>
        <w:t>)</w:t>
      </w:r>
      <w:r w:rsidR="00D83BCC">
        <w:rPr>
          <w:szCs w:val="22"/>
        </w:rPr>
        <w:t xml:space="preserve"> or visual bias (Panel B)</w:t>
      </w:r>
      <w:r>
        <w:rPr>
          <w:szCs w:val="22"/>
        </w:rPr>
        <w:t>. Points show means of by-participant averages. Intervals show bootstrapped 95% CIs over those by-participant means.</w:t>
      </w:r>
    </w:p>
    <w:p w14:paraId="0C4CC441" w14:textId="77777777" w:rsidR="00E659ED" w:rsidRDefault="00E659ED" w:rsidP="00E659ED">
      <w:pPr>
        <w:ind w:firstLine="0"/>
        <w:sectPr w:rsidR="00E659ED" w:rsidSect="00423FF8">
          <w:pgSz w:w="12240" w:h="15840"/>
          <w:pgMar w:top="1440" w:right="1800" w:bottom="1440" w:left="1800" w:header="720" w:footer="720" w:gutter="0"/>
          <w:pgNumType w:start="1"/>
          <w:cols w:space="720"/>
          <w:docGrid w:linePitch="360"/>
        </w:sectPr>
      </w:pPr>
    </w:p>
    <w:p w14:paraId="1BCE6BC8" w14:textId="5F0958FE" w:rsidR="00FA67B2" w:rsidRDefault="00FA67B2" w:rsidP="00FA67B2">
      <w:pPr>
        <w:pStyle w:val="Caption"/>
      </w:pPr>
      <w:bookmarkStart w:id="9" w:name="_Ref136190384"/>
      <w:r w:rsidRPr="00ED3418">
        <w:rPr>
          <w:szCs w:val="22"/>
        </w:rPr>
        <w:lastRenderedPageBreak/>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CB6FBE">
        <w:rPr>
          <w:noProof/>
          <w:szCs w:val="22"/>
        </w:rPr>
        <w:t>2</w:t>
      </w:r>
      <w:r w:rsidRPr="00ED3418">
        <w:rPr>
          <w:noProof/>
          <w:szCs w:val="22"/>
        </w:rPr>
        <w:fldChar w:fldCharType="end"/>
      </w:r>
      <w:bookmarkEnd w:id="9"/>
      <w:r w:rsidRPr="00ED3418">
        <w:rPr>
          <w:szCs w:val="22"/>
        </w:rPr>
        <w:tab/>
      </w:r>
      <w:r w:rsidR="00825EE6">
        <w:rPr>
          <w:szCs w:val="22"/>
        </w:rPr>
        <w:t>Summary of hypothesis tests based on GLMM analyses for</w:t>
      </w:r>
      <w:r w:rsidRPr="00ED3418">
        <w:rPr>
          <w:szCs w:val="22"/>
        </w:rPr>
        <w:t xml:space="preserve"> Experiments 1a-c.</w:t>
      </w:r>
      <w:r w:rsidR="00825EE6">
        <w:rPr>
          <w:szCs w:val="22"/>
        </w:rPr>
        <w:t xml:space="preserve"> </w:t>
      </w:r>
      <w:r w:rsidR="003A75FD">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00825EE6" w:rsidRPr="003F5649">
        <w:t>Hypotheses for which we had no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gridCol w:w="601"/>
        <w:gridCol w:w="781"/>
        <w:gridCol w:w="840"/>
        <w:gridCol w:w="565"/>
        <w:gridCol w:w="781"/>
        <w:gridCol w:w="840"/>
      </w:tblGrid>
      <w:tr w:rsidR="00791C53" w:rsidRPr="00E659ED" w14:paraId="6441EBA9" w14:textId="06C06FA2" w:rsidTr="003A7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56BC6358" w14:textId="77777777" w:rsidR="00791C53" w:rsidRPr="00AC2BF1" w:rsidRDefault="00791C53" w:rsidP="00791C53">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96C6815" w14:textId="2815D7C8"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1a</w:t>
            </w:r>
          </w:p>
        </w:tc>
        <w:tc>
          <w:tcPr>
            <w:tcW w:w="0" w:type="auto"/>
            <w:gridSpan w:val="3"/>
            <w:tcBorders>
              <w:left w:val="single" w:sz="18" w:space="0" w:color="auto"/>
              <w:bottom w:val="nil"/>
              <w:right w:val="single" w:sz="18" w:space="0" w:color="auto"/>
            </w:tcBorders>
          </w:tcPr>
          <w:p w14:paraId="31F1E694" w14:textId="27025DCD"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 xml:space="preserve">Exp </w:t>
            </w:r>
            <w:r w:rsidRPr="00AC2BF1">
              <w:rPr>
                <w:szCs w:val="22"/>
              </w:rPr>
              <w:t>1b</w:t>
            </w:r>
          </w:p>
        </w:tc>
        <w:tc>
          <w:tcPr>
            <w:tcW w:w="0" w:type="auto"/>
            <w:gridSpan w:val="3"/>
            <w:tcBorders>
              <w:left w:val="single" w:sz="18" w:space="0" w:color="auto"/>
              <w:bottom w:val="nil"/>
            </w:tcBorders>
          </w:tcPr>
          <w:p w14:paraId="1F8743AA" w14:textId="51945B7B" w:rsidR="00791C53" w:rsidRPr="00AC2BF1" w:rsidRDefault="00791C53" w:rsidP="00791C53">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u w:val="single"/>
              </w:rPr>
            </w:pPr>
            <w:r>
              <w:rPr>
                <w:szCs w:val="22"/>
              </w:rPr>
              <w:t xml:space="preserve">Exp </w:t>
            </w:r>
            <w:r w:rsidRPr="00AC2BF1">
              <w:rPr>
                <w:szCs w:val="22"/>
              </w:rPr>
              <w:t>1c</w:t>
            </w:r>
          </w:p>
        </w:tc>
      </w:tr>
      <w:tr w:rsidR="00791C53" w:rsidRPr="00E659ED" w14:paraId="51F55233" w14:textId="233B9D60" w:rsidTr="003A75FD">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09AEAE22" w14:textId="7D988AF1" w:rsidR="00791C53" w:rsidRPr="00AC2BF1" w:rsidRDefault="00791C53" w:rsidP="00791C53">
            <w:pPr>
              <w:spacing w:line="240" w:lineRule="auto"/>
              <w:ind w:firstLine="0"/>
              <w:jc w:val="left"/>
              <w:rPr>
                <w:szCs w:val="22"/>
              </w:rPr>
            </w:pPr>
          </w:p>
        </w:tc>
        <w:tc>
          <w:tcPr>
            <w:tcW w:w="0" w:type="auto"/>
            <w:tcBorders>
              <w:top w:val="nil"/>
              <w:left w:val="single" w:sz="18" w:space="0" w:color="auto"/>
              <w:bottom w:val="single" w:sz="18" w:space="0" w:color="auto"/>
            </w:tcBorders>
          </w:tcPr>
          <w:p w14:paraId="0D5B07AD" w14:textId="31384685"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78422999" w14:textId="06B7307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618F533D" w14:textId="35225EBA" w:rsidR="00791C53" w:rsidRPr="00B013B7"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1D42C3CD" w14:textId="2F0D882E"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255E54A2" w14:textId="08D98E44"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0F13CA78" w14:textId="1D338F29"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c>
          <w:tcPr>
            <w:tcW w:w="0" w:type="auto"/>
            <w:tcBorders>
              <w:top w:val="nil"/>
              <w:left w:val="single" w:sz="18" w:space="0" w:color="auto"/>
              <w:bottom w:val="single" w:sz="18" w:space="0" w:color="auto"/>
            </w:tcBorders>
          </w:tcPr>
          <w:p w14:paraId="2EE1976E" w14:textId="352E1791" w:rsidR="00791C53" w:rsidRPr="00AC2BF1" w:rsidRDefault="00000000"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F7B22DE" w14:textId="19B781FD"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tcBorders>
          </w:tcPr>
          <w:p w14:paraId="41112815" w14:textId="300287A6" w:rsidR="00791C53" w:rsidRPr="00AC2BF1" w:rsidRDefault="00791C53" w:rsidP="00791C53">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proofErr w:type="spellStart"/>
            <w:r>
              <w:rPr>
                <w:i/>
                <w:iCs/>
                <w:szCs w:val="22"/>
              </w:rPr>
              <w:t>p</w:t>
            </w:r>
            <w:r>
              <w:rPr>
                <w:i/>
                <w:iCs/>
                <w:szCs w:val="22"/>
                <w:vertAlign w:val="subscript"/>
              </w:rPr>
              <w:t>posterior</w:t>
            </w:r>
            <w:proofErr w:type="spellEnd"/>
          </w:p>
        </w:tc>
      </w:tr>
      <w:tr w:rsidR="00791C53" w:rsidRPr="00E659ED" w14:paraId="7C1B5058" w14:textId="4A3B724D"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4B5F472B" w14:textId="48440CC0" w:rsidR="00791C53" w:rsidRPr="00791C53" w:rsidRDefault="00791C53" w:rsidP="00791C53">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213A11E4" w14:textId="25A610DC"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-.68</w:t>
            </w:r>
          </w:p>
        </w:tc>
        <w:tc>
          <w:tcPr>
            <w:tcW w:w="0" w:type="auto"/>
            <w:tcBorders>
              <w:top w:val="single" w:sz="18" w:space="0" w:color="auto"/>
            </w:tcBorders>
          </w:tcPr>
          <w:p w14:paraId="4BCD266D" w14:textId="566B0E3A" w:rsidR="00791C53" w:rsidRPr="00B013B7"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165.7</w:t>
            </w:r>
          </w:p>
        </w:tc>
        <w:tc>
          <w:tcPr>
            <w:tcW w:w="0" w:type="auto"/>
            <w:tcBorders>
              <w:top w:val="single" w:sz="18" w:space="0" w:color="auto"/>
              <w:right w:val="single" w:sz="18" w:space="0" w:color="auto"/>
            </w:tcBorders>
          </w:tcPr>
          <w:p w14:paraId="0C65047C" w14:textId="5D254DD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.994</w:t>
            </w:r>
          </w:p>
        </w:tc>
        <w:tc>
          <w:tcPr>
            <w:tcW w:w="0" w:type="auto"/>
            <w:tcBorders>
              <w:top w:val="single" w:sz="18" w:space="0" w:color="auto"/>
              <w:left w:val="single" w:sz="18" w:space="0" w:color="auto"/>
            </w:tcBorders>
          </w:tcPr>
          <w:p w14:paraId="18481232" w14:textId="6248F7C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-.40</w:t>
            </w:r>
          </w:p>
        </w:tc>
        <w:tc>
          <w:tcPr>
            <w:tcW w:w="0" w:type="auto"/>
            <w:tcBorders>
              <w:top w:val="single" w:sz="18" w:space="0" w:color="auto"/>
            </w:tcBorders>
          </w:tcPr>
          <w:p w14:paraId="1FEEBF8A" w14:textId="458071E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18.9</w:t>
            </w:r>
          </w:p>
        </w:tc>
        <w:tc>
          <w:tcPr>
            <w:tcW w:w="0" w:type="auto"/>
            <w:tcBorders>
              <w:top w:val="single" w:sz="18" w:space="0" w:color="auto"/>
              <w:right w:val="single" w:sz="18" w:space="0" w:color="auto"/>
            </w:tcBorders>
          </w:tcPr>
          <w:p w14:paraId="2E9DD166" w14:textId="364E1D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.950</w:t>
            </w:r>
          </w:p>
        </w:tc>
        <w:tc>
          <w:tcPr>
            <w:tcW w:w="0" w:type="auto"/>
            <w:tcBorders>
              <w:top w:val="single" w:sz="18" w:space="0" w:color="auto"/>
              <w:left w:val="single" w:sz="18" w:space="0" w:color="auto"/>
            </w:tcBorders>
          </w:tcPr>
          <w:p w14:paraId="2536CD87" w14:textId="7815295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-.49</w:t>
            </w:r>
          </w:p>
        </w:tc>
        <w:tc>
          <w:tcPr>
            <w:tcW w:w="0" w:type="auto"/>
            <w:tcBorders>
              <w:top w:val="single" w:sz="18" w:space="0" w:color="auto"/>
            </w:tcBorders>
          </w:tcPr>
          <w:p w14:paraId="427776F4" w14:textId="67E1AA4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21.1</w:t>
            </w:r>
          </w:p>
        </w:tc>
        <w:tc>
          <w:tcPr>
            <w:tcW w:w="0" w:type="auto"/>
            <w:tcBorders>
              <w:top w:val="single" w:sz="18" w:space="0" w:color="auto"/>
            </w:tcBorders>
          </w:tcPr>
          <w:p w14:paraId="659CCCD6" w14:textId="6B03F1E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.955</w:t>
            </w:r>
          </w:p>
        </w:tc>
      </w:tr>
      <w:tr w:rsidR="003A75FD" w:rsidRPr="00E659ED" w14:paraId="149972E9" w14:textId="4B6B17E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3EE63AC7" w14:textId="7FF62D5C"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2169B30B" w14:textId="572DD06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.01</w:t>
            </w:r>
          </w:p>
        </w:tc>
        <w:tc>
          <w:tcPr>
            <w:tcW w:w="0" w:type="auto"/>
            <w:shd w:val="clear" w:color="auto" w:fill="BFBFBF" w:themeFill="background1" w:themeFillShade="BF"/>
          </w:tcPr>
          <w:p w14:paraId="6F068329" w14:textId="7B28C45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w:t>
            </w:r>
          </w:p>
        </w:tc>
        <w:tc>
          <w:tcPr>
            <w:tcW w:w="0" w:type="auto"/>
            <w:tcBorders>
              <w:right w:val="single" w:sz="18" w:space="0" w:color="auto"/>
            </w:tcBorders>
            <w:shd w:val="clear" w:color="auto" w:fill="BFBFBF" w:themeFill="background1" w:themeFillShade="BF"/>
          </w:tcPr>
          <w:p w14:paraId="684691C2" w14:textId="7A8F0E5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.442</w:t>
            </w:r>
          </w:p>
        </w:tc>
        <w:tc>
          <w:tcPr>
            <w:tcW w:w="0" w:type="auto"/>
            <w:tcBorders>
              <w:left w:val="single" w:sz="18" w:space="0" w:color="auto"/>
            </w:tcBorders>
            <w:shd w:val="clear" w:color="auto" w:fill="BFBFBF" w:themeFill="background1" w:themeFillShade="BF"/>
          </w:tcPr>
          <w:p w14:paraId="67E2B7C0" w14:textId="4E8E8FA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-.04</w:t>
            </w:r>
          </w:p>
        </w:tc>
        <w:tc>
          <w:tcPr>
            <w:tcW w:w="0" w:type="auto"/>
            <w:shd w:val="clear" w:color="auto" w:fill="BFBFBF" w:themeFill="background1" w:themeFillShade="BF"/>
          </w:tcPr>
          <w:p w14:paraId="7FB02453" w14:textId="1AFFC3E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3.6</w:t>
            </w:r>
          </w:p>
        </w:tc>
        <w:tc>
          <w:tcPr>
            <w:tcW w:w="0" w:type="auto"/>
            <w:tcBorders>
              <w:right w:val="single" w:sz="18" w:space="0" w:color="auto"/>
            </w:tcBorders>
            <w:shd w:val="clear" w:color="auto" w:fill="BFBFBF" w:themeFill="background1" w:themeFillShade="BF"/>
          </w:tcPr>
          <w:p w14:paraId="2B25B2D5" w14:textId="1FB35D4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.783</w:t>
            </w:r>
          </w:p>
        </w:tc>
        <w:tc>
          <w:tcPr>
            <w:tcW w:w="0" w:type="auto"/>
            <w:tcBorders>
              <w:left w:val="single" w:sz="18" w:space="0" w:color="auto"/>
            </w:tcBorders>
            <w:shd w:val="clear" w:color="auto" w:fill="BFBFBF" w:themeFill="background1" w:themeFillShade="BF"/>
          </w:tcPr>
          <w:p w14:paraId="236E93B8" w14:textId="0AE188F3" w:rsidR="00791C53" w:rsidRPr="00791C53" w:rsidRDefault="00791C53" w:rsidP="00791C53">
            <w:pPr>
              <w:spacing w:line="240" w:lineRule="auto"/>
              <w:ind w:firstLine="0"/>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-.08</w:t>
            </w:r>
          </w:p>
        </w:tc>
        <w:tc>
          <w:tcPr>
            <w:tcW w:w="0" w:type="auto"/>
            <w:shd w:val="clear" w:color="auto" w:fill="BFBFBF" w:themeFill="background1" w:themeFillShade="BF"/>
          </w:tcPr>
          <w:p w14:paraId="6425AE37" w14:textId="6FECD846"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26.0</w:t>
            </w:r>
          </w:p>
        </w:tc>
        <w:tc>
          <w:tcPr>
            <w:tcW w:w="0" w:type="auto"/>
            <w:shd w:val="clear" w:color="auto" w:fill="BFBFBF" w:themeFill="background1" w:themeFillShade="BF"/>
          </w:tcPr>
          <w:p w14:paraId="6681549B" w14:textId="60A2ED1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.963</w:t>
            </w:r>
          </w:p>
        </w:tc>
      </w:tr>
      <w:tr w:rsidR="003A75FD" w:rsidRPr="00E659ED" w14:paraId="53C03B6C" w14:textId="0A97AE0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DDA22F1" w14:textId="7F8DE304"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147B70A3" w14:textId="42249BB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-.37</w:t>
            </w:r>
          </w:p>
        </w:tc>
        <w:tc>
          <w:tcPr>
            <w:tcW w:w="0" w:type="auto"/>
            <w:shd w:val="clear" w:color="auto" w:fill="BFBFBF" w:themeFill="background1" w:themeFillShade="BF"/>
          </w:tcPr>
          <w:p w14:paraId="5E9CE512" w14:textId="58EBF1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7.5</w:t>
            </w:r>
          </w:p>
        </w:tc>
        <w:tc>
          <w:tcPr>
            <w:tcW w:w="0" w:type="auto"/>
            <w:tcBorders>
              <w:right w:val="single" w:sz="18" w:space="0" w:color="auto"/>
            </w:tcBorders>
            <w:shd w:val="clear" w:color="auto" w:fill="BFBFBF" w:themeFill="background1" w:themeFillShade="BF"/>
          </w:tcPr>
          <w:p w14:paraId="5F178D50" w14:textId="5EDF3B91"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.883</w:t>
            </w:r>
          </w:p>
        </w:tc>
        <w:tc>
          <w:tcPr>
            <w:tcW w:w="0" w:type="auto"/>
            <w:tcBorders>
              <w:left w:val="single" w:sz="18" w:space="0" w:color="auto"/>
            </w:tcBorders>
            <w:shd w:val="clear" w:color="auto" w:fill="BFBFBF" w:themeFill="background1" w:themeFillShade="BF"/>
          </w:tcPr>
          <w:p w14:paraId="440CC4CC" w14:textId="000AD52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-.30</w:t>
            </w:r>
          </w:p>
        </w:tc>
        <w:tc>
          <w:tcPr>
            <w:tcW w:w="0" w:type="auto"/>
            <w:shd w:val="clear" w:color="auto" w:fill="BFBFBF" w:themeFill="background1" w:themeFillShade="BF"/>
          </w:tcPr>
          <w:p w14:paraId="38E6971C" w14:textId="330BFFF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6.6</w:t>
            </w:r>
          </w:p>
        </w:tc>
        <w:tc>
          <w:tcPr>
            <w:tcW w:w="0" w:type="auto"/>
            <w:tcBorders>
              <w:right w:val="single" w:sz="18" w:space="0" w:color="auto"/>
            </w:tcBorders>
            <w:shd w:val="clear" w:color="auto" w:fill="BFBFBF" w:themeFill="background1" w:themeFillShade="BF"/>
          </w:tcPr>
          <w:p w14:paraId="22E445A8" w14:textId="30DCC15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.868</w:t>
            </w:r>
          </w:p>
        </w:tc>
        <w:tc>
          <w:tcPr>
            <w:tcW w:w="0" w:type="auto"/>
            <w:tcBorders>
              <w:left w:val="single" w:sz="18" w:space="0" w:color="auto"/>
            </w:tcBorders>
            <w:shd w:val="clear" w:color="auto" w:fill="BFBFBF" w:themeFill="background1" w:themeFillShade="BF"/>
          </w:tcPr>
          <w:p w14:paraId="013FCE37" w14:textId="0513312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-.77</w:t>
            </w:r>
          </w:p>
        </w:tc>
        <w:tc>
          <w:tcPr>
            <w:tcW w:w="0" w:type="auto"/>
            <w:shd w:val="clear" w:color="auto" w:fill="BFBFBF" w:themeFill="background1" w:themeFillShade="BF"/>
          </w:tcPr>
          <w:p w14:paraId="07D6BA93" w14:textId="5EE3A20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132.3</w:t>
            </w:r>
          </w:p>
        </w:tc>
        <w:tc>
          <w:tcPr>
            <w:tcW w:w="0" w:type="auto"/>
            <w:shd w:val="clear" w:color="auto" w:fill="BFBFBF" w:themeFill="background1" w:themeFillShade="BF"/>
          </w:tcPr>
          <w:p w14:paraId="77FC15B6" w14:textId="6A44CE7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.992</w:t>
            </w:r>
          </w:p>
        </w:tc>
      </w:tr>
      <w:tr w:rsidR="003A75FD" w:rsidRPr="00E659ED" w14:paraId="2D96362E" w14:textId="1CD9D8C9"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B46F0C" w14:textId="1B13FA27" w:rsidR="00791C53" w:rsidRPr="00791C53" w:rsidRDefault="00791C53" w:rsidP="00791C53">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sidR="003A75FD">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7514E231" w14:textId="1CC3FC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-.13</w:t>
            </w:r>
          </w:p>
        </w:tc>
        <w:tc>
          <w:tcPr>
            <w:tcW w:w="0" w:type="auto"/>
            <w:tcBorders>
              <w:bottom w:val="single" w:sz="18" w:space="0" w:color="auto"/>
            </w:tcBorders>
            <w:shd w:val="clear" w:color="auto" w:fill="BFBFBF" w:themeFill="background1" w:themeFillShade="BF"/>
          </w:tcPr>
          <w:p w14:paraId="3D3672E7" w14:textId="110CB28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p>
        </w:tc>
        <w:tc>
          <w:tcPr>
            <w:tcW w:w="0" w:type="auto"/>
            <w:tcBorders>
              <w:bottom w:val="single" w:sz="18" w:space="0" w:color="auto"/>
              <w:right w:val="single" w:sz="18" w:space="0" w:color="auto"/>
            </w:tcBorders>
            <w:shd w:val="clear" w:color="auto" w:fill="BFBFBF" w:themeFill="background1" w:themeFillShade="BF"/>
          </w:tcPr>
          <w:p w14:paraId="656FC17B" w14:textId="7D8A1BB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.907</w:t>
            </w:r>
          </w:p>
        </w:tc>
        <w:tc>
          <w:tcPr>
            <w:tcW w:w="0" w:type="auto"/>
            <w:tcBorders>
              <w:left w:val="single" w:sz="18" w:space="0" w:color="auto"/>
              <w:bottom w:val="single" w:sz="18" w:space="0" w:color="auto"/>
            </w:tcBorders>
            <w:shd w:val="clear" w:color="auto" w:fill="BFBFBF" w:themeFill="background1" w:themeFillShade="BF"/>
          </w:tcPr>
          <w:p w14:paraId="6CE2E08E" w14:textId="3BDF78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56CDA337" w14:textId="717F13F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w:t>
            </w:r>
          </w:p>
        </w:tc>
        <w:tc>
          <w:tcPr>
            <w:tcW w:w="0" w:type="auto"/>
            <w:tcBorders>
              <w:bottom w:val="single" w:sz="18" w:space="0" w:color="auto"/>
              <w:right w:val="single" w:sz="18" w:space="0" w:color="auto"/>
            </w:tcBorders>
            <w:shd w:val="clear" w:color="auto" w:fill="BFBFBF" w:themeFill="background1" w:themeFillShade="BF"/>
          </w:tcPr>
          <w:p w14:paraId="7F6D4CF6" w14:textId="4E02398C"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.43</w:t>
            </w:r>
          </w:p>
        </w:tc>
        <w:tc>
          <w:tcPr>
            <w:tcW w:w="0" w:type="auto"/>
            <w:tcBorders>
              <w:left w:val="single" w:sz="18" w:space="0" w:color="auto"/>
              <w:bottom w:val="single" w:sz="18" w:space="0" w:color="auto"/>
            </w:tcBorders>
            <w:shd w:val="clear" w:color="auto" w:fill="BFBFBF" w:themeFill="background1" w:themeFillShade="BF"/>
          </w:tcPr>
          <w:p w14:paraId="29FB69F2" w14:textId="3218E7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-.10</w:t>
            </w:r>
          </w:p>
        </w:tc>
        <w:tc>
          <w:tcPr>
            <w:tcW w:w="0" w:type="auto"/>
            <w:tcBorders>
              <w:bottom w:val="single" w:sz="18" w:space="0" w:color="auto"/>
            </w:tcBorders>
            <w:shd w:val="clear" w:color="auto" w:fill="BFBFBF" w:themeFill="background1" w:themeFillShade="BF"/>
          </w:tcPr>
          <w:p w14:paraId="2D1C3125" w14:textId="715565F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11.2</w:t>
            </w:r>
          </w:p>
        </w:tc>
        <w:tc>
          <w:tcPr>
            <w:tcW w:w="0" w:type="auto"/>
            <w:tcBorders>
              <w:bottom w:val="single" w:sz="18" w:space="0" w:color="auto"/>
            </w:tcBorders>
            <w:shd w:val="clear" w:color="auto" w:fill="BFBFBF" w:themeFill="background1" w:themeFillShade="BF"/>
          </w:tcPr>
          <w:p w14:paraId="6C5E5F9F" w14:textId="61A0663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.918</w:t>
            </w:r>
          </w:p>
        </w:tc>
      </w:tr>
      <w:tr w:rsidR="00791C53" w:rsidRPr="00E659ED" w14:paraId="423A1419" w14:textId="7B875756"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76A93F1A" w14:textId="79718F45"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top w:val="single" w:sz="18" w:space="0" w:color="auto"/>
              <w:left w:val="single" w:sz="18" w:space="0" w:color="auto"/>
            </w:tcBorders>
          </w:tcPr>
          <w:p w14:paraId="55E6B1B8" w14:textId="544346B7"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.29</w:t>
            </w:r>
          </w:p>
        </w:tc>
        <w:tc>
          <w:tcPr>
            <w:tcW w:w="0" w:type="auto"/>
            <w:tcBorders>
              <w:top w:val="single" w:sz="18" w:space="0" w:color="auto"/>
            </w:tcBorders>
          </w:tcPr>
          <w:p w14:paraId="0E3CC1A1" w14:textId="759AC52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sidR="003A75FD">
              <w:rPr>
                <w:szCs w:val="22"/>
              </w:rPr>
              <w:t>3999</w:t>
            </w:r>
          </w:p>
        </w:tc>
        <w:tc>
          <w:tcPr>
            <w:tcW w:w="0" w:type="auto"/>
            <w:tcBorders>
              <w:top w:val="single" w:sz="18" w:space="0" w:color="auto"/>
              <w:right w:val="single" w:sz="18" w:space="0" w:color="auto"/>
            </w:tcBorders>
          </w:tcPr>
          <w:p w14:paraId="42383705" w14:textId="36FC01A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c>
          <w:tcPr>
            <w:tcW w:w="0" w:type="auto"/>
            <w:tcBorders>
              <w:top w:val="single" w:sz="18" w:space="0" w:color="auto"/>
              <w:left w:val="single" w:sz="18" w:space="0" w:color="auto"/>
            </w:tcBorders>
          </w:tcPr>
          <w:p w14:paraId="4BDCF28A" w14:textId="29CD347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.28</w:t>
            </w:r>
          </w:p>
        </w:tc>
        <w:tc>
          <w:tcPr>
            <w:tcW w:w="0" w:type="auto"/>
            <w:tcBorders>
              <w:top w:val="single" w:sz="18" w:space="0" w:color="auto"/>
            </w:tcBorders>
          </w:tcPr>
          <w:p w14:paraId="765162AF" w14:textId="0252539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top w:val="single" w:sz="18" w:space="0" w:color="auto"/>
              <w:right w:val="single" w:sz="18" w:space="0" w:color="auto"/>
            </w:tcBorders>
          </w:tcPr>
          <w:p w14:paraId="5664D77D" w14:textId="312DF4F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top w:val="single" w:sz="18" w:space="0" w:color="auto"/>
              <w:left w:val="single" w:sz="18" w:space="0" w:color="auto"/>
            </w:tcBorders>
          </w:tcPr>
          <w:p w14:paraId="2B43C983" w14:textId="235DF28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.34</w:t>
            </w:r>
          </w:p>
        </w:tc>
        <w:tc>
          <w:tcPr>
            <w:tcW w:w="0" w:type="auto"/>
            <w:tcBorders>
              <w:top w:val="single" w:sz="18" w:space="0" w:color="auto"/>
            </w:tcBorders>
          </w:tcPr>
          <w:p w14:paraId="62967CAE" w14:textId="03870EB3"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w:t>
            </w:r>
            <w:r w:rsidR="003A75FD">
              <w:rPr>
                <w:szCs w:val="22"/>
              </w:rPr>
              <w:t>3999</w:t>
            </w:r>
          </w:p>
        </w:tc>
        <w:tc>
          <w:tcPr>
            <w:tcW w:w="0" w:type="auto"/>
            <w:tcBorders>
              <w:top w:val="single" w:sz="18" w:space="0" w:color="auto"/>
            </w:tcBorders>
          </w:tcPr>
          <w:p w14:paraId="122E72C2" w14:textId="7BD1673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r>
      <w:tr w:rsidR="00791C53" w:rsidRPr="00E659ED" w14:paraId="02286A9F" w14:textId="1AF54157"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4921EAB5" w14:textId="51C87C54" w:rsidR="00791C53" w:rsidRPr="00791C53" w:rsidRDefault="00791C53" w:rsidP="00791C53">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Pr>
                <w:b w:val="0"/>
                <w:bCs w:val="0"/>
                <w:i/>
                <w:iCs/>
                <w:szCs w:val="22"/>
              </w:rPr>
              <w:t>ashi</w:t>
            </w:r>
            <w:proofErr w:type="spellEnd"/>
            <w:r w:rsidR="00687728">
              <w:rPr>
                <w:b w:val="0"/>
                <w:bCs w:val="0"/>
                <w:i/>
                <w:iCs/>
                <w:szCs w:val="22"/>
              </w:rPr>
              <w:t>-</w:t>
            </w:r>
            <w:r w:rsidRPr="00791C53">
              <w:rPr>
                <w:b w:val="0"/>
                <w:bCs w:val="0"/>
                <w:szCs w:val="22"/>
              </w:rPr>
              <w:t>responses</w:t>
            </w:r>
          </w:p>
        </w:tc>
        <w:tc>
          <w:tcPr>
            <w:tcW w:w="0" w:type="auto"/>
            <w:tcBorders>
              <w:left w:val="single" w:sz="18" w:space="0" w:color="auto"/>
            </w:tcBorders>
          </w:tcPr>
          <w:p w14:paraId="3536039C" w14:textId="1753D14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.50</w:t>
            </w:r>
          </w:p>
        </w:tc>
        <w:tc>
          <w:tcPr>
            <w:tcW w:w="0" w:type="auto"/>
          </w:tcPr>
          <w:p w14:paraId="74355A0D" w14:textId="5164851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71.7</w:t>
            </w:r>
          </w:p>
        </w:tc>
        <w:tc>
          <w:tcPr>
            <w:tcW w:w="0" w:type="auto"/>
            <w:tcBorders>
              <w:right w:val="single" w:sz="18" w:space="0" w:color="auto"/>
            </w:tcBorders>
          </w:tcPr>
          <w:p w14:paraId="7C4E39E8" w14:textId="6A6CCFC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.986</w:t>
            </w:r>
          </w:p>
        </w:tc>
        <w:tc>
          <w:tcPr>
            <w:tcW w:w="0" w:type="auto"/>
            <w:tcBorders>
              <w:left w:val="single" w:sz="18" w:space="0" w:color="auto"/>
            </w:tcBorders>
          </w:tcPr>
          <w:p w14:paraId="3DCC9185" w14:textId="41FE3F8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1.08</w:t>
            </w:r>
          </w:p>
        </w:tc>
        <w:tc>
          <w:tcPr>
            <w:tcW w:w="0" w:type="auto"/>
          </w:tcPr>
          <w:p w14:paraId="6BF76B43" w14:textId="71C9467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&gt;</w:t>
            </w:r>
            <w:r w:rsidR="003A75FD">
              <w:rPr>
                <w:szCs w:val="22"/>
              </w:rPr>
              <w:t>3999</w:t>
            </w:r>
          </w:p>
        </w:tc>
        <w:tc>
          <w:tcPr>
            <w:tcW w:w="0" w:type="auto"/>
            <w:tcBorders>
              <w:right w:val="single" w:sz="18" w:space="0" w:color="auto"/>
            </w:tcBorders>
          </w:tcPr>
          <w:p w14:paraId="5A3B8EE4" w14:textId="5D2F519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&gt;.999</w:t>
            </w:r>
          </w:p>
        </w:tc>
        <w:tc>
          <w:tcPr>
            <w:tcW w:w="0" w:type="auto"/>
            <w:tcBorders>
              <w:left w:val="single" w:sz="18" w:space="0" w:color="auto"/>
            </w:tcBorders>
          </w:tcPr>
          <w:p w14:paraId="0DDAE247" w14:textId="2E229CC8"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.41</w:t>
            </w:r>
          </w:p>
        </w:tc>
        <w:tc>
          <w:tcPr>
            <w:tcW w:w="0" w:type="auto"/>
          </w:tcPr>
          <w:p w14:paraId="212777B7" w14:textId="1AC28BA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20.3</w:t>
            </w:r>
          </w:p>
        </w:tc>
        <w:tc>
          <w:tcPr>
            <w:tcW w:w="0" w:type="auto"/>
          </w:tcPr>
          <w:p w14:paraId="4DD8574F" w14:textId="14B6A59A"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.953</w:t>
            </w:r>
          </w:p>
        </w:tc>
      </w:tr>
      <w:tr w:rsidR="003A75FD" w:rsidRPr="00E659ED" w14:paraId="56D18887" w14:textId="7F9A4E15" w:rsidTr="003A75FD">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38EFFA5" w14:textId="5E089BA3" w:rsidR="00791C53" w:rsidRPr="00791C53" w:rsidRDefault="00791C53" w:rsidP="00791C53">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7FF24B62" w14:textId="326A553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.12</w:t>
            </w:r>
          </w:p>
        </w:tc>
        <w:tc>
          <w:tcPr>
            <w:tcW w:w="0" w:type="auto"/>
            <w:tcBorders>
              <w:bottom w:val="single" w:sz="18" w:space="0" w:color="auto"/>
            </w:tcBorders>
            <w:shd w:val="clear" w:color="auto" w:fill="BFBFBF" w:themeFill="background1" w:themeFillShade="BF"/>
          </w:tcPr>
          <w:p w14:paraId="0D42FBC5" w14:textId="3214185B"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8.4</w:t>
            </w:r>
          </w:p>
        </w:tc>
        <w:tc>
          <w:tcPr>
            <w:tcW w:w="0" w:type="auto"/>
            <w:tcBorders>
              <w:bottom w:val="single" w:sz="18" w:space="0" w:color="auto"/>
              <w:right w:val="single" w:sz="18" w:space="0" w:color="auto"/>
            </w:tcBorders>
            <w:shd w:val="clear" w:color="auto" w:fill="BFBFBF" w:themeFill="background1" w:themeFillShade="BF"/>
          </w:tcPr>
          <w:p w14:paraId="713FBC21" w14:textId="70560699"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.894</w:t>
            </w:r>
          </w:p>
        </w:tc>
        <w:tc>
          <w:tcPr>
            <w:tcW w:w="0" w:type="auto"/>
            <w:tcBorders>
              <w:left w:val="single" w:sz="18" w:space="0" w:color="auto"/>
              <w:bottom w:val="single" w:sz="18" w:space="0" w:color="auto"/>
            </w:tcBorders>
            <w:shd w:val="clear" w:color="auto" w:fill="BFBFBF" w:themeFill="background1" w:themeFillShade="BF"/>
          </w:tcPr>
          <w:p w14:paraId="5DC17022" w14:textId="134323E3"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.01</w:t>
            </w:r>
          </w:p>
        </w:tc>
        <w:tc>
          <w:tcPr>
            <w:tcW w:w="0" w:type="auto"/>
            <w:tcBorders>
              <w:bottom w:val="single" w:sz="18" w:space="0" w:color="auto"/>
            </w:tcBorders>
            <w:shd w:val="clear" w:color="auto" w:fill="BFBFBF" w:themeFill="background1" w:themeFillShade="BF"/>
          </w:tcPr>
          <w:p w14:paraId="60F7B1B3" w14:textId="5A56D3F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48.4</w:t>
            </w:r>
          </w:p>
        </w:tc>
        <w:tc>
          <w:tcPr>
            <w:tcW w:w="0" w:type="auto"/>
            <w:tcBorders>
              <w:bottom w:val="single" w:sz="18" w:space="0" w:color="auto"/>
              <w:right w:val="single" w:sz="18" w:space="0" w:color="auto"/>
            </w:tcBorders>
            <w:shd w:val="clear" w:color="auto" w:fill="BFBFBF" w:themeFill="background1" w:themeFillShade="BF"/>
          </w:tcPr>
          <w:p w14:paraId="38DE5E9F" w14:textId="4A76ECE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c>
          <w:tcPr>
            <w:tcW w:w="0" w:type="auto"/>
            <w:tcBorders>
              <w:left w:val="single" w:sz="18" w:space="0" w:color="auto"/>
              <w:bottom w:val="single" w:sz="18" w:space="0" w:color="auto"/>
            </w:tcBorders>
            <w:shd w:val="clear" w:color="auto" w:fill="BFBFBF" w:themeFill="background1" w:themeFillShade="BF"/>
          </w:tcPr>
          <w:p w14:paraId="196908B4" w14:textId="291AE51E"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.01</w:t>
            </w:r>
          </w:p>
        </w:tc>
        <w:tc>
          <w:tcPr>
            <w:tcW w:w="0" w:type="auto"/>
            <w:tcBorders>
              <w:bottom w:val="single" w:sz="18" w:space="0" w:color="auto"/>
            </w:tcBorders>
            <w:shd w:val="clear" w:color="auto" w:fill="BFBFBF" w:themeFill="background1" w:themeFillShade="BF"/>
          </w:tcPr>
          <w:p w14:paraId="6D7FB1B6" w14:textId="5817EBD0"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48.0</w:t>
            </w:r>
          </w:p>
        </w:tc>
        <w:tc>
          <w:tcPr>
            <w:tcW w:w="0" w:type="auto"/>
            <w:tcBorders>
              <w:bottom w:val="single" w:sz="18" w:space="0" w:color="auto"/>
            </w:tcBorders>
            <w:shd w:val="clear" w:color="auto" w:fill="BFBFBF" w:themeFill="background1" w:themeFillShade="BF"/>
          </w:tcPr>
          <w:p w14:paraId="5DB27A68" w14:textId="1B3598E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.980</w:t>
            </w:r>
          </w:p>
        </w:tc>
      </w:tr>
      <w:tr w:rsidR="003A75FD" w:rsidRPr="00E659ED" w14:paraId="18760508" w14:textId="230ECE83" w:rsidTr="003A75FD">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3F6F9529" w14:textId="722FB05C" w:rsidR="00791C53" w:rsidRPr="00791C53" w:rsidRDefault="00791C53" w:rsidP="00791C53">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6BA11DF" w14:textId="7E667216"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.19</w:t>
            </w:r>
          </w:p>
        </w:tc>
        <w:tc>
          <w:tcPr>
            <w:tcW w:w="0" w:type="auto"/>
            <w:tcBorders>
              <w:top w:val="single" w:sz="18" w:space="0" w:color="auto"/>
            </w:tcBorders>
            <w:shd w:val="clear" w:color="auto" w:fill="BFBFBF" w:themeFill="background1" w:themeFillShade="BF"/>
          </w:tcPr>
          <w:p w14:paraId="1B4C78E6" w14:textId="16738CF4"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18.6</w:t>
            </w:r>
          </w:p>
        </w:tc>
        <w:tc>
          <w:tcPr>
            <w:tcW w:w="0" w:type="auto"/>
            <w:tcBorders>
              <w:top w:val="single" w:sz="18" w:space="0" w:color="auto"/>
              <w:right w:val="single" w:sz="18" w:space="0" w:color="auto"/>
            </w:tcBorders>
            <w:shd w:val="clear" w:color="auto" w:fill="BFBFBF" w:themeFill="background1" w:themeFillShade="BF"/>
          </w:tcPr>
          <w:p w14:paraId="58670372" w14:textId="11B83680"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.949</w:t>
            </w:r>
          </w:p>
        </w:tc>
        <w:tc>
          <w:tcPr>
            <w:tcW w:w="0" w:type="auto"/>
            <w:tcBorders>
              <w:top w:val="single" w:sz="18" w:space="0" w:color="auto"/>
              <w:left w:val="single" w:sz="18" w:space="0" w:color="auto"/>
            </w:tcBorders>
            <w:shd w:val="clear" w:color="auto" w:fill="BFBFBF" w:themeFill="background1" w:themeFillShade="BF"/>
          </w:tcPr>
          <w:p w14:paraId="5FC6BDB5" w14:textId="2A93D61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.02</w:t>
            </w:r>
          </w:p>
        </w:tc>
        <w:tc>
          <w:tcPr>
            <w:tcW w:w="0" w:type="auto"/>
            <w:tcBorders>
              <w:top w:val="single" w:sz="18" w:space="0" w:color="auto"/>
            </w:tcBorders>
            <w:shd w:val="clear" w:color="auto" w:fill="BFBFBF" w:themeFill="background1" w:themeFillShade="BF"/>
          </w:tcPr>
          <w:p w14:paraId="6668C4C2" w14:textId="7560B42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72.7</w:t>
            </w:r>
          </w:p>
        </w:tc>
        <w:tc>
          <w:tcPr>
            <w:tcW w:w="0" w:type="auto"/>
            <w:tcBorders>
              <w:top w:val="single" w:sz="18" w:space="0" w:color="auto"/>
              <w:right w:val="single" w:sz="18" w:space="0" w:color="auto"/>
            </w:tcBorders>
            <w:shd w:val="clear" w:color="auto" w:fill="BFBFBF" w:themeFill="background1" w:themeFillShade="BF"/>
          </w:tcPr>
          <w:p w14:paraId="5B5C610D" w14:textId="52DDF6A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.986</w:t>
            </w:r>
          </w:p>
        </w:tc>
        <w:tc>
          <w:tcPr>
            <w:tcW w:w="0" w:type="auto"/>
            <w:tcBorders>
              <w:top w:val="single" w:sz="18" w:space="0" w:color="auto"/>
              <w:left w:val="single" w:sz="18" w:space="0" w:color="auto"/>
            </w:tcBorders>
            <w:shd w:val="clear" w:color="auto" w:fill="BFBFBF" w:themeFill="background1" w:themeFillShade="BF"/>
          </w:tcPr>
          <w:p w14:paraId="5C5137EB" w14:textId="111C7CC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-.09</w:t>
            </w:r>
          </w:p>
        </w:tc>
        <w:tc>
          <w:tcPr>
            <w:tcW w:w="0" w:type="auto"/>
            <w:tcBorders>
              <w:top w:val="single" w:sz="18" w:space="0" w:color="auto"/>
            </w:tcBorders>
            <w:shd w:val="clear" w:color="auto" w:fill="BFBFBF" w:themeFill="background1" w:themeFillShade="BF"/>
          </w:tcPr>
          <w:p w14:paraId="32DB0C5C" w14:textId="75BCD0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54.3</w:t>
            </w:r>
          </w:p>
        </w:tc>
        <w:tc>
          <w:tcPr>
            <w:tcW w:w="0" w:type="auto"/>
            <w:tcBorders>
              <w:top w:val="single" w:sz="18" w:space="0" w:color="auto"/>
            </w:tcBorders>
            <w:shd w:val="clear" w:color="auto" w:fill="BFBFBF" w:themeFill="background1" w:themeFillShade="BF"/>
          </w:tcPr>
          <w:p w14:paraId="0A152C31" w14:textId="7093C5F1"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.982</w:t>
            </w:r>
          </w:p>
        </w:tc>
      </w:tr>
      <w:tr w:rsidR="003A75FD" w:rsidRPr="00E659ED" w14:paraId="01C21A26" w14:textId="694D1AE8"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2ABD50F" w14:textId="117020C8" w:rsidR="00791C53" w:rsidRPr="00791C53" w:rsidRDefault="00791C53" w:rsidP="00791C53">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15194910" w14:textId="6700BD2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0614AF87" w14:textId="24DA4E62"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36.7</w:t>
            </w:r>
          </w:p>
        </w:tc>
        <w:tc>
          <w:tcPr>
            <w:tcW w:w="0" w:type="auto"/>
            <w:tcBorders>
              <w:right w:val="single" w:sz="18" w:space="0" w:color="auto"/>
            </w:tcBorders>
            <w:shd w:val="clear" w:color="auto" w:fill="BFBFBF" w:themeFill="background1" w:themeFillShade="BF"/>
          </w:tcPr>
          <w:p w14:paraId="1985DD6B" w14:textId="430E41AA"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.973</w:t>
            </w:r>
          </w:p>
        </w:tc>
        <w:tc>
          <w:tcPr>
            <w:tcW w:w="0" w:type="auto"/>
            <w:tcBorders>
              <w:left w:val="single" w:sz="18" w:space="0" w:color="auto"/>
            </w:tcBorders>
            <w:shd w:val="clear" w:color="auto" w:fill="BFBFBF" w:themeFill="background1" w:themeFillShade="BF"/>
          </w:tcPr>
          <w:p w14:paraId="629E87D0" w14:textId="27B5F4C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shd w:val="clear" w:color="auto" w:fill="BFBFBF" w:themeFill="background1" w:themeFillShade="BF"/>
          </w:tcPr>
          <w:p w14:paraId="76CD121F" w14:textId="0D335FA5"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81.0</w:t>
            </w:r>
          </w:p>
        </w:tc>
        <w:tc>
          <w:tcPr>
            <w:tcW w:w="0" w:type="auto"/>
            <w:tcBorders>
              <w:right w:val="single" w:sz="18" w:space="0" w:color="auto"/>
            </w:tcBorders>
            <w:shd w:val="clear" w:color="auto" w:fill="BFBFBF" w:themeFill="background1" w:themeFillShade="BF"/>
          </w:tcPr>
          <w:p w14:paraId="6FB62D91" w14:textId="39D16DAD"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.988</w:t>
            </w:r>
          </w:p>
        </w:tc>
        <w:tc>
          <w:tcPr>
            <w:tcW w:w="0" w:type="auto"/>
            <w:tcBorders>
              <w:left w:val="single" w:sz="18" w:space="0" w:color="auto"/>
            </w:tcBorders>
            <w:shd w:val="clear" w:color="auto" w:fill="BFBFBF" w:themeFill="background1" w:themeFillShade="BF"/>
          </w:tcPr>
          <w:p w14:paraId="343D2E1E" w14:textId="5AA4AB1B"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-.06</w:t>
            </w:r>
          </w:p>
        </w:tc>
        <w:tc>
          <w:tcPr>
            <w:tcW w:w="0" w:type="auto"/>
            <w:shd w:val="clear" w:color="auto" w:fill="BFBFBF" w:themeFill="background1" w:themeFillShade="BF"/>
          </w:tcPr>
          <w:p w14:paraId="2A1EFC4F" w14:textId="3AEE06E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116.1</w:t>
            </w:r>
          </w:p>
        </w:tc>
        <w:tc>
          <w:tcPr>
            <w:tcW w:w="0" w:type="auto"/>
            <w:shd w:val="clear" w:color="auto" w:fill="BFBFBF" w:themeFill="background1" w:themeFillShade="BF"/>
          </w:tcPr>
          <w:p w14:paraId="4E0E1E95" w14:textId="552E06B2"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.991</w:t>
            </w:r>
          </w:p>
        </w:tc>
      </w:tr>
      <w:tr w:rsidR="003A75FD" w:rsidRPr="00E659ED" w14:paraId="52537E49" w14:textId="0EB80DFA" w:rsidTr="003A75FD">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E71E72B" w14:textId="037E677C" w:rsidR="00791C53" w:rsidRPr="00791C53" w:rsidRDefault="00791C53" w:rsidP="00791C53">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42BE1B6A" w14:textId="4303BC1F"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-.07</w:t>
            </w:r>
          </w:p>
        </w:tc>
        <w:tc>
          <w:tcPr>
            <w:tcW w:w="0" w:type="auto"/>
            <w:shd w:val="clear" w:color="auto" w:fill="BFBFBF" w:themeFill="background1" w:themeFillShade="BF"/>
          </w:tcPr>
          <w:p w14:paraId="122E843B" w14:textId="4B6C2CDD"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54.2</w:t>
            </w:r>
          </w:p>
        </w:tc>
        <w:tc>
          <w:tcPr>
            <w:tcW w:w="0" w:type="auto"/>
            <w:tcBorders>
              <w:right w:val="single" w:sz="18" w:space="0" w:color="auto"/>
            </w:tcBorders>
            <w:shd w:val="clear" w:color="auto" w:fill="BFBFBF" w:themeFill="background1" w:themeFillShade="BF"/>
          </w:tcPr>
          <w:p w14:paraId="7A42E9AB" w14:textId="12CBFF88"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.982</w:t>
            </w:r>
          </w:p>
        </w:tc>
        <w:tc>
          <w:tcPr>
            <w:tcW w:w="0" w:type="auto"/>
            <w:tcBorders>
              <w:left w:val="single" w:sz="18" w:space="0" w:color="auto"/>
            </w:tcBorders>
            <w:shd w:val="clear" w:color="auto" w:fill="BFBFBF" w:themeFill="background1" w:themeFillShade="BF"/>
          </w:tcPr>
          <w:p w14:paraId="1D93934B" w14:textId="2A9775EC"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-.16</w:t>
            </w:r>
          </w:p>
        </w:tc>
        <w:tc>
          <w:tcPr>
            <w:tcW w:w="0" w:type="auto"/>
            <w:shd w:val="clear" w:color="auto" w:fill="BFBFBF" w:themeFill="background1" w:themeFillShade="BF"/>
          </w:tcPr>
          <w:p w14:paraId="41865F24" w14:textId="004DE58E" w:rsidR="00791C53" w:rsidRPr="006F52D8"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24.2</w:t>
            </w:r>
          </w:p>
        </w:tc>
        <w:tc>
          <w:tcPr>
            <w:tcW w:w="0" w:type="auto"/>
            <w:tcBorders>
              <w:right w:val="single" w:sz="18" w:space="0" w:color="auto"/>
            </w:tcBorders>
            <w:shd w:val="clear" w:color="auto" w:fill="BFBFBF" w:themeFill="background1" w:themeFillShade="BF"/>
          </w:tcPr>
          <w:p w14:paraId="6773BE5C" w14:textId="26F9DD05"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.960</w:t>
            </w:r>
          </w:p>
        </w:tc>
        <w:tc>
          <w:tcPr>
            <w:tcW w:w="0" w:type="auto"/>
            <w:tcBorders>
              <w:left w:val="single" w:sz="18" w:space="0" w:color="auto"/>
            </w:tcBorders>
            <w:shd w:val="clear" w:color="auto" w:fill="BFBFBF" w:themeFill="background1" w:themeFillShade="BF"/>
          </w:tcPr>
          <w:p w14:paraId="5AFCB913" w14:textId="46053249"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-.12</w:t>
            </w:r>
          </w:p>
        </w:tc>
        <w:tc>
          <w:tcPr>
            <w:tcW w:w="0" w:type="auto"/>
            <w:shd w:val="clear" w:color="auto" w:fill="BFBFBF" w:themeFill="background1" w:themeFillShade="BF"/>
          </w:tcPr>
          <w:p w14:paraId="2C54F54E" w14:textId="37EB4C4F"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50.5</w:t>
            </w:r>
          </w:p>
        </w:tc>
        <w:tc>
          <w:tcPr>
            <w:tcW w:w="0" w:type="auto"/>
            <w:shd w:val="clear" w:color="auto" w:fill="BFBFBF" w:themeFill="background1" w:themeFillShade="BF"/>
          </w:tcPr>
          <w:p w14:paraId="45FCED1D" w14:textId="67BAA0D4" w:rsidR="00791C53" w:rsidRPr="00791C53" w:rsidRDefault="00791C53" w:rsidP="00791C53">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791C53">
              <w:rPr>
                <w:szCs w:val="22"/>
              </w:rPr>
              <w:t>.981</w:t>
            </w:r>
          </w:p>
        </w:tc>
      </w:tr>
    </w:tbl>
    <w:p w14:paraId="7811AD2E" w14:textId="77777777" w:rsidR="00E659ED" w:rsidRDefault="00E659ED" w:rsidP="00F849E0">
      <w:pPr>
        <w:sectPr w:rsidR="00E659ED" w:rsidSect="006A2314">
          <w:footerReference w:type="default" r:id="rId18"/>
          <w:pgSz w:w="15840" w:h="12240" w:orient="landscape"/>
          <w:pgMar w:top="1800" w:right="1440" w:bottom="1800" w:left="1440" w:header="720" w:footer="720" w:gutter="0"/>
          <w:cols w:space="720"/>
          <w:docGrid w:linePitch="360"/>
        </w:sectPr>
      </w:pPr>
    </w:p>
    <w:p w14:paraId="57D10B63" w14:textId="77777777" w:rsidR="00F849E0" w:rsidRPr="00F849E0" w:rsidRDefault="00F849E0" w:rsidP="00F849E0"/>
    <w:p w14:paraId="6DC2C1D4" w14:textId="72A9B2CD" w:rsidR="006D093A" w:rsidRDefault="006D093A" w:rsidP="002B7F50">
      <w:pPr>
        <w:rPr>
          <w:szCs w:val="22"/>
        </w:rPr>
      </w:pPr>
      <w:r>
        <w:rPr>
          <w:szCs w:val="22"/>
        </w:rPr>
        <w:t xml:space="preserve">Of primary interest, participants in all three experiments were less likely to respond </w:t>
      </w:r>
      <w:proofErr w:type="spellStart"/>
      <w:r w:rsidRPr="003E79A6">
        <w:rPr>
          <w:i/>
          <w:iCs/>
          <w:szCs w:val="22"/>
        </w:rPr>
        <w:t>ashi</w:t>
      </w:r>
      <w:proofErr w:type="spellEnd"/>
      <w:r w:rsidRPr="003E79A6">
        <w:rPr>
          <w:i/>
          <w:iCs/>
          <w:szCs w:val="22"/>
        </w:rPr>
        <w:t xml:space="preserve"> </w:t>
      </w:r>
      <w:r>
        <w:rPr>
          <w:szCs w:val="22"/>
        </w:rPr>
        <w:t xml:space="preserve">if the pen was in the mouth (BFs &gt; </w:t>
      </w:r>
      <w:r w:rsidR="003A75FD">
        <w:rPr>
          <w:szCs w:val="22"/>
        </w:rPr>
        <w:t>18.9</w:t>
      </w:r>
      <w:r>
        <w:rPr>
          <w:szCs w:val="22"/>
        </w:rPr>
        <w:t xml:space="preserve">), as predicted by the compensation hypothesis. </w:t>
      </w:r>
      <w:r w:rsidR="00DF7348">
        <w:rPr>
          <w:szCs w:val="22"/>
        </w:rPr>
        <w:t>T</w:t>
      </w:r>
      <w:r>
        <w:rPr>
          <w:szCs w:val="22"/>
        </w:rPr>
        <w:t xml:space="preserve">here also was evidence that this effect increased for stimuli that were acoustically or visually more </w:t>
      </w:r>
      <w:proofErr w:type="spellStart"/>
      <w:r w:rsidRPr="003E79A6">
        <w:rPr>
          <w:i/>
          <w:iCs/>
          <w:szCs w:val="22"/>
        </w:rPr>
        <w:t>ashi</w:t>
      </w:r>
      <w:proofErr w:type="spellEnd"/>
      <w:r>
        <w:rPr>
          <w:szCs w:val="22"/>
        </w:rPr>
        <w:t>-like. This evidence was strongest for Experiment 1c (BFs &gt;</w:t>
      </w:r>
      <w:r w:rsidR="003A75FD">
        <w:rPr>
          <w:szCs w:val="22"/>
        </w:rPr>
        <w:t xml:space="preserve"> 26.0</w:t>
      </w:r>
      <w:r>
        <w:rPr>
          <w:szCs w:val="22"/>
        </w:rPr>
        <w:t xml:space="preserve">), potentially because the effect of compensation—decreases in the probability of </w:t>
      </w:r>
      <w:proofErr w:type="spellStart"/>
      <w:r w:rsidRPr="003E79A6">
        <w:rPr>
          <w:i/>
          <w:iCs/>
          <w:szCs w:val="22"/>
        </w:rPr>
        <w:t>ashi</w:t>
      </w:r>
      <w:proofErr w:type="spellEnd"/>
      <w:r w:rsidR="00687728">
        <w:rPr>
          <w:szCs w:val="22"/>
        </w:rPr>
        <w:t>-</w:t>
      </w:r>
      <w:r>
        <w:rPr>
          <w:szCs w:val="22"/>
        </w:rPr>
        <w:t xml:space="preserve">responses—is more difficult to detect for </w:t>
      </w:r>
      <w:r w:rsidR="00C45DB8">
        <w:rPr>
          <w:szCs w:val="22"/>
        </w:rPr>
        <w:t>audiovisual</w:t>
      </w:r>
      <w:r>
        <w:rPr>
          <w:szCs w:val="22"/>
        </w:rPr>
        <w:t xml:space="preserve"> stimuli for which </w:t>
      </w:r>
      <w:proofErr w:type="spellStart"/>
      <w:r w:rsidRPr="003E79A6">
        <w:rPr>
          <w:i/>
          <w:iCs/>
          <w:szCs w:val="22"/>
        </w:rPr>
        <w:t>ashi</w:t>
      </w:r>
      <w:proofErr w:type="spellEnd"/>
      <w:r>
        <w:rPr>
          <w:szCs w:val="22"/>
        </w:rPr>
        <w:t>-responses are unlikely to being with.</w:t>
      </w:r>
      <w:r w:rsidR="00E617BE">
        <w:rPr>
          <w:szCs w:val="22"/>
        </w:rPr>
        <w:t xml:space="preserve"> </w:t>
      </w:r>
      <w:r w:rsidR="003A75FD">
        <w:rPr>
          <w:szCs w:val="22"/>
        </w:rPr>
        <w:t>Similar</w:t>
      </w:r>
      <w:r w:rsidR="00E617BE">
        <w:rPr>
          <w:szCs w:val="22"/>
        </w:rPr>
        <w:t xml:space="preserve"> trend</w:t>
      </w:r>
      <w:r w:rsidR="003A75FD">
        <w:rPr>
          <w:szCs w:val="22"/>
        </w:rPr>
        <w:t>s</w:t>
      </w:r>
      <w:r w:rsidR="00E617BE">
        <w:rPr>
          <w:szCs w:val="22"/>
        </w:rPr>
        <w:t xml:space="preserve"> </w:t>
      </w:r>
      <w:r w:rsidR="002655E6">
        <w:rPr>
          <w:szCs w:val="22"/>
        </w:rPr>
        <w:t>w</w:t>
      </w:r>
      <w:r w:rsidR="003A75FD">
        <w:rPr>
          <w:szCs w:val="22"/>
        </w:rPr>
        <w:t>ere</w:t>
      </w:r>
      <w:r w:rsidR="00E617BE">
        <w:rPr>
          <w:szCs w:val="22"/>
        </w:rPr>
        <w:t>, however, present across all three experiments.</w:t>
      </w:r>
    </w:p>
    <w:p w14:paraId="7885CC2A" w14:textId="11422397" w:rsidR="006D093A" w:rsidRDefault="006D093A" w:rsidP="00E17FC6">
      <w:pPr>
        <w:rPr>
          <w:szCs w:val="22"/>
        </w:rPr>
      </w:pPr>
      <w:r>
        <w:rPr>
          <w:szCs w:val="22"/>
        </w:rPr>
        <w:t xml:space="preserve">Beyond the effect of primary interest, all three experiments exhibited the expected effects of the acoustic continuum (BFs &gt; </w:t>
      </w:r>
      <w:r w:rsidR="003A75FD">
        <w:rPr>
          <w:szCs w:val="22"/>
        </w:rPr>
        <w:t>3999</w:t>
      </w:r>
      <w:r>
        <w:rPr>
          <w:szCs w:val="22"/>
        </w:rPr>
        <w:t xml:space="preserve">) and visual bias (BFs &gt; </w:t>
      </w:r>
      <w:r w:rsidR="003A75FD">
        <w:rPr>
          <w:szCs w:val="22"/>
        </w:rPr>
        <w:t>20.3</w:t>
      </w:r>
      <w:r>
        <w:rPr>
          <w:szCs w:val="22"/>
        </w:rPr>
        <w:t xml:space="preserve">), with increasing probabilities of </w:t>
      </w:r>
      <w:proofErr w:type="spellStart"/>
      <w:r w:rsidRPr="003E79A6">
        <w:rPr>
          <w:i/>
          <w:iCs/>
          <w:szCs w:val="22"/>
        </w:rPr>
        <w:t>ashi</w:t>
      </w:r>
      <w:proofErr w:type="spellEnd"/>
      <w:r w:rsidR="00687728">
        <w:rPr>
          <w:szCs w:val="22"/>
        </w:rPr>
        <w:t>-</w:t>
      </w:r>
      <w:r>
        <w:rPr>
          <w:szCs w:val="22"/>
        </w:rPr>
        <w:t xml:space="preserve">responses when the </w:t>
      </w:r>
      <w:r w:rsidR="00C45DB8">
        <w:rPr>
          <w:szCs w:val="22"/>
        </w:rPr>
        <w:t>audiovisual</w:t>
      </w:r>
      <w:r>
        <w:rPr>
          <w:szCs w:val="22"/>
        </w:rPr>
        <w:t xml:space="preserve"> articulatory evidence biased towards </w:t>
      </w:r>
      <w:proofErr w:type="spellStart"/>
      <w:r w:rsidRPr="003E79A6">
        <w:rPr>
          <w:i/>
          <w:iCs/>
          <w:szCs w:val="22"/>
        </w:rPr>
        <w:t>ashi</w:t>
      </w:r>
      <w:proofErr w:type="spellEnd"/>
      <w:r>
        <w:rPr>
          <w:szCs w:val="22"/>
        </w:rPr>
        <w:t xml:space="preserve">. These two effects seem to be independent of each other, suggesting additive effects of acoustic and visual evidence (BFs </w:t>
      </w:r>
      <w:r w:rsidR="003A75FD">
        <w:rPr>
          <w:szCs w:val="22"/>
        </w:rPr>
        <w:t>&gt; 8.4</w:t>
      </w:r>
      <w:r>
        <w:rPr>
          <w:szCs w:val="22"/>
        </w:rPr>
        <w:t xml:space="preserve">, in line with models of ideal cue integration, </w:t>
      </w:r>
      <w:r w:rsidR="00942401">
        <w:rPr>
          <w:szCs w:val="22"/>
        </w:rPr>
        <w:t xml:space="preserve">see </w:t>
      </w:r>
      <w:r w:rsidR="00942401" w:rsidRPr="003A75FD">
        <w:rPr>
          <w:szCs w:val="22"/>
        </w:rPr>
        <w:t>Massaro &amp; Friedman, 1990; Bicknell, Bushong, Tanenhaus, &amp; Jaeger, 2024</w:t>
      </w:r>
      <w:r>
        <w:rPr>
          <w:szCs w:val="22"/>
        </w:rPr>
        <w:t>).</w:t>
      </w:r>
      <w:r w:rsidR="00E17FC6">
        <w:rPr>
          <w:szCs w:val="22"/>
        </w:rPr>
        <w:t xml:space="preserve"> </w:t>
      </w:r>
      <w:r>
        <w:rPr>
          <w:szCs w:val="22"/>
        </w:rPr>
        <w:t xml:space="preserve"> Finally, all three experiments suggest that the effects of pen location, visual bias, and the acoustic continuum were stable across blocks (BFs &gt; </w:t>
      </w:r>
      <w:r w:rsidR="003A75FD">
        <w:rPr>
          <w:szCs w:val="22"/>
        </w:rPr>
        <w:t>18.6</w:t>
      </w:r>
      <w:r>
        <w:rPr>
          <w:szCs w:val="22"/>
        </w:rPr>
        <w:t>).</w:t>
      </w:r>
    </w:p>
    <w:p w14:paraId="1AB9099D" w14:textId="426A63D9" w:rsidR="006D093A" w:rsidRPr="00ED3418" w:rsidRDefault="006D093A" w:rsidP="006D093A">
      <w:pPr>
        <w:pStyle w:val="Heading2"/>
        <w:rPr>
          <w:szCs w:val="22"/>
        </w:rPr>
      </w:pPr>
      <w:r>
        <w:rPr>
          <w:szCs w:val="22"/>
        </w:rPr>
        <w:t>Discussion</w:t>
      </w:r>
    </w:p>
    <w:p w14:paraId="3D5F23AD" w14:textId="12577538" w:rsidR="00BF6D97" w:rsidRPr="00BF6D97" w:rsidRDefault="00CE7AE0" w:rsidP="004526C4">
      <w:pPr>
        <w:rPr>
          <w:szCs w:val="22"/>
        </w:rPr>
      </w:pPr>
      <w:r>
        <w:rPr>
          <w:szCs w:val="22"/>
        </w:rPr>
        <w:t>Experiment 1</w:t>
      </w:r>
      <w:r w:rsidR="00A47696">
        <w:rPr>
          <w:szCs w:val="22"/>
        </w:rPr>
        <w:t>a-c</w:t>
      </w:r>
      <w:r>
        <w:rPr>
          <w:szCs w:val="22"/>
        </w:rPr>
        <w:t xml:space="preserve"> </w:t>
      </w:r>
      <w:r w:rsidR="00A47696">
        <w:rPr>
          <w:szCs w:val="22"/>
        </w:rPr>
        <w:t>tested</w:t>
      </w:r>
      <w:r w:rsidR="00A47696" w:rsidRPr="00BF6D97">
        <w:rPr>
          <w:szCs w:val="22"/>
        </w:rPr>
        <w:t xml:space="preserve"> </w:t>
      </w:r>
      <w:r w:rsidR="00BF6D97" w:rsidRPr="00BF6D97">
        <w:rPr>
          <w:szCs w:val="22"/>
        </w:rPr>
        <w:t xml:space="preserve">whether presence of a pen in a talker’s mouth affects listeners’ perception of </w:t>
      </w:r>
      <w:r w:rsidR="00A47696">
        <w:rPr>
          <w:szCs w:val="22"/>
        </w:rPr>
        <w:t xml:space="preserve">an audiovisual </w:t>
      </w:r>
      <w:r w:rsidR="00A47696" w:rsidRPr="00BF6D97">
        <w:rPr>
          <w:szCs w:val="22"/>
        </w:rPr>
        <w:t>/s/</w:t>
      </w:r>
      <w:r w:rsidR="00A47696">
        <w:rPr>
          <w:szCs w:val="22"/>
        </w:rPr>
        <w:t>-</w:t>
      </w:r>
      <w:r w:rsidR="00A47696" w:rsidRPr="00BF6D97">
        <w:rPr>
          <w:szCs w:val="22"/>
        </w:rPr>
        <w:t>/ʃ/</w:t>
      </w:r>
      <w:r w:rsidR="00E960BA">
        <w:rPr>
          <w:szCs w:val="22"/>
        </w:rPr>
        <w:t xml:space="preserve"> </w:t>
      </w:r>
      <w:r w:rsidR="00BF6D97" w:rsidRPr="00BF6D97">
        <w:rPr>
          <w:szCs w:val="22"/>
        </w:rPr>
        <w:t xml:space="preserve">continuum. </w:t>
      </w:r>
      <w:r w:rsidR="00A47696">
        <w:rPr>
          <w:szCs w:val="22"/>
        </w:rPr>
        <w:t>All three experiments find this to be the case</w:t>
      </w:r>
      <w:r w:rsidR="00BF6D97" w:rsidRPr="00BF6D97">
        <w:rPr>
          <w:szCs w:val="22"/>
        </w:rPr>
        <w:t xml:space="preserve">. Specifically, </w:t>
      </w:r>
      <w:r w:rsidR="00A47696">
        <w:rPr>
          <w:szCs w:val="22"/>
        </w:rPr>
        <w:t xml:space="preserve">listeners were more likely to categorize an audiovisual input as </w:t>
      </w:r>
      <w:proofErr w:type="spellStart"/>
      <w:r w:rsidR="00A47696" w:rsidRPr="003E79A6">
        <w:rPr>
          <w:i/>
          <w:iCs/>
          <w:szCs w:val="22"/>
        </w:rPr>
        <w:t>ashi</w:t>
      </w:r>
      <w:proofErr w:type="spellEnd"/>
      <w:r w:rsidR="00A47696">
        <w:rPr>
          <w:szCs w:val="22"/>
        </w:rPr>
        <w:t xml:space="preserve"> when the talker in the video </w:t>
      </w:r>
      <w:proofErr w:type="gramStart"/>
      <w:r w:rsidR="00A47696">
        <w:rPr>
          <w:szCs w:val="22"/>
        </w:rPr>
        <w:t>had a</w:t>
      </w:r>
      <w:r w:rsidR="00BF6D97" w:rsidRPr="00BF6D97">
        <w:rPr>
          <w:szCs w:val="22"/>
        </w:rPr>
        <w:t xml:space="preserve"> pen </w:t>
      </w:r>
      <w:r w:rsidR="00A47696">
        <w:rPr>
          <w:szCs w:val="22"/>
        </w:rPr>
        <w:t>in the mouth</w:t>
      </w:r>
      <w:proofErr w:type="gramEnd"/>
      <w:r w:rsidR="00A47696">
        <w:rPr>
          <w:szCs w:val="22"/>
        </w:rPr>
        <w:t>, compared to when the talker held the pen in the hand</w:t>
      </w:r>
      <w:r w:rsidR="00BF6D97" w:rsidRPr="00BF6D97">
        <w:rPr>
          <w:szCs w:val="22"/>
        </w:rPr>
        <w:t>.</w:t>
      </w:r>
      <w:r w:rsidR="002655E6">
        <w:rPr>
          <w:szCs w:val="22"/>
        </w:rPr>
        <w:t xml:space="preserve"> This effect was larger when for tokens that were acoustically or visually more </w:t>
      </w:r>
      <w:proofErr w:type="spellStart"/>
      <w:r w:rsidR="002655E6">
        <w:rPr>
          <w:i/>
          <w:iCs/>
          <w:szCs w:val="22"/>
        </w:rPr>
        <w:t>ashi</w:t>
      </w:r>
      <w:proofErr w:type="spellEnd"/>
      <w:r w:rsidR="002655E6">
        <w:rPr>
          <w:szCs w:val="22"/>
        </w:rPr>
        <w:t xml:space="preserve">-like, closely resembling findings for compensation for </w:t>
      </w:r>
      <w:r w:rsidR="006D671F">
        <w:rPr>
          <w:szCs w:val="22"/>
        </w:rPr>
        <w:t xml:space="preserve">visually presented </w:t>
      </w:r>
      <w:r w:rsidR="002655E6">
        <w:rPr>
          <w:szCs w:val="22"/>
        </w:rPr>
        <w:t>phonetic context (</w:t>
      </w:r>
      <w:r w:rsidR="002655E6" w:rsidRPr="0008080F">
        <w:rPr>
          <w:szCs w:val="22"/>
        </w:rPr>
        <w:t>Kang et al.</w:t>
      </w:r>
      <w:r w:rsidR="002655E6">
        <w:rPr>
          <w:szCs w:val="22"/>
        </w:rPr>
        <w:t xml:space="preserve">, </w:t>
      </w:r>
      <w:r w:rsidR="002655E6" w:rsidRPr="0008080F">
        <w:rPr>
          <w:szCs w:val="22"/>
        </w:rPr>
        <w:t>2016).</w:t>
      </w:r>
    </w:p>
    <w:p w14:paraId="700F8EE7" w14:textId="1063EFBF" w:rsidR="001D0660" w:rsidRDefault="00795899" w:rsidP="001D0660">
      <w:pPr>
        <w:rPr>
          <w:szCs w:val="22"/>
        </w:rPr>
      </w:pPr>
      <w:r>
        <w:rPr>
          <w:szCs w:val="22"/>
        </w:rPr>
        <w:t>Th</w:t>
      </w:r>
      <w:r w:rsidR="002655E6">
        <w:rPr>
          <w:szCs w:val="22"/>
        </w:rPr>
        <w:t>ese</w:t>
      </w:r>
      <w:r>
        <w:rPr>
          <w:szCs w:val="22"/>
        </w:rPr>
        <w:t xml:space="preserve"> result</w:t>
      </w:r>
      <w:r w:rsidR="002655E6">
        <w:rPr>
          <w:szCs w:val="22"/>
        </w:rPr>
        <w:t>s</w:t>
      </w:r>
      <w:r>
        <w:rPr>
          <w:szCs w:val="22"/>
        </w:rPr>
        <w:t xml:space="preserve"> </w:t>
      </w:r>
      <w:r w:rsidR="002655E6">
        <w:rPr>
          <w:szCs w:val="22"/>
        </w:rPr>
        <w:t>are</w:t>
      </w:r>
      <w:r>
        <w:rPr>
          <w:szCs w:val="22"/>
        </w:rPr>
        <w:t xml:space="preserve"> unexpected if listeners simply integrated visual and acoustic evidence of </w:t>
      </w:r>
      <w:r>
        <w:rPr>
          <w:szCs w:val="22"/>
        </w:rPr>
        <w:lastRenderedPageBreak/>
        <w:t xml:space="preserve">articulation, without discounting the </w:t>
      </w:r>
      <w:r>
        <w:rPr>
          <w:i/>
          <w:iCs/>
          <w:szCs w:val="22"/>
        </w:rPr>
        <w:t>causes</w:t>
      </w:r>
      <w:r>
        <w:rPr>
          <w:szCs w:val="22"/>
        </w:rPr>
        <w:t xml:space="preserve"> for that evidence. The presence of a pen </w:t>
      </w:r>
      <w:r w:rsidR="001D0660">
        <w:rPr>
          <w:szCs w:val="22"/>
        </w:rPr>
        <w:t xml:space="preserve">is expected to </w:t>
      </w:r>
      <w:r w:rsidR="00A9453C">
        <w:rPr>
          <w:szCs w:val="22"/>
        </w:rPr>
        <w:t xml:space="preserve">increase lip rounding and </w:t>
      </w:r>
      <w:r w:rsidR="00A9453C" w:rsidRPr="00ED3418">
        <w:rPr>
          <w:szCs w:val="22"/>
        </w:rPr>
        <w:t>oral cavity</w:t>
      </w:r>
      <w:r w:rsidR="00A9453C">
        <w:rPr>
          <w:szCs w:val="22"/>
        </w:rPr>
        <w:t xml:space="preserve"> opening. </w:t>
      </w:r>
      <w:r>
        <w:rPr>
          <w:szCs w:val="22"/>
        </w:rPr>
        <w:t>Either</w:t>
      </w:r>
      <w:r w:rsidR="00A9453C">
        <w:rPr>
          <w:szCs w:val="22"/>
        </w:rPr>
        <w:t xml:space="preserve"> of these would result in lower center of gravity </w:t>
      </w:r>
      <w:r w:rsidR="00244AD2">
        <w:rPr>
          <w:szCs w:val="22"/>
        </w:rPr>
        <w:t>(</w:t>
      </w:r>
      <w:proofErr w:type="gramStart"/>
      <w:r w:rsidR="00244AD2">
        <w:rPr>
          <w:szCs w:val="22"/>
        </w:rPr>
        <w:t>similar to</w:t>
      </w:r>
      <w:proofErr w:type="gramEnd"/>
      <w:r w:rsidR="00244AD2">
        <w:rPr>
          <w:szCs w:val="22"/>
        </w:rPr>
        <w:t xml:space="preserve"> the effects of a bite</w:t>
      </w:r>
      <w:r w:rsidR="00E960BA">
        <w:rPr>
          <w:szCs w:val="22"/>
        </w:rPr>
        <w:t>-</w:t>
      </w:r>
      <w:r w:rsidR="00244AD2">
        <w:rPr>
          <w:szCs w:val="22"/>
        </w:rPr>
        <w:t xml:space="preserve">block, </w:t>
      </w:r>
      <w:r w:rsidR="00244AD2" w:rsidRPr="00ED3418">
        <w:rPr>
          <w:szCs w:val="22"/>
        </w:rPr>
        <w:t>McFarland &amp; Baum, 1995; Baum et al. 1996</w:t>
      </w:r>
      <w:r w:rsidR="00244AD2">
        <w:rPr>
          <w:szCs w:val="22"/>
        </w:rPr>
        <w:t>)</w:t>
      </w:r>
      <w:r w:rsidR="00A9453C">
        <w:rPr>
          <w:szCs w:val="22"/>
        </w:rPr>
        <w:t xml:space="preserve">, making a sound acoustically more </w:t>
      </w:r>
      <w:r w:rsidR="00A9453C" w:rsidRPr="00BF6D97">
        <w:rPr>
          <w:szCs w:val="22"/>
        </w:rPr>
        <w:t>/ʃ/</w:t>
      </w:r>
      <w:r w:rsidR="00A9453C">
        <w:rPr>
          <w:szCs w:val="22"/>
        </w:rPr>
        <w:t xml:space="preserve">-like. </w:t>
      </w:r>
      <w:r>
        <w:rPr>
          <w:szCs w:val="22"/>
        </w:rPr>
        <w:t xml:space="preserve">If listeners naively integrated this visual evidence with the acoustic evidence, listeners should be </w:t>
      </w:r>
      <w:r>
        <w:rPr>
          <w:i/>
          <w:iCs/>
          <w:szCs w:val="22"/>
        </w:rPr>
        <w:t>more</w:t>
      </w:r>
      <w:r>
        <w:rPr>
          <w:szCs w:val="22"/>
        </w:rPr>
        <w:t xml:space="preserve"> likely to respond </w:t>
      </w:r>
      <w:proofErr w:type="spellStart"/>
      <w:r w:rsidRPr="003E79A6">
        <w:rPr>
          <w:i/>
          <w:iCs/>
          <w:szCs w:val="22"/>
        </w:rPr>
        <w:t>ashi</w:t>
      </w:r>
      <w:proofErr w:type="spellEnd"/>
      <w:r>
        <w:rPr>
          <w:szCs w:val="22"/>
        </w:rPr>
        <w:t xml:space="preserve"> when the pen is in the mouth</w:t>
      </w:r>
      <w:r w:rsidR="001D0660">
        <w:rPr>
          <w:szCs w:val="22"/>
        </w:rPr>
        <w:t>—the opposite of what we observed in all three experiments</w:t>
      </w:r>
      <w:r>
        <w:rPr>
          <w:szCs w:val="22"/>
        </w:rPr>
        <w:t xml:space="preserve">. Similarly, if listeners ignored the pen, or if the effects of the pen on articulation, were not sufficiently visually evident, we should have failed to find </w:t>
      </w:r>
      <w:r w:rsidRPr="003F5649">
        <w:rPr>
          <w:i/>
        </w:rPr>
        <w:t>an</w:t>
      </w:r>
      <w:r w:rsidR="001D0660" w:rsidRPr="003F5649">
        <w:rPr>
          <w:i/>
        </w:rPr>
        <w:t>y</w:t>
      </w:r>
      <w:r>
        <w:rPr>
          <w:szCs w:val="22"/>
        </w:rPr>
        <w:t xml:space="preserve"> effect of pen location. </w:t>
      </w:r>
      <w:r w:rsidR="001D0660">
        <w:rPr>
          <w:szCs w:val="22"/>
        </w:rPr>
        <w:t xml:space="preserve">This was not the case. </w:t>
      </w:r>
      <w:r>
        <w:rPr>
          <w:szCs w:val="22"/>
        </w:rPr>
        <w:t xml:space="preserve">Instead, the results of Experiments 1a-c </w:t>
      </w:r>
      <w:r w:rsidR="001D0660">
        <w:rPr>
          <w:szCs w:val="22"/>
        </w:rPr>
        <w:t>are predicted by the hypothesis that l</w:t>
      </w:r>
      <w:r w:rsidR="00A9453C">
        <w:rPr>
          <w:szCs w:val="22"/>
        </w:rPr>
        <w:t>isteners expect and ‘explain away’ th</w:t>
      </w:r>
      <w:r w:rsidR="001D0660">
        <w:rPr>
          <w:szCs w:val="22"/>
        </w:rPr>
        <w:t>e</w:t>
      </w:r>
      <w:r w:rsidR="00A9453C">
        <w:rPr>
          <w:szCs w:val="22"/>
        </w:rPr>
        <w:t xml:space="preserve"> effect of the pen</w:t>
      </w:r>
      <w:r>
        <w:rPr>
          <w:szCs w:val="22"/>
        </w:rPr>
        <w:t xml:space="preserve">, paralleling </w:t>
      </w:r>
      <w:r w:rsidR="001D0660">
        <w:rPr>
          <w:szCs w:val="22"/>
        </w:rPr>
        <w:t>compensation effects</w:t>
      </w:r>
      <w:r>
        <w:rPr>
          <w:szCs w:val="22"/>
        </w:rPr>
        <w:t xml:space="preserve"> </w:t>
      </w:r>
      <w:r w:rsidR="001D0660">
        <w:rPr>
          <w:szCs w:val="22"/>
        </w:rPr>
        <w:t>previously documented for</w:t>
      </w:r>
      <w:r>
        <w:rPr>
          <w:szCs w:val="22"/>
        </w:rPr>
        <w:t xml:space="preserve"> </w:t>
      </w:r>
      <w:r w:rsidR="001D0660">
        <w:rPr>
          <w:szCs w:val="22"/>
        </w:rPr>
        <w:t>surrounding phonetic context</w:t>
      </w:r>
      <w:r>
        <w:rPr>
          <w:szCs w:val="22"/>
        </w:rPr>
        <w:t>.</w:t>
      </w:r>
    </w:p>
    <w:p w14:paraId="4804E457" w14:textId="055FB974" w:rsidR="000E2896" w:rsidRDefault="001D0660" w:rsidP="006D671F">
      <w:pPr>
        <w:rPr>
          <w:szCs w:val="22"/>
        </w:rPr>
      </w:pPr>
      <w:r>
        <w:rPr>
          <w:szCs w:val="22"/>
        </w:rPr>
        <w:t>One alternative explanation would be that the pen partially or completely obscures some of the visual cues to /</w:t>
      </w:r>
      <w:r w:rsidRPr="00BF6D97">
        <w:rPr>
          <w:szCs w:val="22"/>
        </w:rPr>
        <w:t>ʃ/</w:t>
      </w:r>
      <w:r>
        <w:rPr>
          <w:szCs w:val="22"/>
        </w:rPr>
        <w:t>—i.e., rather than causing</w:t>
      </w:r>
      <w:r>
        <w:rPr>
          <w:i/>
          <w:iCs/>
          <w:szCs w:val="22"/>
        </w:rPr>
        <w:t xml:space="preserve"> </w:t>
      </w:r>
      <w:r>
        <w:rPr>
          <w:szCs w:val="22"/>
        </w:rPr>
        <w:t>more lip rounding or a more open oral cavity, the pen might obscure the presence of lip rounding and cause the oral cavity to be more closed.</w:t>
      </w:r>
      <w:r w:rsidR="00E17FC6">
        <w:rPr>
          <w:szCs w:val="22"/>
        </w:rPr>
        <w:t xml:space="preserve"> This would explain the observed direction of the effect of pen location</w:t>
      </w:r>
      <w:r w:rsidR="00C1198C">
        <w:rPr>
          <w:szCs w:val="22"/>
        </w:rPr>
        <w:t xml:space="preserve">, and its enhancement for visually more </w:t>
      </w:r>
      <w:proofErr w:type="spellStart"/>
      <w:r w:rsidR="00C1198C">
        <w:rPr>
          <w:i/>
          <w:iCs/>
          <w:szCs w:val="22"/>
        </w:rPr>
        <w:t>ashi</w:t>
      </w:r>
      <w:proofErr w:type="spellEnd"/>
      <w:r w:rsidR="00C1198C">
        <w:rPr>
          <w:szCs w:val="22"/>
        </w:rPr>
        <w:t>-like stimuli</w:t>
      </w:r>
      <w:r w:rsidR="00E17FC6">
        <w:rPr>
          <w:szCs w:val="22"/>
        </w:rPr>
        <w:t xml:space="preserve">. </w:t>
      </w:r>
      <w:r w:rsidR="00C1198C">
        <w:rPr>
          <w:szCs w:val="22"/>
        </w:rPr>
        <w:t xml:space="preserve">It would, however, fail to predict why the effect to pen location increases for acoustically more </w:t>
      </w:r>
      <w:proofErr w:type="spellStart"/>
      <w:r w:rsidR="00C1198C">
        <w:rPr>
          <w:i/>
          <w:iCs/>
          <w:szCs w:val="22"/>
        </w:rPr>
        <w:t>ashi</w:t>
      </w:r>
      <w:proofErr w:type="spellEnd"/>
      <w:r w:rsidR="00C1198C">
        <w:rPr>
          <w:szCs w:val="22"/>
        </w:rPr>
        <w:t>-like stimuli.</w:t>
      </w:r>
      <w:r w:rsidR="00C1198C">
        <w:rPr>
          <w:i/>
          <w:iCs/>
          <w:szCs w:val="22"/>
        </w:rPr>
        <w:t xml:space="preserve"> </w:t>
      </w:r>
      <w:r w:rsidR="008D6284" w:rsidRPr="0066093F">
        <w:rPr>
          <w:szCs w:val="22"/>
        </w:rPr>
        <w:t xml:space="preserve"> </w:t>
      </w:r>
      <w:r w:rsidR="005105AE">
        <w:rPr>
          <w:szCs w:val="22"/>
        </w:rPr>
        <w:t xml:space="preserve">Nevertheless, </w:t>
      </w:r>
      <w:r w:rsidR="008D6284" w:rsidRPr="0066093F">
        <w:rPr>
          <w:szCs w:val="22"/>
        </w:rPr>
        <w:t>Experiment 2</w:t>
      </w:r>
      <w:r w:rsidR="00C1198C">
        <w:rPr>
          <w:szCs w:val="22"/>
        </w:rPr>
        <w:t xml:space="preserve"> further addresses this possibility</w:t>
      </w:r>
      <w:r w:rsidR="008D6284" w:rsidRPr="0066093F">
        <w:rPr>
          <w:szCs w:val="22"/>
        </w:rPr>
        <w:t>.</w:t>
      </w:r>
      <w:r w:rsidR="006D671F" w:rsidDel="006D671F">
        <w:rPr>
          <w:szCs w:val="22"/>
          <w:highlight w:val="yellow"/>
        </w:rPr>
        <w:t xml:space="preserve"> </w:t>
      </w:r>
    </w:p>
    <w:p w14:paraId="43A122D0" w14:textId="5365B9A3" w:rsidR="002E008A" w:rsidRPr="00ED3418" w:rsidRDefault="002E008A" w:rsidP="002E008A">
      <w:pPr>
        <w:pStyle w:val="Heading1"/>
        <w:rPr>
          <w:sz w:val="22"/>
          <w:szCs w:val="22"/>
        </w:rPr>
      </w:pPr>
      <w:r w:rsidRPr="00ED3418">
        <w:rPr>
          <w:sz w:val="22"/>
          <w:szCs w:val="22"/>
        </w:rPr>
        <w:t>Experiment</w:t>
      </w:r>
      <w:r>
        <w:rPr>
          <w:sz w:val="22"/>
          <w:szCs w:val="22"/>
        </w:rPr>
        <w:t xml:space="preserve"> 2</w:t>
      </w:r>
    </w:p>
    <w:p w14:paraId="16D68E76" w14:textId="3A444ACA" w:rsidR="00E739EF" w:rsidRDefault="002E008A" w:rsidP="00972CE3">
      <w:pPr>
        <w:rPr>
          <w:szCs w:val="22"/>
        </w:rPr>
      </w:pPr>
      <w:r>
        <w:rPr>
          <w:szCs w:val="22"/>
        </w:rPr>
        <w:t xml:space="preserve">The </w:t>
      </w:r>
      <w:r w:rsidR="00703116">
        <w:rPr>
          <w:szCs w:val="22"/>
        </w:rPr>
        <w:t xml:space="preserve">materials and procedure of </w:t>
      </w:r>
      <w:r w:rsidR="004F7088">
        <w:rPr>
          <w:szCs w:val="22"/>
        </w:rPr>
        <w:t>E</w:t>
      </w:r>
      <w:r>
        <w:rPr>
          <w:szCs w:val="22"/>
        </w:rPr>
        <w:t xml:space="preserve">xperiment </w:t>
      </w:r>
      <w:r w:rsidR="004F7088">
        <w:rPr>
          <w:szCs w:val="22"/>
        </w:rPr>
        <w:t xml:space="preserve">2 </w:t>
      </w:r>
      <w:r>
        <w:rPr>
          <w:szCs w:val="22"/>
        </w:rPr>
        <w:t>w</w:t>
      </w:r>
      <w:r w:rsidR="00703116">
        <w:rPr>
          <w:szCs w:val="22"/>
        </w:rPr>
        <w:t>ere</w:t>
      </w:r>
      <w:r>
        <w:rPr>
          <w:szCs w:val="22"/>
        </w:rPr>
        <w:t xml:space="preserve"> identical to Experiment 1c, except that</w:t>
      </w:r>
      <w:r w:rsidR="00703116">
        <w:rPr>
          <w:szCs w:val="22"/>
        </w:rPr>
        <w:t xml:space="preserve"> the talker’s mouth was occluded by a black rectangle during the production of the </w:t>
      </w:r>
      <w:r w:rsidR="00703116" w:rsidRPr="00ED3418">
        <w:rPr>
          <w:szCs w:val="22"/>
        </w:rPr>
        <w:t>/s/-/ʃ/ fricative</w:t>
      </w:r>
      <w:r w:rsidR="004F7088">
        <w:rPr>
          <w:szCs w:val="22"/>
        </w:rPr>
        <w:t xml:space="preserve"> (see </w:t>
      </w:r>
      <w:r w:rsidR="004F7088">
        <w:rPr>
          <w:szCs w:val="22"/>
        </w:rPr>
        <w:fldChar w:fldCharType="begin"/>
      </w:r>
      <w:r w:rsidR="004F7088">
        <w:rPr>
          <w:szCs w:val="22"/>
        </w:rPr>
        <w:instrText xml:space="preserve"> REF _Ref136084921 \h </w:instrText>
      </w:r>
      <w:r w:rsidR="004F7088">
        <w:rPr>
          <w:szCs w:val="22"/>
        </w:rPr>
      </w:r>
      <w:r w:rsidR="004F7088">
        <w:rPr>
          <w:szCs w:val="22"/>
        </w:rPr>
        <w:fldChar w:fldCharType="separate"/>
      </w:r>
      <w:r w:rsidR="004F7088" w:rsidRPr="00ED3418">
        <w:rPr>
          <w:szCs w:val="22"/>
        </w:rPr>
        <w:t xml:space="preserve">Figure </w:t>
      </w:r>
      <w:r w:rsidR="004F7088">
        <w:rPr>
          <w:noProof/>
          <w:szCs w:val="22"/>
        </w:rPr>
        <w:t>6</w:t>
      </w:r>
      <w:r w:rsidR="004F7088">
        <w:rPr>
          <w:szCs w:val="22"/>
        </w:rPr>
        <w:fldChar w:fldCharType="end"/>
      </w:r>
      <w:r w:rsidR="004F7088">
        <w:rPr>
          <w:szCs w:val="22"/>
        </w:rPr>
        <w:t>)</w:t>
      </w:r>
      <w:r w:rsidRPr="00ED3418">
        <w:rPr>
          <w:szCs w:val="22"/>
        </w:rPr>
        <w:t xml:space="preserve">. </w:t>
      </w:r>
      <w:r w:rsidR="00E739EF">
        <w:rPr>
          <w:szCs w:val="22"/>
        </w:rPr>
        <w:t xml:space="preserve">The rectangle was absent at the start and end of the video, appearing </w:t>
      </w:r>
      <w:r w:rsidR="00A43FA1">
        <w:rPr>
          <w:szCs w:val="22"/>
        </w:rPr>
        <w:t>at</w:t>
      </w:r>
      <w:r w:rsidR="00E739EF">
        <w:rPr>
          <w:szCs w:val="22"/>
        </w:rPr>
        <w:t xml:space="preserve"> the start of the fricative and disappearing </w:t>
      </w:r>
      <w:r w:rsidR="00A43FA1">
        <w:rPr>
          <w:szCs w:val="22"/>
        </w:rPr>
        <w:t>at</w:t>
      </w:r>
      <w:r w:rsidR="00E739EF">
        <w:rPr>
          <w:szCs w:val="22"/>
        </w:rPr>
        <w:t xml:space="preserve"> the end of the fricative. This left it </w:t>
      </w:r>
      <w:r w:rsidR="00A43FA1">
        <w:rPr>
          <w:szCs w:val="22"/>
        </w:rPr>
        <w:t>very apparent</w:t>
      </w:r>
      <w:r w:rsidR="00E739EF">
        <w:rPr>
          <w:szCs w:val="22"/>
        </w:rPr>
        <w:t xml:space="preserve"> </w:t>
      </w:r>
      <w:r w:rsidR="00E739EF">
        <w:rPr>
          <w:i/>
          <w:iCs/>
          <w:szCs w:val="22"/>
        </w:rPr>
        <w:t>that</w:t>
      </w:r>
      <w:r w:rsidR="00E739EF">
        <w:rPr>
          <w:szCs w:val="22"/>
        </w:rPr>
        <w:t xml:space="preserve"> the pen was in the mouth during the production of the fricative, while occluding most direct evidence of the </w:t>
      </w:r>
      <w:r w:rsidR="00375884">
        <w:rPr>
          <w:szCs w:val="22"/>
        </w:rPr>
        <w:t xml:space="preserve">effect of the pen on the </w:t>
      </w:r>
      <w:r w:rsidR="00E739EF">
        <w:rPr>
          <w:szCs w:val="22"/>
        </w:rPr>
        <w:t xml:space="preserve">specific state of the articulators (lip rounding, oral cavity opening) during </w:t>
      </w:r>
      <w:r w:rsidR="00E739EF">
        <w:rPr>
          <w:szCs w:val="22"/>
        </w:rPr>
        <w:lastRenderedPageBreak/>
        <w:t xml:space="preserve">the production of the fricative. </w:t>
      </w:r>
    </w:p>
    <w:p w14:paraId="15154D13" w14:textId="43037B55" w:rsidR="002E008A" w:rsidRPr="00ED3418" w:rsidRDefault="00703116" w:rsidP="003E79A6">
      <w:pPr>
        <w:ind w:firstLine="0"/>
        <w:rPr>
          <w:szCs w:val="22"/>
        </w:rPr>
      </w:pPr>
      <w:commentRangeStart w:id="10"/>
      <w:commentRangeEnd w:id="10"/>
      <w:r>
        <w:rPr>
          <w:rStyle w:val="CommentReference"/>
        </w:rPr>
        <w:commentReference w:id="10"/>
      </w:r>
    </w:p>
    <w:bookmarkStart w:id="11" w:name="_Ref136084921"/>
    <w:p w14:paraId="7EE39542" w14:textId="7DC1A66C" w:rsidR="008133E0" w:rsidRPr="00ED3418" w:rsidRDefault="00102065" w:rsidP="008133E0">
      <w:pPr>
        <w:jc w:val="center"/>
        <w:rPr>
          <w:szCs w:val="22"/>
        </w:rPr>
      </w:pPr>
      <w:r>
        <w:fldChar w:fldCharType="begin"/>
      </w:r>
      <w:r>
        <w:instrText xml:space="preserve"> INCLUDEPICTURE "https://mail.google.com/mail/u/0?ui=2&amp;ik=427c5e0115&amp;attid=0.2&amp;permmsgid=msg-a:r-6517382407935838111&amp;th=18881455e6e60146&amp;view=fimg&amp;fur=ip&amp;sz=s0-l75-ft&amp;attbid=ANGjdJ9hBBsZG11nkbvpTJF3IkO8RHm5Lk7jznnSfBVVY5YsQc-8r0YtUZj9kIHFU-A-Wjx52oSXwaLKVjdnOzz06Hxqy7wDVl6RhPcJ9YKSqqDs9RDEQvVbRfAJl-s&amp;disp=emb&amp;realattid=ii_lifz97zr1" \* MERGEFORMATINET </w:instrText>
      </w:r>
      <w:r>
        <w:fldChar w:fldCharType="separate"/>
      </w:r>
      <w:r>
        <w:fldChar w:fldCharType="end"/>
      </w:r>
      <w:r>
        <w:rPr>
          <w:noProof/>
          <w:szCs w:val="22"/>
        </w:rPr>
        <w:drawing>
          <wp:inline distT="0" distB="0" distL="0" distR="0" wp14:anchorId="6D2B9F41" wp14:editId="7AF37312">
            <wp:extent cx="4135179" cy="3121964"/>
            <wp:effectExtent l="0" t="0" r="0" b="0"/>
            <wp:docPr id="1944759604" name="Picture 3" descr="A picture containing screenshot, person,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59604" name="Picture 3" descr="A picture containing screenshot, person, design&#10;&#10;Description automatically generated"/>
                    <pic:cNvPicPr/>
                  </pic:nvPicPr>
                  <pic:blipFill>
                    <a:blip r:embed="rId19"/>
                    <a:stretch>
                      <a:fillRect/>
                    </a:stretch>
                  </pic:blipFill>
                  <pic:spPr>
                    <a:xfrm>
                      <a:off x="0" y="0"/>
                      <a:ext cx="4190508" cy="3163736"/>
                    </a:xfrm>
                    <a:prstGeom prst="rect">
                      <a:avLst/>
                    </a:prstGeom>
                  </pic:spPr>
                </pic:pic>
              </a:graphicData>
            </a:graphic>
          </wp:inline>
        </w:drawing>
      </w:r>
    </w:p>
    <w:p w14:paraId="6D3AA166" w14:textId="31CCDD54" w:rsidR="002E008A" w:rsidRPr="00ED3418" w:rsidRDefault="002E008A" w:rsidP="002E008A">
      <w:pPr>
        <w:pStyle w:val="Caption"/>
        <w:rPr>
          <w:szCs w:val="22"/>
        </w:rPr>
      </w:pPr>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004F7088">
        <w:rPr>
          <w:noProof/>
          <w:szCs w:val="22"/>
        </w:rPr>
        <w:t>6</w:t>
      </w:r>
      <w:r w:rsidRPr="00ED3418">
        <w:rPr>
          <w:noProof/>
          <w:szCs w:val="22"/>
        </w:rPr>
        <w:fldChar w:fldCharType="end"/>
      </w:r>
      <w:bookmarkEnd w:id="11"/>
      <w:r w:rsidRPr="00ED3418">
        <w:rPr>
          <w:szCs w:val="22"/>
        </w:rPr>
        <w:tab/>
        <w:t>S</w:t>
      </w:r>
      <w:r w:rsidR="00102065">
        <w:rPr>
          <w:szCs w:val="22"/>
        </w:rPr>
        <w:t>chematic of</w:t>
      </w:r>
      <w:r w:rsidRPr="00ED3418">
        <w:rPr>
          <w:szCs w:val="22"/>
        </w:rPr>
        <w:t xml:space="preserve"> </w:t>
      </w:r>
      <w:r w:rsidR="00102065">
        <w:rPr>
          <w:szCs w:val="22"/>
        </w:rPr>
        <w:t>an</w:t>
      </w:r>
      <w:r w:rsidRPr="00ED3418">
        <w:rPr>
          <w:szCs w:val="22"/>
        </w:rPr>
        <w:t xml:space="preserve"> </w:t>
      </w:r>
      <w:r w:rsidR="00C45DB8">
        <w:rPr>
          <w:szCs w:val="22"/>
        </w:rPr>
        <w:t>audiovisual</w:t>
      </w:r>
      <w:r w:rsidRPr="00ED3418">
        <w:rPr>
          <w:szCs w:val="22"/>
        </w:rPr>
        <w:t xml:space="preserve"> item in Experiment </w:t>
      </w:r>
      <w:r w:rsidR="00703116">
        <w:rPr>
          <w:szCs w:val="22"/>
        </w:rPr>
        <w:t>2</w:t>
      </w:r>
      <w:r w:rsidRPr="00ED3418">
        <w:rPr>
          <w:szCs w:val="22"/>
        </w:rPr>
        <w:t xml:space="preserve">, </w:t>
      </w:r>
      <w:r w:rsidR="00E739EF">
        <w:rPr>
          <w:szCs w:val="22"/>
        </w:rPr>
        <w:t>during the production of the fricative</w:t>
      </w:r>
      <w:r w:rsidRPr="00ED3418">
        <w:rPr>
          <w:szCs w:val="22"/>
        </w:rPr>
        <w:t xml:space="preserve">. </w:t>
      </w:r>
      <w:r w:rsidR="00703116">
        <w:rPr>
          <w:szCs w:val="22"/>
        </w:rPr>
        <w:t>As in Experiments 1a-c</w:t>
      </w:r>
      <w:r w:rsidRPr="00ED3418">
        <w:rPr>
          <w:szCs w:val="22"/>
        </w:rPr>
        <w:t>, the talker either had the pen in the mouth</w:t>
      </w:r>
      <w:r>
        <w:rPr>
          <w:szCs w:val="22"/>
        </w:rPr>
        <w:t xml:space="preserve"> (left)</w:t>
      </w:r>
      <w:r w:rsidRPr="00ED3418">
        <w:rPr>
          <w:szCs w:val="22"/>
        </w:rPr>
        <w:t xml:space="preserve"> or in the hand</w:t>
      </w:r>
      <w:r>
        <w:rPr>
          <w:szCs w:val="22"/>
        </w:rPr>
        <w:t xml:space="preserve"> (right)</w:t>
      </w:r>
      <w:r w:rsidR="00703116">
        <w:rPr>
          <w:szCs w:val="22"/>
        </w:rPr>
        <w:t xml:space="preserve"> during </w:t>
      </w:r>
      <w:r w:rsidR="00703116" w:rsidRPr="00ED3418">
        <w:rPr>
          <w:szCs w:val="22"/>
        </w:rPr>
        <w:t>the production of the fricativ</w:t>
      </w:r>
      <w:r w:rsidR="00703116">
        <w:rPr>
          <w:szCs w:val="22"/>
        </w:rPr>
        <w:t>e</w:t>
      </w:r>
      <w:r>
        <w:rPr>
          <w:szCs w:val="22"/>
        </w:rPr>
        <w:t>.</w:t>
      </w:r>
      <w:r w:rsidR="00703116">
        <w:rPr>
          <w:szCs w:val="22"/>
        </w:rPr>
        <w:t xml:space="preserve"> Unlike in Experiments 1a-c, a black box occluded the talker’s mouth during the production of the fricative. </w:t>
      </w:r>
    </w:p>
    <w:p w14:paraId="6600DD62" w14:textId="175373A2" w:rsidR="00972CE3" w:rsidRDefault="00972CE3" w:rsidP="00972CE3">
      <w:pPr>
        <w:rPr>
          <w:szCs w:val="22"/>
        </w:rPr>
      </w:pPr>
      <w:r>
        <w:rPr>
          <w:szCs w:val="22"/>
        </w:rPr>
        <w:t xml:space="preserve">This manipulation served two purposes. First, by assessing the effect of pen location in Experiment 2, we can test whether the presence of a pen in the mouth was sufficient to cause the effect observed in Experiments 1a-c or whether listeners need to have more direct evidence of the </w:t>
      </w:r>
      <w:r>
        <w:rPr>
          <w:i/>
          <w:iCs/>
          <w:szCs w:val="22"/>
        </w:rPr>
        <w:t>articulatory consequences</w:t>
      </w:r>
      <w:r>
        <w:rPr>
          <w:szCs w:val="22"/>
        </w:rPr>
        <w:t xml:space="preserve"> of the pen in the mouth. For example, if listeners only compensate if they observe that the pen indeed causes more lip rounding or larger opening of the oral cavity</w:t>
      </w:r>
      <w:r w:rsidR="00A43FA1">
        <w:rPr>
          <w:szCs w:val="22"/>
        </w:rPr>
        <w:t xml:space="preserve"> during the production of the fricative</w:t>
      </w:r>
      <w:r>
        <w:rPr>
          <w:szCs w:val="22"/>
        </w:rPr>
        <w:t xml:space="preserve">, then we expect the effect of the pen—replicated three times in Experiments 1a-c—to be no longer observed in Experiment 2. This latter possibility </w:t>
      </w:r>
      <w:r w:rsidR="00A43FA1">
        <w:rPr>
          <w:szCs w:val="22"/>
        </w:rPr>
        <w:t>is predicted by</w:t>
      </w:r>
      <w:r>
        <w:rPr>
          <w:szCs w:val="22"/>
        </w:rPr>
        <w:t xml:space="preserve"> compensation accounts like that advanced by Fowler since “</w:t>
      </w:r>
      <w:r w:rsidRPr="00ED3418">
        <w:rPr>
          <w:szCs w:val="22"/>
        </w:rPr>
        <w:t>it does not matter why the lips were rounded; it only matters that they were rounded</w:t>
      </w:r>
      <w:r>
        <w:rPr>
          <w:szCs w:val="22"/>
        </w:rPr>
        <w:t>” (Fowler, 2006, p.</w:t>
      </w:r>
      <w:r w:rsidR="007B4DCF">
        <w:rPr>
          <w:szCs w:val="22"/>
        </w:rPr>
        <w:t xml:space="preserve"> 166</w:t>
      </w:r>
      <w:r>
        <w:rPr>
          <w:szCs w:val="22"/>
        </w:rPr>
        <w:t>).</w:t>
      </w:r>
    </w:p>
    <w:p w14:paraId="705BC49B" w14:textId="77DEA9BA" w:rsidR="00F009B1" w:rsidRPr="00F009B1" w:rsidRDefault="00F009B1" w:rsidP="00972CE3">
      <w:pPr>
        <w:rPr>
          <w:szCs w:val="22"/>
        </w:rPr>
      </w:pPr>
      <w:r>
        <w:rPr>
          <w:szCs w:val="22"/>
        </w:rPr>
        <w:t xml:space="preserve">Evidence from visually presented </w:t>
      </w:r>
      <w:r>
        <w:rPr>
          <w:i/>
          <w:iCs/>
          <w:szCs w:val="22"/>
        </w:rPr>
        <w:t>phonetic</w:t>
      </w:r>
      <w:r>
        <w:rPr>
          <w:szCs w:val="22"/>
        </w:rPr>
        <w:t xml:space="preserve"> context seem to </w:t>
      </w:r>
      <w:r w:rsidR="00D72E94">
        <w:rPr>
          <w:szCs w:val="22"/>
        </w:rPr>
        <w:t>be compatible with</w:t>
      </w:r>
      <w:r>
        <w:rPr>
          <w:szCs w:val="22"/>
        </w:rPr>
        <w:t xml:space="preserve"> Fowler’s </w:t>
      </w:r>
      <w:r>
        <w:rPr>
          <w:szCs w:val="22"/>
        </w:rPr>
        <w:lastRenderedPageBreak/>
        <w:t>conjecture. Previous work has found effects of visually presented phonetic context to be strongest when the relevant visual evidence—e.g., of lip-rounding—is particularly clear (e.g., Mitterer, 2006; Kang et al., 2016 vs. Vroomen &amp; de Gelder, 2010) and when it is still present during the articulation of the target sound on which compensation is assessed (</w:t>
      </w:r>
      <w:r w:rsidR="00D72E94">
        <w:rPr>
          <w:szCs w:val="22"/>
        </w:rPr>
        <w:t xml:space="preserve">Holt, Stephens, &amp; Lotto, 2005; </w:t>
      </w:r>
      <w:r>
        <w:rPr>
          <w:szCs w:val="22"/>
        </w:rPr>
        <w:t>for discussion, see Fowler, 2006; Lotto &amp; Holt, 2006). Experiment 2 tests whether the same holds for the effects of the pen that we observed in Experiments 1a-c.</w:t>
      </w:r>
    </w:p>
    <w:p w14:paraId="4A39DE5B" w14:textId="64B81D34" w:rsidR="00972CE3" w:rsidRDefault="00972CE3" w:rsidP="00972CE3">
      <w:pPr>
        <w:rPr>
          <w:szCs w:val="22"/>
        </w:rPr>
      </w:pPr>
      <w:r>
        <w:rPr>
          <w:szCs w:val="22"/>
        </w:rPr>
        <w:t xml:space="preserve">Second, Experiment 2 allows us to test whether the decreased rate of </w:t>
      </w:r>
      <w:proofErr w:type="spellStart"/>
      <w:r w:rsidRPr="0066093F">
        <w:rPr>
          <w:i/>
          <w:iCs/>
          <w:szCs w:val="22"/>
        </w:rPr>
        <w:t>ashi</w:t>
      </w:r>
      <w:proofErr w:type="spellEnd"/>
      <w:r w:rsidR="00687728">
        <w:rPr>
          <w:szCs w:val="22"/>
        </w:rPr>
        <w:t>-</w:t>
      </w:r>
      <w:r>
        <w:rPr>
          <w:szCs w:val="22"/>
        </w:rPr>
        <w:t xml:space="preserve">responses when the pen was in the mouth in Experiments 1a-c was due to visual </w:t>
      </w:r>
      <w:r w:rsidR="00A43FA1">
        <w:rPr>
          <w:szCs w:val="22"/>
        </w:rPr>
        <w:t xml:space="preserve">occlusion </w:t>
      </w:r>
      <w:r>
        <w:rPr>
          <w:szCs w:val="22"/>
        </w:rPr>
        <w:t xml:space="preserve">of articulatory evidence, rather than compensation. Under this alternative hypothesis, both pen conditions (pen in mouth vs. hand) of Experiment 2 should yield rates of </w:t>
      </w:r>
      <w:proofErr w:type="spellStart"/>
      <w:r w:rsidRPr="0066093F">
        <w:rPr>
          <w:i/>
          <w:iCs/>
          <w:szCs w:val="22"/>
        </w:rPr>
        <w:t>ashi</w:t>
      </w:r>
      <w:proofErr w:type="spellEnd"/>
      <w:r w:rsidR="00687728">
        <w:rPr>
          <w:szCs w:val="22"/>
        </w:rPr>
        <w:t>-</w:t>
      </w:r>
      <w:r>
        <w:rPr>
          <w:szCs w:val="22"/>
        </w:rPr>
        <w:t>responses comparable to the pen-in-the-mouth condition in Experiment 1c (since Experiment 2 occludes most direct visual evidence of fricative articulation). Thus</w:t>
      </w:r>
      <w:r w:rsidR="005B6440">
        <w:rPr>
          <w:szCs w:val="22"/>
        </w:rPr>
        <w:t>,</w:t>
      </w:r>
      <w:r>
        <w:rPr>
          <w:szCs w:val="22"/>
        </w:rPr>
        <w:t xml:space="preserve"> Experiment 2 aimed to distinguish three hypotheses, two of which are elaborations of the compensation hypothesis: (1a) that listeners compensate for the visually evident presence of a cause that is known to affect the production of the fricative (pen in the mouth), (1b) that listeners compensate based on the visually evident state of the articulators </w:t>
      </w:r>
      <w:r w:rsidR="00A43FA1">
        <w:rPr>
          <w:szCs w:val="22"/>
        </w:rPr>
        <w:t>caused by then pen in the mouth, rather than the presence of the pen itself</w:t>
      </w:r>
      <w:r>
        <w:rPr>
          <w:szCs w:val="22"/>
        </w:rPr>
        <w:t>, (2) that the effects of Experiments 1a-c were due to visual occlusion of articulatory cues, rather than compensation.</w:t>
      </w:r>
    </w:p>
    <w:p w14:paraId="7CF5CA67" w14:textId="77777777" w:rsidR="002E008A" w:rsidRPr="00ED3418" w:rsidRDefault="002E008A" w:rsidP="002E008A">
      <w:pPr>
        <w:pStyle w:val="Heading2"/>
        <w:rPr>
          <w:szCs w:val="22"/>
        </w:rPr>
      </w:pPr>
      <w:r w:rsidRPr="00ED3418">
        <w:rPr>
          <w:szCs w:val="22"/>
        </w:rPr>
        <w:t>Methods</w:t>
      </w:r>
    </w:p>
    <w:p w14:paraId="7316D4DA" w14:textId="778A406B" w:rsidR="002E008A" w:rsidRPr="00ED3418" w:rsidRDefault="002E008A" w:rsidP="001E0131">
      <w:pPr>
        <w:rPr>
          <w:szCs w:val="22"/>
        </w:rPr>
      </w:pPr>
      <w:r w:rsidRPr="00ED3418">
        <w:rPr>
          <w:b/>
          <w:bCs/>
          <w:i/>
          <w:iCs/>
          <w:szCs w:val="22"/>
        </w:rPr>
        <w:t>Participants.</w:t>
      </w:r>
      <w:r w:rsidRPr="00ED3418">
        <w:rPr>
          <w:szCs w:val="22"/>
        </w:rPr>
        <w:t xml:space="preserve"> </w:t>
      </w:r>
      <w:r w:rsidR="00972CE3">
        <w:rPr>
          <w:szCs w:val="22"/>
        </w:rPr>
        <w:t>We again recruited</w:t>
      </w:r>
      <w:r w:rsidRPr="00ED3418">
        <w:rPr>
          <w:szCs w:val="22"/>
        </w:rPr>
        <w:t xml:space="preserve"> 64 participants, </w:t>
      </w:r>
      <w:r w:rsidR="00972CE3">
        <w:rPr>
          <w:szCs w:val="22"/>
        </w:rPr>
        <w:t>using the same approach, payment, etc. as in Experiment 1c.</w:t>
      </w:r>
      <w:r w:rsidR="001E0131">
        <w:rPr>
          <w:szCs w:val="22"/>
        </w:rPr>
        <w:t xml:space="preserve"> </w:t>
      </w:r>
      <w:r w:rsidR="001E0131" w:rsidRPr="001E0131">
        <w:rPr>
          <w:szCs w:val="22"/>
        </w:rPr>
        <w:t xml:space="preserve">Participants took an average of </w:t>
      </w:r>
      <w:r w:rsidR="001E0131">
        <w:rPr>
          <w:szCs w:val="22"/>
        </w:rPr>
        <w:t>2</w:t>
      </w:r>
      <w:r w:rsidR="00F95C43">
        <w:rPr>
          <w:szCs w:val="22"/>
        </w:rPr>
        <w:t>2</w:t>
      </w:r>
      <w:r w:rsidR="001E0131">
        <w:rPr>
          <w:szCs w:val="22"/>
        </w:rPr>
        <w:t>.</w:t>
      </w:r>
      <w:r w:rsidR="00F95C43">
        <w:rPr>
          <w:szCs w:val="22"/>
        </w:rPr>
        <w:t>3</w:t>
      </w:r>
      <w:r w:rsidR="001E0131" w:rsidRPr="001E0131">
        <w:rPr>
          <w:szCs w:val="22"/>
        </w:rPr>
        <w:t xml:space="preserve"> minutes to complete the experiment (SD = </w:t>
      </w:r>
      <w:r w:rsidR="00F95C43">
        <w:rPr>
          <w:szCs w:val="22"/>
        </w:rPr>
        <w:t>17</w:t>
      </w:r>
      <w:r w:rsidR="001E0131">
        <w:rPr>
          <w:szCs w:val="22"/>
        </w:rPr>
        <w:t>.</w:t>
      </w:r>
      <w:r w:rsidR="00F95C43">
        <w:rPr>
          <w:szCs w:val="22"/>
        </w:rPr>
        <w:t>3</w:t>
      </w:r>
      <w:r w:rsidR="001E0131" w:rsidRPr="001E0131">
        <w:rPr>
          <w:szCs w:val="22"/>
        </w:rPr>
        <w:t xml:space="preserve"> minutes).</w:t>
      </w:r>
      <w:r w:rsidR="001E0131" w:rsidRPr="00ED3418">
        <w:rPr>
          <w:szCs w:val="22"/>
        </w:rPr>
        <w:t xml:space="preserve"> </w:t>
      </w:r>
    </w:p>
    <w:p w14:paraId="52FC772A" w14:textId="2A4CDA7C" w:rsidR="002E008A" w:rsidRDefault="002E008A" w:rsidP="003E79A6">
      <w:pPr>
        <w:rPr>
          <w:szCs w:val="22"/>
        </w:rPr>
      </w:pPr>
      <w:r w:rsidRPr="00ED3418">
        <w:rPr>
          <w:b/>
          <w:bCs/>
          <w:i/>
          <w:iCs/>
          <w:szCs w:val="22"/>
        </w:rPr>
        <w:t xml:space="preserve">Materials. </w:t>
      </w:r>
      <w:r w:rsidR="00972CE3" w:rsidRPr="0066093F">
        <w:rPr>
          <w:szCs w:val="22"/>
        </w:rPr>
        <w:t>All materials were the same as in Exper</w:t>
      </w:r>
      <w:r w:rsidR="00972CE3">
        <w:rPr>
          <w:szCs w:val="22"/>
        </w:rPr>
        <w:t>i</w:t>
      </w:r>
      <w:r w:rsidR="00972CE3" w:rsidRPr="0066093F">
        <w:rPr>
          <w:szCs w:val="22"/>
        </w:rPr>
        <w:t>ment 1c, except for the addition of a black rectangle to the video, as described above.</w:t>
      </w:r>
      <w:r w:rsidR="00972CE3">
        <w:rPr>
          <w:szCs w:val="22"/>
        </w:rPr>
        <w:t xml:space="preserve"> </w:t>
      </w:r>
      <w:r w:rsidR="00E02182">
        <w:rPr>
          <w:szCs w:val="22"/>
        </w:rPr>
        <w:t xml:space="preserve">The black rectangle was </w:t>
      </w:r>
      <w:r w:rsidR="00E02182" w:rsidRPr="00E02182">
        <w:rPr>
          <w:szCs w:val="22"/>
        </w:rPr>
        <w:t xml:space="preserve">positioned such that vertically, the area from the bottom of the talker's nose to the bottom of her chin were blocked from </w:t>
      </w:r>
      <w:r w:rsidR="00E02182" w:rsidRPr="00E02182">
        <w:rPr>
          <w:szCs w:val="22"/>
        </w:rPr>
        <w:lastRenderedPageBreak/>
        <w:t xml:space="preserve">view. Horizontally, the entire width of the face was occluded. This was intended to </w:t>
      </w:r>
      <w:r w:rsidR="00E02182">
        <w:rPr>
          <w:szCs w:val="22"/>
        </w:rPr>
        <w:t>occlude</w:t>
      </w:r>
      <w:r w:rsidR="00E02182" w:rsidRPr="00E02182">
        <w:rPr>
          <w:szCs w:val="22"/>
        </w:rPr>
        <w:t xml:space="preserve"> visually specified articulat</w:t>
      </w:r>
      <w:r w:rsidR="00E02182">
        <w:rPr>
          <w:szCs w:val="22"/>
        </w:rPr>
        <w:t>ion</w:t>
      </w:r>
      <w:r w:rsidR="00E02182" w:rsidRPr="00E02182">
        <w:rPr>
          <w:szCs w:val="22"/>
        </w:rPr>
        <w:t>, including lip rounding, mouth aperture, and tongue position. </w:t>
      </w:r>
      <w:r w:rsidR="00E02182">
        <w:rPr>
          <w:szCs w:val="22"/>
        </w:rPr>
        <w:t>In cases where the talker moved during production, the size of the rectangle was increased such that the above criterion always applied. This gave rise slightly different dimensions between different video frames.</w:t>
      </w:r>
      <w:r w:rsidR="003E79A6">
        <w:rPr>
          <w:szCs w:val="22"/>
        </w:rPr>
        <w:t xml:space="preserve"> T</w:t>
      </w:r>
      <w:r w:rsidR="005878C4">
        <w:rPr>
          <w:szCs w:val="22"/>
        </w:rPr>
        <w:t>he</w:t>
      </w:r>
      <w:r w:rsidR="00E02182" w:rsidRPr="00E02182">
        <w:rPr>
          <w:szCs w:val="22"/>
        </w:rPr>
        <w:t xml:space="preserve"> </w:t>
      </w:r>
      <w:r w:rsidR="003E79A6">
        <w:rPr>
          <w:szCs w:val="22"/>
        </w:rPr>
        <w:t>occluder appear</w:t>
      </w:r>
      <w:r w:rsidR="00E02182">
        <w:rPr>
          <w:szCs w:val="22"/>
        </w:rPr>
        <w:t xml:space="preserve"> </w:t>
      </w:r>
      <w:r w:rsidR="003E79A6">
        <w:rPr>
          <w:szCs w:val="22"/>
        </w:rPr>
        <w:t>during</w:t>
      </w:r>
      <w:r w:rsidR="005878C4">
        <w:rPr>
          <w:szCs w:val="22"/>
        </w:rPr>
        <w:t xml:space="preserve"> the </w:t>
      </w:r>
      <w:r w:rsidR="003E79A6">
        <w:rPr>
          <w:szCs w:val="22"/>
        </w:rPr>
        <w:t xml:space="preserve">video </w:t>
      </w:r>
      <w:r w:rsidR="005878C4">
        <w:rPr>
          <w:szCs w:val="22"/>
        </w:rPr>
        <w:t xml:space="preserve">frame after the </w:t>
      </w:r>
      <w:r w:rsidR="005878C4" w:rsidRPr="00E02182">
        <w:rPr>
          <w:szCs w:val="22"/>
        </w:rPr>
        <w:t>talker's maximum mouth aperture for the preceding vowel. The occluder disappeared at word offset. The vowel after the fricative was therefore also visually occluded.</w:t>
      </w:r>
      <w:r w:rsidR="005878C4">
        <w:rPr>
          <w:szCs w:val="22"/>
        </w:rPr>
        <w:t xml:space="preserve"> This window was</w:t>
      </w:r>
      <w:r w:rsidR="00E02182">
        <w:rPr>
          <w:szCs w:val="22"/>
        </w:rPr>
        <w:t xml:space="preserve"> </w:t>
      </w:r>
      <w:r w:rsidR="00E02182" w:rsidRPr="00E02182">
        <w:rPr>
          <w:szCs w:val="22"/>
        </w:rPr>
        <w:t>intended to balance the competing constraints of giving subjects maximum opportunity to see the pen in the talker's mouth, while</w:t>
      </w:r>
      <w:r w:rsidR="005878C4">
        <w:rPr>
          <w:szCs w:val="22"/>
        </w:rPr>
        <w:t xml:space="preserve"> </w:t>
      </w:r>
      <w:r w:rsidR="00E02182" w:rsidRPr="00E02182">
        <w:rPr>
          <w:szCs w:val="22"/>
        </w:rPr>
        <w:t xml:space="preserve">blocking the entirety of the fricative segment. </w:t>
      </w:r>
    </w:p>
    <w:p w14:paraId="3A7459A7" w14:textId="239C3064" w:rsidR="002E008A" w:rsidRPr="00ED3418" w:rsidRDefault="002E008A" w:rsidP="002E008A">
      <w:pPr>
        <w:rPr>
          <w:b/>
          <w:bCs/>
          <w:i/>
          <w:iCs/>
          <w:szCs w:val="22"/>
        </w:rPr>
      </w:pPr>
      <w:r w:rsidRPr="00ED3418">
        <w:rPr>
          <w:b/>
          <w:bCs/>
          <w:i/>
          <w:iCs/>
          <w:szCs w:val="22"/>
        </w:rPr>
        <w:t xml:space="preserve">Procedure. </w:t>
      </w:r>
      <w:r w:rsidR="006904D7">
        <w:rPr>
          <w:szCs w:val="22"/>
        </w:rPr>
        <w:t>The procedure was identical to Experiment 1c</w:t>
      </w:r>
      <w:r w:rsidR="00143685">
        <w:rPr>
          <w:szCs w:val="22"/>
        </w:rPr>
        <w:t xml:space="preserve">, with </w:t>
      </w:r>
      <w:r w:rsidR="003E79A6">
        <w:rPr>
          <w:szCs w:val="22"/>
        </w:rPr>
        <w:t xml:space="preserve">the </w:t>
      </w:r>
      <w:r w:rsidR="00143685">
        <w:rPr>
          <w:szCs w:val="22"/>
        </w:rPr>
        <w:t>exception</w:t>
      </w:r>
      <w:r w:rsidR="003E79A6">
        <w:rPr>
          <w:szCs w:val="22"/>
        </w:rPr>
        <w:t xml:space="preserve"> that t</w:t>
      </w:r>
      <w:r w:rsidR="006A24AF">
        <w:rPr>
          <w:szCs w:val="22"/>
        </w:rPr>
        <w:t xml:space="preserve">he phrase </w:t>
      </w:r>
      <w:r w:rsidR="006A24AF" w:rsidRPr="003E79A6">
        <w:rPr>
          <w:szCs w:val="22"/>
        </w:rPr>
        <w:t>“</w:t>
      </w:r>
      <w:r w:rsidR="006A24AF" w:rsidRPr="0066093F">
        <w:rPr>
          <w:szCs w:val="22"/>
          <w:lang w:val="en-GB"/>
        </w:rPr>
        <w:t>with a black box occluding the speaker's mouth” was added to instructions where relevant.</w:t>
      </w:r>
      <w:r w:rsidR="00143685" w:rsidRPr="0066093F">
        <w:rPr>
          <w:szCs w:val="22"/>
          <w:lang w:val="en-GB"/>
        </w:rPr>
        <w:t xml:space="preserve"> </w:t>
      </w:r>
    </w:p>
    <w:p w14:paraId="667A03D8" w14:textId="416A602D" w:rsidR="002E008A" w:rsidRPr="00ED3418" w:rsidRDefault="002E008A" w:rsidP="002E008A">
      <w:pPr>
        <w:rPr>
          <w:szCs w:val="22"/>
        </w:rPr>
      </w:pPr>
      <w:r w:rsidRPr="00ED3418">
        <w:rPr>
          <w:b/>
          <w:bCs/>
          <w:i/>
          <w:iCs/>
          <w:szCs w:val="22"/>
        </w:rPr>
        <w:t xml:space="preserve">Exclusions. </w:t>
      </w:r>
      <w:r w:rsidRPr="00ED3418">
        <w:rPr>
          <w:szCs w:val="22"/>
        </w:rPr>
        <w:t>We</w:t>
      </w:r>
      <w:r>
        <w:rPr>
          <w:szCs w:val="22"/>
        </w:rPr>
        <w:t xml:space="preserve"> </w:t>
      </w:r>
      <w:r w:rsidR="006904D7">
        <w:rPr>
          <w:szCs w:val="22"/>
        </w:rPr>
        <w:t>applied the same exclusion criteria as in Experiments 1a-c</w:t>
      </w:r>
      <w:r w:rsidR="003F7B00">
        <w:rPr>
          <w:szCs w:val="22"/>
        </w:rPr>
        <w:t xml:space="preserve">, removing four participants (6.2%; see </w:t>
      </w:r>
      <w:r w:rsidR="00A27D9D">
        <w:rPr>
          <w:szCs w:val="22"/>
        </w:rPr>
        <w:fldChar w:fldCharType="begin"/>
      </w:r>
      <w:r w:rsidR="00A27D9D">
        <w:rPr>
          <w:szCs w:val="22"/>
        </w:rPr>
        <w:instrText xml:space="preserve"> REF _Ref136088042 \h </w:instrText>
      </w:r>
      <w:r w:rsidR="00A27D9D">
        <w:rPr>
          <w:szCs w:val="22"/>
        </w:rPr>
      </w:r>
      <w:r w:rsidR="00A27D9D">
        <w:rPr>
          <w:szCs w:val="22"/>
        </w:rPr>
        <w:fldChar w:fldCharType="separate"/>
      </w:r>
      <w:r w:rsidR="00A27D9D">
        <w:t xml:space="preserve">Table </w:t>
      </w:r>
      <w:r w:rsidR="00A27D9D">
        <w:rPr>
          <w:noProof/>
        </w:rPr>
        <w:t>1</w:t>
      </w:r>
      <w:r w:rsidR="00A27D9D">
        <w:rPr>
          <w:szCs w:val="22"/>
        </w:rPr>
        <w:fldChar w:fldCharType="end"/>
      </w:r>
      <w:r w:rsidR="003F7B00">
        <w:rPr>
          <w:szCs w:val="22"/>
        </w:rPr>
        <w:t>)</w:t>
      </w:r>
      <w:r w:rsidR="006904D7">
        <w:rPr>
          <w:szCs w:val="22"/>
        </w:rPr>
        <w:t>.</w:t>
      </w:r>
      <w:r w:rsidRPr="00ED3418">
        <w:rPr>
          <w:szCs w:val="22"/>
        </w:rPr>
        <w:t xml:space="preserve"> </w:t>
      </w:r>
      <w:r>
        <w:rPr>
          <w:szCs w:val="22"/>
        </w:rPr>
        <w:t xml:space="preserve">After participant exclusions, </w:t>
      </w:r>
      <w:r w:rsidR="006904D7">
        <w:rPr>
          <w:szCs w:val="22"/>
        </w:rPr>
        <w:t>1</w:t>
      </w:r>
      <w:r w:rsidR="00EE57DD">
        <w:rPr>
          <w:szCs w:val="22"/>
        </w:rPr>
        <w:t>0</w:t>
      </w:r>
      <w:r w:rsidRPr="00C310F4">
        <w:rPr>
          <w:szCs w:val="22"/>
        </w:rPr>
        <w:t xml:space="preserve"> </w:t>
      </w:r>
      <w:r>
        <w:rPr>
          <w:szCs w:val="22"/>
        </w:rPr>
        <w:t xml:space="preserve">trials </w:t>
      </w:r>
      <w:r w:rsidRPr="00C310F4">
        <w:rPr>
          <w:szCs w:val="22"/>
        </w:rPr>
        <w:t>(</w:t>
      </w:r>
      <w:r w:rsidRPr="008B21A7">
        <w:rPr>
          <w:szCs w:val="22"/>
        </w:rPr>
        <w:t>0.</w:t>
      </w:r>
      <w:r w:rsidR="008B21A7" w:rsidRPr="008B21A7">
        <w:rPr>
          <w:szCs w:val="22"/>
        </w:rPr>
        <w:t>2</w:t>
      </w:r>
      <w:r w:rsidRPr="008B21A7">
        <w:rPr>
          <w:szCs w:val="22"/>
        </w:rPr>
        <w:t xml:space="preserve">%) were missing observations due to (incorrect) catch trial responses, leaving for analysis </w:t>
      </w:r>
      <w:r w:rsidR="008B21A7" w:rsidRPr="008B21A7">
        <w:rPr>
          <w:szCs w:val="22"/>
        </w:rPr>
        <w:t>4069</w:t>
      </w:r>
      <w:r w:rsidR="008B21A7" w:rsidRPr="00C310F4">
        <w:rPr>
          <w:szCs w:val="22"/>
        </w:rPr>
        <w:t xml:space="preserve"> </w:t>
      </w:r>
      <w:r w:rsidRPr="00C310F4">
        <w:rPr>
          <w:szCs w:val="22"/>
        </w:rPr>
        <w:t xml:space="preserve">observations from </w:t>
      </w:r>
      <w:r w:rsidR="00EE57DD">
        <w:rPr>
          <w:szCs w:val="22"/>
        </w:rPr>
        <w:t>58</w:t>
      </w:r>
      <w:r w:rsidR="00EE57DD" w:rsidRPr="00C310F4">
        <w:rPr>
          <w:szCs w:val="22"/>
        </w:rPr>
        <w:t xml:space="preserve"> </w:t>
      </w:r>
      <w:r w:rsidRPr="00C310F4">
        <w:rPr>
          <w:szCs w:val="22"/>
        </w:rPr>
        <w:t>participants.</w:t>
      </w:r>
    </w:p>
    <w:p w14:paraId="212B84A9" w14:textId="51CF5218" w:rsidR="002E008A" w:rsidRPr="00ED3418" w:rsidRDefault="002E008A" w:rsidP="002E008A">
      <w:pPr>
        <w:pStyle w:val="Heading2"/>
        <w:rPr>
          <w:szCs w:val="22"/>
        </w:rPr>
      </w:pPr>
      <w:r w:rsidRPr="00ED3418">
        <w:rPr>
          <w:szCs w:val="22"/>
        </w:rPr>
        <w:t>Results</w:t>
      </w:r>
    </w:p>
    <w:p w14:paraId="76DA84F6" w14:textId="24CD514F" w:rsidR="002E008A" w:rsidRDefault="00315C40" w:rsidP="00315C40">
      <w:pPr>
        <w:rPr>
          <w:szCs w:val="22"/>
        </w:rPr>
      </w:pPr>
      <w:r>
        <w:rPr>
          <w:szCs w:val="22"/>
        </w:rPr>
        <w:t>We used the exact same analysis approach as in Experiments 1a-c.</w:t>
      </w:r>
      <w:r w:rsidR="002E008A">
        <w:rPr>
          <w:b/>
          <w:bCs/>
          <w:i/>
          <w:iCs/>
          <w:szCs w:val="22"/>
        </w:rPr>
        <w:t xml:space="preserve"> </w:t>
      </w:r>
      <w:r w:rsidR="002E008A">
        <w:rPr>
          <w:szCs w:val="22"/>
        </w:rPr>
        <w:t xml:space="preserve">The SI lists the full model summary for all analyses. </w:t>
      </w:r>
      <w:r w:rsidR="008133E0">
        <w:rPr>
          <w:szCs w:val="22"/>
        </w:rPr>
        <w:fldChar w:fldCharType="begin"/>
      </w:r>
      <w:r w:rsidR="008133E0">
        <w:rPr>
          <w:szCs w:val="22"/>
        </w:rPr>
        <w:instrText xml:space="preserve"> REF _Ref136190818 \h </w:instrText>
      </w:r>
      <w:r w:rsidR="008133E0">
        <w:rPr>
          <w:szCs w:val="22"/>
        </w:rPr>
      </w:r>
      <w:r w:rsidR="008133E0">
        <w:rPr>
          <w:szCs w:val="22"/>
        </w:rPr>
        <w:fldChar w:fldCharType="separate"/>
      </w:r>
      <w:r w:rsidR="00942401" w:rsidRPr="00ED3418">
        <w:rPr>
          <w:szCs w:val="22"/>
        </w:rPr>
        <w:t xml:space="preserve">Table </w:t>
      </w:r>
      <w:r w:rsidR="00942401">
        <w:rPr>
          <w:noProof/>
          <w:szCs w:val="22"/>
        </w:rPr>
        <w:t>3</w:t>
      </w:r>
      <w:r w:rsidR="008133E0">
        <w:rPr>
          <w:szCs w:val="22"/>
        </w:rPr>
        <w:fldChar w:fldCharType="end"/>
      </w:r>
      <w:r w:rsidR="008133E0">
        <w:rPr>
          <w:szCs w:val="22"/>
        </w:rPr>
        <w:t xml:space="preserve"> </w:t>
      </w:r>
      <w:r w:rsidR="002E008A">
        <w:rPr>
          <w:szCs w:val="22"/>
        </w:rPr>
        <w:t xml:space="preserve">summarizes </w:t>
      </w:r>
      <w:r>
        <w:rPr>
          <w:szCs w:val="22"/>
        </w:rPr>
        <w:t xml:space="preserve">the hypothesis </w:t>
      </w:r>
      <w:r w:rsidR="002E008A">
        <w:rPr>
          <w:szCs w:val="22"/>
        </w:rPr>
        <w:t>tests</w:t>
      </w:r>
      <w:r w:rsidR="008133E0">
        <w:rPr>
          <w:szCs w:val="22"/>
        </w:rPr>
        <w:t xml:space="preserve">, </w:t>
      </w:r>
      <w:r w:rsidR="008133E0">
        <w:rPr>
          <w:szCs w:val="22"/>
        </w:rPr>
        <w:fldChar w:fldCharType="begin"/>
      </w:r>
      <w:r w:rsidR="008133E0">
        <w:rPr>
          <w:szCs w:val="22"/>
        </w:rPr>
        <w:instrText xml:space="preserve"> REF _Ref136190811 \h </w:instrText>
      </w:r>
      <w:r w:rsidR="008133E0">
        <w:rPr>
          <w:szCs w:val="22"/>
        </w:rPr>
      </w:r>
      <w:r w:rsidR="008133E0">
        <w:rPr>
          <w:szCs w:val="22"/>
        </w:rPr>
        <w:fldChar w:fldCharType="separate"/>
      </w:r>
      <w:r w:rsidR="008133E0" w:rsidRPr="00ED3418">
        <w:rPr>
          <w:szCs w:val="22"/>
        </w:rPr>
        <w:t xml:space="preserve">Figure </w:t>
      </w:r>
      <w:r w:rsidR="008133E0" w:rsidRPr="00ED3418">
        <w:rPr>
          <w:noProof/>
          <w:szCs w:val="22"/>
        </w:rPr>
        <w:t>4</w:t>
      </w:r>
      <w:r w:rsidR="008133E0">
        <w:rPr>
          <w:szCs w:val="22"/>
        </w:rPr>
        <w:fldChar w:fldCharType="end"/>
      </w:r>
      <w:r w:rsidR="008133E0">
        <w:rPr>
          <w:szCs w:val="22"/>
        </w:rPr>
        <w:t xml:space="preserve"> shows participants’ responses</w:t>
      </w:r>
      <w:r w:rsidR="001F5AD0">
        <w:rPr>
          <w:szCs w:val="22"/>
        </w:rPr>
        <w:t xml:space="preserve"> with those from Experiment 1c shown in the background for comparison</w:t>
      </w:r>
      <w:r w:rsidR="002E008A">
        <w:rPr>
          <w:szCs w:val="22"/>
        </w:rPr>
        <w:t>.</w:t>
      </w:r>
      <w:r>
        <w:rPr>
          <w:szCs w:val="22"/>
        </w:rPr>
        <w:t xml:space="preserve"> In contrast to Experiments 1a-c, we </w:t>
      </w:r>
      <w:r w:rsidR="001F5AD0">
        <w:rPr>
          <w:szCs w:val="22"/>
        </w:rPr>
        <w:t>found no</w:t>
      </w:r>
      <w:r>
        <w:rPr>
          <w:szCs w:val="22"/>
        </w:rPr>
        <w:t xml:space="preserve"> evidence for a</w:t>
      </w:r>
      <w:r w:rsidR="00A43FA1">
        <w:rPr>
          <w:szCs w:val="22"/>
        </w:rPr>
        <w:t xml:space="preserve"> main</w:t>
      </w:r>
      <w:r>
        <w:rPr>
          <w:szCs w:val="22"/>
        </w:rPr>
        <w:t xml:space="preserve"> effect of pen </w:t>
      </w:r>
      <w:r w:rsidR="0044611A">
        <w:rPr>
          <w:szCs w:val="22"/>
        </w:rPr>
        <w:t>location</w:t>
      </w:r>
      <w:r w:rsidR="008F067E">
        <w:rPr>
          <w:szCs w:val="22"/>
        </w:rPr>
        <w:t xml:space="preserve"> </w:t>
      </w:r>
      <w:r>
        <w:rPr>
          <w:szCs w:val="22"/>
        </w:rPr>
        <w:t>(BF = 1</w:t>
      </w:r>
      <w:r w:rsidR="00A43FA1">
        <w:rPr>
          <w:szCs w:val="22"/>
        </w:rPr>
        <w:t>.0</w:t>
      </w:r>
      <w:r>
        <w:rPr>
          <w:szCs w:val="22"/>
        </w:rPr>
        <w:t>)</w:t>
      </w:r>
      <w:r w:rsidR="00A43FA1">
        <w:rPr>
          <w:szCs w:val="22"/>
        </w:rPr>
        <w:t xml:space="preserve">, </w:t>
      </w:r>
      <w:r w:rsidR="008F067E">
        <w:rPr>
          <w:szCs w:val="22"/>
        </w:rPr>
        <w:t>Similarly</w:t>
      </w:r>
      <w:r>
        <w:rPr>
          <w:szCs w:val="22"/>
        </w:rPr>
        <w:t xml:space="preserve">, the effect of visual bias </w:t>
      </w:r>
      <w:r w:rsidR="006E5BB8">
        <w:rPr>
          <w:szCs w:val="22"/>
        </w:rPr>
        <w:t xml:space="preserve">on participants’ responses </w:t>
      </w:r>
      <w:r>
        <w:rPr>
          <w:szCs w:val="22"/>
        </w:rPr>
        <w:t>was also substantially reduced</w:t>
      </w:r>
      <w:r w:rsidR="001F5AD0">
        <w:rPr>
          <w:szCs w:val="22"/>
        </w:rPr>
        <w:t xml:space="preserve">, though still </w:t>
      </w:r>
      <w:r w:rsidR="008F067E">
        <w:rPr>
          <w:szCs w:val="22"/>
        </w:rPr>
        <w:t xml:space="preserve">in the same direction as in Experiments 1a-c </w:t>
      </w:r>
      <w:r>
        <w:rPr>
          <w:szCs w:val="22"/>
        </w:rPr>
        <w:t xml:space="preserve">(BF = </w:t>
      </w:r>
      <w:r w:rsidR="006E5BB8">
        <w:rPr>
          <w:szCs w:val="22"/>
        </w:rPr>
        <w:t>3.9</w:t>
      </w:r>
      <w:r>
        <w:rPr>
          <w:szCs w:val="22"/>
        </w:rPr>
        <w:t>). Participants continue</w:t>
      </w:r>
      <w:r w:rsidR="008F067E">
        <w:rPr>
          <w:szCs w:val="22"/>
        </w:rPr>
        <w:t>d</w:t>
      </w:r>
      <w:r>
        <w:rPr>
          <w:szCs w:val="22"/>
        </w:rPr>
        <w:t xml:space="preserve"> to be strongly affected by the acoustic continuum (BF &gt; </w:t>
      </w:r>
      <w:r w:rsidR="006E5BB8">
        <w:rPr>
          <w:szCs w:val="22"/>
        </w:rPr>
        <w:t>3999</w:t>
      </w:r>
      <w:r>
        <w:rPr>
          <w:szCs w:val="22"/>
        </w:rPr>
        <w:t xml:space="preserve">), the effect of which was similar </w:t>
      </w:r>
      <w:r w:rsidR="001F5AD0">
        <w:rPr>
          <w:szCs w:val="22"/>
        </w:rPr>
        <w:t xml:space="preserve">in </w:t>
      </w:r>
      <w:r>
        <w:rPr>
          <w:szCs w:val="22"/>
        </w:rPr>
        <w:t>magnitude (</w:t>
      </w:r>
      <m:oMath>
        <m:acc>
          <m:accPr>
            <m:ctrlPr>
              <w:rPr>
                <w:rFonts w:ascii="Cambria Math" w:hAnsi="Cambria Math"/>
                <w:i/>
                <w:szCs w:val="22"/>
              </w:rPr>
            </m:ctrlPr>
          </m:accPr>
          <m:e>
            <m:r>
              <w:rPr>
                <w:rFonts w:ascii="Cambria Math" w:hAnsi="Cambria Math"/>
                <w:szCs w:val="22"/>
              </w:rPr>
              <m:t>β</m:t>
            </m:r>
          </m:e>
        </m:acc>
        <m:r>
          <w:rPr>
            <w:rFonts w:ascii="Cambria Math" w:hAnsi="Cambria Math"/>
            <w:szCs w:val="22"/>
          </w:rPr>
          <m:t>=.36, SE= .028</m:t>
        </m:r>
      </m:oMath>
      <w:r>
        <w:rPr>
          <w:szCs w:val="22"/>
        </w:rPr>
        <w:t xml:space="preserve">) </w:t>
      </w:r>
      <w:r w:rsidR="001F5AD0">
        <w:rPr>
          <w:szCs w:val="22"/>
        </w:rPr>
        <w:t>to</w:t>
      </w:r>
      <w:r>
        <w:rPr>
          <w:szCs w:val="22"/>
        </w:rPr>
        <w:t xml:space="preserve"> Experiments 1a-c (</w:t>
      </w:r>
      <m:oMath>
        <m:r>
          <w:rPr>
            <w:rFonts w:ascii="Cambria Math" w:hAnsi="Cambria Math"/>
            <w:szCs w:val="22"/>
          </w:rPr>
          <m:t xml:space="preserve">.28&lt; </m:t>
        </m:r>
        <m:acc>
          <m:accPr>
            <m:ctrlPr>
              <w:rPr>
                <w:rFonts w:ascii="Cambria Math" w:hAnsi="Cambria Math"/>
                <w:i/>
                <w:szCs w:val="22"/>
              </w:rPr>
            </m:ctrlPr>
          </m:accPr>
          <m:e>
            <m:r>
              <w:rPr>
                <w:rFonts w:ascii="Cambria Math" w:hAnsi="Cambria Math"/>
                <w:szCs w:val="22"/>
              </w:rPr>
              <m:t>β</m:t>
            </m:r>
          </m:e>
        </m:acc>
        <m:r>
          <w:rPr>
            <w:rFonts w:ascii="Cambria Math" w:hAnsi="Cambria Math"/>
            <w:szCs w:val="22"/>
          </w:rPr>
          <m:t>s=.34</m:t>
        </m:r>
      </m:oMath>
      <w:r>
        <w:rPr>
          <w:szCs w:val="22"/>
        </w:rPr>
        <w:t>).</w:t>
      </w:r>
    </w:p>
    <w:p w14:paraId="61505410" w14:textId="535ECE2A" w:rsidR="008133E0" w:rsidRDefault="00645B96" w:rsidP="00315C40">
      <w:pPr>
        <w:rPr>
          <w:szCs w:val="22"/>
        </w:rPr>
      </w:pPr>
      <w:r>
        <w:rPr>
          <w:noProof/>
          <w:szCs w:val="22"/>
        </w:rPr>
        <w:lastRenderedPageBreak/>
        <w:drawing>
          <wp:inline distT="0" distB="0" distL="0" distR="0" wp14:anchorId="54AC915F" wp14:editId="0BA33B27">
            <wp:extent cx="4800600" cy="2146300"/>
            <wp:effectExtent l="0" t="0" r="0" b="0"/>
            <wp:docPr id="800008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8991" name="Picture 800008991"/>
                    <pic:cNvPicPr/>
                  </pic:nvPicPr>
                  <pic:blipFill>
                    <a:blip r:embed="rId20"/>
                    <a:stretch>
                      <a:fillRect/>
                    </a:stretch>
                  </pic:blipFill>
                  <pic:spPr>
                    <a:xfrm>
                      <a:off x="0" y="0"/>
                      <a:ext cx="4800600" cy="2146300"/>
                    </a:xfrm>
                    <a:prstGeom prst="rect">
                      <a:avLst/>
                    </a:prstGeom>
                  </pic:spPr>
                </pic:pic>
              </a:graphicData>
            </a:graphic>
          </wp:inline>
        </w:drawing>
      </w:r>
    </w:p>
    <w:p w14:paraId="382BBF96" w14:textId="2F66D943" w:rsidR="002E008A" w:rsidRDefault="008133E0" w:rsidP="001F3C86">
      <w:pPr>
        <w:pStyle w:val="Caption"/>
        <w:rPr>
          <w:szCs w:val="22"/>
        </w:rPr>
      </w:pPr>
      <w:bookmarkStart w:id="12" w:name="_Ref136190811"/>
      <w:r w:rsidRPr="00ED3418">
        <w:rPr>
          <w:szCs w:val="22"/>
        </w:rPr>
        <w:t xml:space="preserve">Figure </w:t>
      </w:r>
      <w:r w:rsidRPr="00ED3418">
        <w:rPr>
          <w:szCs w:val="22"/>
        </w:rPr>
        <w:fldChar w:fldCharType="begin"/>
      </w:r>
      <w:r w:rsidRPr="00ED3418">
        <w:rPr>
          <w:szCs w:val="22"/>
        </w:rPr>
        <w:instrText xml:space="preserve"> SEQ Figure \* ARABIC </w:instrText>
      </w:r>
      <w:r w:rsidRPr="00ED3418">
        <w:rPr>
          <w:szCs w:val="22"/>
        </w:rPr>
        <w:fldChar w:fldCharType="separate"/>
      </w:r>
      <w:r w:rsidRPr="00ED3418">
        <w:rPr>
          <w:noProof/>
          <w:szCs w:val="22"/>
        </w:rPr>
        <w:t>4</w:t>
      </w:r>
      <w:r w:rsidRPr="00ED3418">
        <w:rPr>
          <w:noProof/>
          <w:szCs w:val="22"/>
        </w:rPr>
        <w:fldChar w:fldCharType="end"/>
      </w:r>
      <w:bookmarkEnd w:id="12"/>
      <w:r w:rsidRPr="00ED3418">
        <w:rPr>
          <w:szCs w:val="22"/>
        </w:rPr>
        <w:tab/>
      </w:r>
      <w:r>
        <w:rPr>
          <w:szCs w:val="22"/>
        </w:rPr>
        <w:t>Summary of participants’ responses in Experiments 2, depending on pen location and acoustic continuum step (Panel</w:t>
      </w:r>
      <w:r w:rsidR="00C83592">
        <w:rPr>
          <w:szCs w:val="22"/>
        </w:rPr>
        <w:t xml:space="preserve"> A</w:t>
      </w:r>
      <w:r>
        <w:rPr>
          <w:szCs w:val="22"/>
        </w:rPr>
        <w:t>)</w:t>
      </w:r>
      <w:r w:rsidR="00C83592">
        <w:rPr>
          <w:szCs w:val="22"/>
        </w:rPr>
        <w:t xml:space="preserve"> or visual bias (Panel B)</w:t>
      </w:r>
      <w:r>
        <w:rPr>
          <w:szCs w:val="22"/>
        </w:rPr>
        <w:t>. For comparison, the results from Experiment 1c</w:t>
      </w:r>
      <w:r w:rsidR="00C92DDD">
        <w:rPr>
          <w:szCs w:val="22"/>
        </w:rPr>
        <w:t xml:space="preserve"> </w:t>
      </w:r>
      <w:r w:rsidR="009D23FE">
        <w:rPr>
          <w:szCs w:val="22"/>
        </w:rPr>
        <w:t>are</w:t>
      </w:r>
      <w:r w:rsidR="00C21FFD">
        <w:rPr>
          <w:szCs w:val="22"/>
        </w:rPr>
        <w:t xml:space="preserve"> shown in the background</w:t>
      </w:r>
      <w:r>
        <w:rPr>
          <w:szCs w:val="22"/>
        </w:rPr>
        <w:t>.</w:t>
      </w:r>
      <w:r w:rsidR="00414593">
        <w:rPr>
          <w:szCs w:val="22"/>
        </w:rPr>
        <w:t xml:space="preserve"> </w:t>
      </w:r>
      <w:r w:rsidR="00414593" w:rsidRPr="00414593">
        <w:rPr>
          <w:szCs w:val="22"/>
        </w:rPr>
        <w:t>The two experiments were identical except for the presence of the black rectangle during the production of the fricative</w:t>
      </w:r>
      <w:r w:rsidR="00414593">
        <w:rPr>
          <w:szCs w:val="22"/>
        </w:rPr>
        <w:t xml:space="preserve"> in Experiment 2</w:t>
      </w:r>
      <w:r w:rsidR="00414593" w:rsidRPr="00414593">
        <w:rPr>
          <w:szCs w:val="22"/>
        </w:rPr>
        <w:t>.</w:t>
      </w:r>
    </w:p>
    <w:p w14:paraId="52E1F1AA" w14:textId="77777777" w:rsidR="00942401" w:rsidRPr="00ED3418" w:rsidRDefault="00942401" w:rsidP="002E008A">
      <w:pPr>
        <w:jc w:val="center"/>
        <w:rPr>
          <w:szCs w:val="22"/>
          <w:lang w:eastAsia="ja-JP"/>
        </w:rPr>
      </w:pPr>
    </w:p>
    <w:p w14:paraId="3196B1E5" w14:textId="44D5532C" w:rsidR="002E008A" w:rsidRDefault="002E008A" w:rsidP="001F3C86">
      <w:pPr>
        <w:pStyle w:val="Caption"/>
      </w:pPr>
      <w:bookmarkStart w:id="13" w:name="_Ref136190818"/>
      <w:r w:rsidRPr="00ED3418">
        <w:rPr>
          <w:szCs w:val="22"/>
        </w:rPr>
        <w:t xml:space="preserve">Table </w:t>
      </w:r>
      <w:r w:rsidRPr="00ED3418">
        <w:rPr>
          <w:szCs w:val="22"/>
        </w:rPr>
        <w:fldChar w:fldCharType="begin"/>
      </w:r>
      <w:r w:rsidRPr="00ED3418">
        <w:rPr>
          <w:szCs w:val="22"/>
        </w:rPr>
        <w:instrText xml:space="preserve"> SEQ Table \* ARABIC </w:instrText>
      </w:r>
      <w:r w:rsidRPr="00ED3418">
        <w:rPr>
          <w:szCs w:val="22"/>
        </w:rPr>
        <w:fldChar w:fldCharType="separate"/>
      </w:r>
      <w:r w:rsidR="00942401">
        <w:rPr>
          <w:noProof/>
          <w:szCs w:val="22"/>
        </w:rPr>
        <w:t>3</w:t>
      </w:r>
      <w:r w:rsidRPr="00ED3418">
        <w:rPr>
          <w:noProof/>
          <w:szCs w:val="22"/>
        </w:rPr>
        <w:fldChar w:fldCharType="end"/>
      </w:r>
      <w:bookmarkEnd w:id="13"/>
      <w:r w:rsidRPr="00ED3418">
        <w:rPr>
          <w:szCs w:val="22"/>
        </w:rPr>
        <w:tab/>
      </w:r>
      <w:r>
        <w:rPr>
          <w:szCs w:val="22"/>
        </w:rPr>
        <w:t>Summary of hypothesis tests based on GLMM analyses for</w:t>
      </w:r>
      <w:r w:rsidRPr="00ED3418">
        <w:rPr>
          <w:szCs w:val="22"/>
        </w:rPr>
        <w:t xml:space="preserve"> Experiment</w:t>
      </w:r>
      <w:r w:rsidR="0044611A">
        <w:rPr>
          <w:szCs w:val="22"/>
        </w:rPr>
        <w:t xml:space="preserve"> 2</w:t>
      </w:r>
      <w:r w:rsidRPr="00ED3418">
        <w:rPr>
          <w:szCs w:val="22"/>
        </w:rPr>
        <w:t>.</w:t>
      </w:r>
      <w:r>
        <w:rPr>
          <w:szCs w:val="22"/>
        </w:rPr>
        <w:t xml:space="preserve"> </w:t>
      </w:r>
      <w:r w:rsidR="00033E58">
        <w:rPr>
          <w:szCs w:val="22"/>
        </w:rPr>
        <w:t xml:space="preserve">Hypotheses about the effects of the pen are shown in the top four rows. Hypotheses about the effects of acoustic and visual biases are shown in the middle three rows. Hypotheses about how the effects (do not) change across blocks are shown in the bottom three rows. </w:t>
      </w:r>
      <w:r w:rsidRPr="003F5649">
        <w:t>Hypotheses for which we had not strong expectations are shown with shaded backgrounds.</w:t>
      </w:r>
    </w:p>
    <w:tbl>
      <w:tblPr>
        <w:tblStyle w:val="GridTable1Light"/>
        <w:tblW w:w="0" w:type="auto"/>
        <w:tblLook w:val="04A0" w:firstRow="1" w:lastRow="0" w:firstColumn="1" w:lastColumn="0" w:noHBand="0" w:noVBand="1"/>
      </w:tblPr>
      <w:tblGrid>
        <w:gridCol w:w="6219"/>
        <w:gridCol w:w="565"/>
        <w:gridCol w:w="781"/>
        <w:gridCol w:w="840"/>
      </w:tblGrid>
      <w:tr w:rsidR="00033E58" w:rsidRPr="00E659ED" w14:paraId="16B9965B" w14:textId="77777777" w:rsidTr="00AA0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nil"/>
              <w:right w:val="single" w:sz="18" w:space="0" w:color="auto"/>
            </w:tcBorders>
          </w:tcPr>
          <w:p w14:paraId="23A8870B" w14:textId="77777777" w:rsidR="00033E58" w:rsidRPr="00AC2BF1" w:rsidRDefault="00033E58" w:rsidP="00AA0E82">
            <w:pPr>
              <w:spacing w:line="240" w:lineRule="auto"/>
              <w:ind w:firstLine="0"/>
              <w:jc w:val="left"/>
              <w:rPr>
                <w:szCs w:val="22"/>
              </w:rPr>
            </w:pPr>
          </w:p>
        </w:tc>
        <w:tc>
          <w:tcPr>
            <w:tcW w:w="0" w:type="auto"/>
            <w:gridSpan w:val="3"/>
            <w:tcBorders>
              <w:left w:val="single" w:sz="18" w:space="0" w:color="auto"/>
              <w:bottom w:val="nil"/>
              <w:right w:val="single" w:sz="18" w:space="0" w:color="auto"/>
            </w:tcBorders>
          </w:tcPr>
          <w:p w14:paraId="13516EF7" w14:textId="7B0EA0E4" w:rsidR="00033E58" w:rsidRPr="00AC2BF1" w:rsidRDefault="00033E58" w:rsidP="00AA0E82">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szCs w:val="22"/>
              </w:rPr>
            </w:pPr>
            <w:r>
              <w:rPr>
                <w:szCs w:val="22"/>
              </w:rPr>
              <w:t>Exp 2</w:t>
            </w:r>
          </w:p>
        </w:tc>
      </w:tr>
      <w:tr w:rsidR="00033E58" w:rsidRPr="00E659ED" w14:paraId="660A9157"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18" w:space="0" w:color="auto"/>
              <w:right w:val="single" w:sz="18" w:space="0" w:color="auto"/>
            </w:tcBorders>
          </w:tcPr>
          <w:p w14:paraId="68C9CC24" w14:textId="77777777" w:rsidR="00033E58" w:rsidRPr="00AC2BF1" w:rsidRDefault="00033E58" w:rsidP="00AA0E82">
            <w:pPr>
              <w:spacing w:line="240" w:lineRule="auto"/>
              <w:ind w:firstLine="0"/>
              <w:jc w:val="left"/>
              <w:rPr>
                <w:szCs w:val="22"/>
              </w:rPr>
            </w:pPr>
          </w:p>
        </w:tc>
        <w:tc>
          <w:tcPr>
            <w:tcW w:w="0" w:type="auto"/>
            <w:tcBorders>
              <w:top w:val="nil"/>
              <w:left w:val="single" w:sz="18" w:space="0" w:color="auto"/>
              <w:bottom w:val="single" w:sz="18" w:space="0" w:color="auto"/>
            </w:tcBorders>
          </w:tcPr>
          <w:p w14:paraId="20A96BEE" w14:textId="77777777" w:rsidR="00033E58" w:rsidRPr="00AC2BF1" w:rsidRDefault="00000000"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m:oMathPara>
              <m:oMath>
                <m:acc>
                  <m:accPr>
                    <m:ctrlPr>
                      <w:rPr>
                        <w:rFonts w:ascii="Cambria Math" w:hAnsi="Cambria Math"/>
                        <w:i/>
                        <w:szCs w:val="22"/>
                      </w:rPr>
                    </m:ctrlPr>
                  </m:accPr>
                  <m:e>
                    <m:r>
                      <w:rPr>
                        <w:rFonts w:ascii="Cambria Math" w:hAnsi="Cambria Math"/>
                        <w:szCs w:val="22"/>
                      </w:rPr>
                      <m:t>β</m:t>
                    </m:r>
                  </m:e>
                </m:acc>
              </m:oMath>
            </m:oMathPara>
          </w:p>
        </w:tc>
        <w:tc>
          <w:tcPr>
            <w:tcW w:w="0" w:type="auto"/>
            <w:tcBorders>
              <w:top w:val="nil"/>
              <w:bottom w:val="single" w:sz="18" w:space="0" w:color="auto"/>
            </w:tcBorders>
          </w:tcPr>
          <w:p w14:paraId="1E9E3DB0" w14:textId="77777777" w:rsidR="00033E58" w:rsidRPr="00AC2BF1"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szCs w:val="22"/>
              </w:rPr>
            </w:pPr>
            <w:r>
              <w:rPr>
                <w:szCs w:val="22"/>
              </w:rPr>
              <w:t>BF</w:t>
            </w:r>
          </w:p>
        </w:tc>
        <w:tc>
          <w:tcPr>
            <w:tcW w:w="0" w:type="auto"/>
            <w:tcBorders>
              <w:top w:val="nil"/>
              <w:bottom w:val="single" w:sz="18" w:space="0" w:color="auto"/>
              <w:right w:val="single" w:sz="18" w:space="0" w:color="auto"/>
            </w:tcBorders>
          </w:tcPr>
          <w:p w14:paraId="37B15391" w14:textId="77777777" w:rsidR="00033E58" w:rsidRPr="00B013B7" w:rsidRDefault="00033E58" w:rsidP="00AA0E82">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i/>
                <w:iCs/>
                <w:szCs w:val="22"/>
                <w:vertAlign w:val="subscript"/>
              </w:rPr>
            </w:pPr>
            <w:proofErr w:type="spellStart"/>
            <w:r>
              <w:rPr>
                <w:i/>
                <w:iCs/>
                <w:szCs w:val="22"/>
              </w:rPr>
              <w:t>p</w:t>
            </w:r>
            <w:r>
              <w:rPr>
                <w:i/>
                <w:iCs/>
                <w:szCs w:val="22"/>
                <w:vertAlign w:val="subscript"/>
              </w:rPr>
              <w:t>posterior</w:t>
            </w:r>
            <w:proofErr w:type="spellEnd"/>
          </w:p>
        </w:tc>
      </w:tr>
      <w:tr w:rsidR="00033E58" w:rsidRPr="00E659ED" w14:paraId="27283EAA"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3E76929E" w14:textId="18425A41" w:rsidR="00033E58" w:rsidRPr="00791C53" w:rsidRDefault="00033E58" w:rsidP="00AA0E82">
            <w:pPr>
              <w:spacing w:line="240" w:lineRule="auto"/>
              <w:ind w:firstLine="0"/>
              <w:jc w:val="left"/>
              <w:rPr>
                <w:b w:val="0"/>
                <w:bCs w:val="0"/>
                <w:szCs w:val="22"/>
              </w:rPr>
            </w:pPr>
            <w:r w:rsidRPr="00791C53">
              <w:rPr>
                <w:b w:val="0"/>
                <w:bCs w:val="0"/>
                <w:szCs w:val="22"/>
              </w:rPr>
              <w:t xml:space="preserve">Pen in mouth </w:t>
            </w:r>
            <w:r w:rsidRPr="00791C53">
              <w:rPr>
                <w:b w:val="0"/>
                <w:bCs w:val="0"/>
                <w:szCs w:val="22"/>
              </w:rPr>
              <w:sym w:font="Symbol" w:char="F0AE"/>
            </w:r>
            <w:r w:rsidRPr="00791C53">
              <w:rPr>
                <w:b w:val="0"/>
                <w:bCs w:val="0"/>
                <w:szCs w:val="22"/>
              </w:rPr>
              <w:t xml:space="preserve"> fewer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65E39355" w14:textId="1A291A58"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.00</w:t>
            </w:r>
          </w:p>
        </w:tc>
        <w:tc>
          <w:tcPr>
            <w:tcW w:w="0" w:type="auto"/>
            <w:tcBorders>
              <w:top w:val="single" w:sz="18" w:space="0" w:color="auto"/>
            </w:tcBorders>
          </w:tcPr>
          <w:p w14:paraId="66981F35" w14:textId="65876F7B" w:rsidR="00033E58" w:rsidRPr="00B013B7"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1</w:t>
            </w:r>
          </w:p>
        </w:tc>
        <w:tc>
          <w:tcPr>
            <w:tcW w:w="0" w:type="auto"/>
            <w:tcBorders>
              <w:top w:val="single" w:sz="18" w:space="0" w:color="auto"/>
              <w:right w:val="single" w:sz="18" w:space="0" w:color="auto"/>
            </w:tcBorders>
          </w:tcPr>
          <w:p w14:paraId="74F233B4" w14:textId="64CB69A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B013B7">
              <w:rPr>
                <w:szCs w:val="22"/>
              </w:rPr>
              <w:t>.</w:t>
            </w:r>
            <w:r>
              <w:rPr>
                <w:szCs w:val="22"/>
              </w:rPr>
              <w:t>490</w:t>
            </w:r>
          </w:p>
        </w:tc>
      </w:tr>
      <w:tr w:rsidR="00033E58" w:rsidRPr="00E659ED" w14:paraId="708A7E12"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4DF8D03B"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D59446B" w14:textId="12C8767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2</w:t>
            </w:r>
          </w:p>
        </w:tc>
        <w:tc>
          <w:tcPr>
            <w:tcW w:w="0" w:type="auto"/>
            <w:shd w:val="clear" w:color="auto" w:fill="BFBFBF" w:themeFill="background1" w:themeFillShade="BF"/>
          </w:tcPr>
          <w:p w14:paraId="44A2A6AB" w14:textId="4FE2D00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.6</w:t>
            </w:r>
          </w:p>
        </w:tc>
        <w:tc>
          <w:tcPr>
            <w:tcW w:w="0" w:type="auto"/>
            <w:tcBorders>
              <w:right w:val="single" w:sz="18" w:space="0" w:color="auto"/>
            </w:tcBorders>
            <w:shd w:val="clear" w:color="auto" w:fill="BFBFBF" w:themeFill="background1" w:themeFillShade="BF"/>
          </w:tcPr>
          <w:p w14:paraId="2EE0DA3E" w14:textId="538FFCAE"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386</w:t>
            </w:r>
          </w:p>
        </w:tc>
      </w:tr>
      <w:tr w:rsidR="00033E58" w:rsidRPr="00E659ED" w14:paraId="518FB320"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0C136317"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larger pen effect</w:t>
            </w:r>
          </w:p>
        </w:tc>
        <w:tc>
          <w:tcPr>
            <w:tcW w:w="0" w:type="auto"/>
            <w:tcBorders>
              <w:left w:val="single" w:sz="18" w:space="0" w:color="auto"/>
            </w:tcBorders>
            <w:shd w:val="clear" w:color="auto" w:fill="BFBFBF" w:themeFill="background1" w:themeFillShade="BF"/>
          </w:tcPr>
          <w:p w14:paraId="5ECD2812" w14:textId="4F7359B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18</w:t>
            </w:r>
          </w:p>
        </w:tc>
        <w:tc>
          <w:tcPr>
            <w:tcW w:w="0" w:type="auto"/>
            <w:shd w:val="clear" w:color="auto" w:fill="BFBFBF" w:themeFill="background1" w:themeFillShade="BF"/>
          </w:tcPr>
          <w:p w14:paraId="7F8715A6" w14:textId="2CF4F8E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2.9</w:t>
            </w:r>
          </w:p>
        </w:tc>
        <w:tc>
          <w:tcPr>
            <w:tcW w:w="0" w:type="auto"/>
            <w:tcBorders>
              <w:right w:val="single" w:sz="18" w:space="0" w:color="auto"/>
            </w:tcBorders>
            <w:shd w:val="clear" w:color="auto" w:fill="BFBFBF" w:themeFill="background1" w:themeFillShade="BF"/>
          </w:tcPr>
          <w:p w14:paraId="7C567CB5" w14:textId="6BF6F9F8"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744</w:t>
            </w:r>
          </w:p>
        </w:tc>
      </w:tr>
      <w:tr w:rsidR="00033E58" w:rsidRPr="00E659ED" w14:paraId="119E9956"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10D7C113" w14:textId="77777777" w:rsidR="00033E58" w:rsidRPr="00791C53" w:rsidRDefault="00033E58" w:rsidP="00AA0E82">
            <w:pPr>
              <w:spacing w:line="240" w:lineRule="auto"/>
              <w:ind w:firstLine="0"/>
              <w:jc w:val="left"/>
              <w:rPr>
                <w:b w:val="0"/>
                <w:bCs w:val="0"/>
                <w:szCs w:val="22"/>
              </w:rPr>
            </w:pPr>
            <w:r w:rsidRPr="00791C53">
              <w:rPr>
                <w:b w:val="0"/>
                <w:bCs w:val="0"/>
                <w:szCs w:val="22"/>
              </w:rPr>
              <w:t xml:space="preserve">More ASHI-biased acoustically </w:t>
            </w:r>
            <w:r w:rsidRPr="003A75FD">
              <w:rPr>
                <w:b w:val="0"/>
                <w:bCs w:val="0"/>
                <w:i/>
                <w:iCs/>
                <w:szCs w:val="22"/>
              </w:rPr>
              <w:t>&amp;</w:t>
            </w:r>
            <w:r w:rsidRPr="00791C53">
              <w:rPr>
                <w:b w:val="0"/>
                <w:bCs w:val="0"/>
                <w:szCs w:val="22"/>
              </w:rPr>
              <w:t xml:space="preserve"> visually </w:t>
            </w:r>
            <w:r w:rsidRPr="00791C53">
              <w:rPr>
                <w:b w:val="0"/>
                <w:bCs w:val="0"/>
                <w:szCs w:val="22"/>
              </w:rPr>
              <w:sym w:font="Symbol" w:char="F0AE"/>
            </w:r>
            <w:r w:rsidRPr="00791C53">
              <w:rPr>
                <w:b w:val="0"/>
                <w:bCs w:val="0"/>
                <w:szCs w:val="22"/>
              </w:rPr>
              <w:t xml:space="preserve"> </w:t>
            </w:r>
            <w:r>
              <w:rPr>
                <w:b w:val="0"/>
                <w:bCs w:val="0"/>
                <w:szCs w:val="22"/>
              </w:rPr>
              <w:t xml:space="preserve">even </w:t>
            </w:r>
            <w:r w:rsidRPr="00791C53">
              <w:rPr>
                <w:b w:val="0"/>
                <w:bCs w:val="0"/>
                <w:szCs w:val="22"/>
              </w:rPr>
              <w:t xml:space="preserve">larger </w:t>
            </w:r>
            <w:r>
              <w:rPr>
                <w:b w:val="0"/>
                <w:bCs w:val="0"/>
                <w:szCs w:val="22"/>
              </w:rPr>
              <w:t xml:space="preserve">pen </w:t>
            </w:r>
            <w:r w:rsidRPr="00791C53">
              <w:rPr>
                <w:b w:val="0"/>
                <w:bCs w:val="0"/>
                <w:szCs w:val="22"/>
              </w:rPr>
              <w:t xml:space="preserve">effect </w:t>
            </w:r>
          </w:p>
        </w:tc>
        <w:tc>
          <w:tcPr>
            <w:tcW w:w="0" w:type="auto"/>
            <w:tcBorders>
              <w:left w:val="single" w:sz="18" w:space="0" w:color="auto"/>
              <w:bottom w:val="single" w:sz="18" w:space="0" w:color="auto"/>
            </w:tcBorders>
            <w:shd w:val="clear" w:color="auto" w:fill="BFBFBF" w:themeFill="background1" w:themeFillShade="BF"/>
          </w:tcPr>
          <w:p w14:paraId="40169F57" w14:textId="1425D0F0"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06</w:t>
            </w:r>
          </w:p>
        </w:tc>
        <w:tc>
          <w:tcPr>
            <w:tcW w:w="0" w:type="auto"/>
            <w:tcBorders>
              <w:bottom w:val="single" w:sz="18" w:space="0" w:color="auto"/>
            </w:tcBorders>
            <w:shd w:val="clear" w:color="auto" w:fill="BFBFBF" w:themeFill="background1" w:themeFillShade="BF"/>
          </w:tcPr>
          <w:p w14:paraId="3EEB913D" w14:textId="2C7618A1"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3</w:t>
            </w:r>
            <w:r w:rsidRPr="006F52D8">
              <w:rPr>
                <w:szCs w:val="22"/>
              </w:rPr>
              <w:t>.</w:t>
            </w:r>
            <w:r>
              <w:rPr>
                <w:szCs w:val="22"/>
              </w:rPr>
              <w:t>1</w:t>
            </w:r>
          </w:p>
        </w:tc>
        <w:tc>
          <w:tcPr>
            <w:tcW w:w="0" w:type="auto"/>
            <w:tcBorders>
              <w:bottom w:val="single" w:sz="18" w:space="0" w:color="auto"/>
              <w:right w:val="single" w:sz="18" w:space="0" w:color="auto"/>
            </w:tcBorders>
            <w:shd w:val="clear" w:color="auto" w:fill="BFBFBF" w:themeFill="background1" w:themeFillShade="BF"/>
          </w:tcPr>
          <w:p w14:paraId="6E2FB9AF" w14:textId="378602FC"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754</w:t>
            </w:r>
          </w:p>
        </w:tc>
      </w:tr>
      <w:tr w:rsidR="00033E58" w:rsidRPr="00E659ED" w14:paraId="655151D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tcPr>
          <w:p w14:paraId="0C6D3FCD" w14:textId="66C37DAF"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acoustically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top w:val="single" w:sz="18" w:space="0" w:color="auto"/>
              <w:left w:val="single" w:sz="18" w:space="0" w:color="auto"/>
            </w:tcBorders>
          </w:tcPr>
          <w:p w14:paraId="563560DB" w14:textId="51DC19D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36</w:t>
            </w:r>
          </w:p>
        </w:tc>
        <w:tc>
          <w:tcPr>
            <w:tcW w:w="0" w:type="auto"/>
            <w:tcBorders>
              <w:top w:val="single" w:sz="18" w:space="0" w:color="auto"/>
            </w:tcBorders>
          </w:tcPr>
          <w:p w14:paraId="58D1930A"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w:t>
            </w:r>
            <w:r>
              <w:rPr>
                <w:szCs w:val="22"/>
              </w:rPr>
              <w:t>3999</w:t>
            </w:r>
          </w:p>
        </w:tc>
        <w:tc>
          <w:tcPr>
            <w:tcW w:w="0" w:type="auto"/>
            <w:tcBorders>
              <w:top w:val="single" w:sz="18" w:space="0" w:color="auto"/>
              <w:right w:val="single" w:sz="18" w:space="0" w:color="auto"/>
            </w:tcBorders>
          </w:tcPr>
          <w:p w14:paraId="7B02CC88" w14:textId="77777777"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&gt;.999</w:t>
            </w:r>
          </w:p>
        </w:tc>
      </w:tr>
      <w:tr w:rsidR="00033E58" w:rsidRPr="00E659ED" w14:paraId="5D7EF274"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tcPr>
          <w:p w14:paraId="7BBE2E20" w14:textId="71ABCC24" w:rsidR="00033E58" w:rsidRPr="00791C53" w:rsidRDefault="00033E58" w:rsidP="00AA0E82">
            <w:pPr>
              <w:spacing w:line="240" w:lineRule="auto"/>
              <w:ind w:firstLine="0"/>
              <w:jc w:val="left"/>
              <w:rPr>
                <w:b w:val="0"/>
                <w:bCs w:val="0"/>
                <w:szCs w:val="22"/>
                <w:highlight w:val="cyan"/>
              </w:rPr>
            </w:pPr>
            <w:r w:rsidRPr="00791C53">
              <w:rPr>
                <w:b w:val="0"/>
                <w:bCs w:val="0"/>
                <w:szCs w:val="22"/>
              </w:rPr>
              <w:t xml:space="preserve">More ASHI-biased </w:t>
            </w:r>
            <w:r w:rsidRPr="00791C53">
              <w:rPr>
                <w:b w:val="0"/>
                <w:bCs w:val="0"/>
                <w:i/>
                <w:iCs/>
                <w:szCs w:val="22"/>
              </w:rPr>
              <w:t>visually</w:t>
            </w:r>
            <w:r w:rsidRPr="00791C53">
              <w:rPr>
                <w:b w:val="0"/>
                <w:bCs w:val="0"/>
                <w:szCs w:val="22"/>
              </w:rPr>
              <w:t xml:space="preserve"> </w:t>
            </w:r>
            <w:r w:rsidRPr="00791C53">
              <w:rPr>
                <w:b w:val="0"/>
                <w:bCs w:val="0"/>
                <w:szCs w:val="22"/>
              </w:rPr>
              <w:sym w:font="Symbol" w:char="F0AE"/>
            </w:r>
            <w:r w:rsidRPr="00791C53">
              <w:rPr>
                <w:b w:val="0"/>
                <w:bCs w:val="0"/>
                <w:szCs w:val="22"/>
              </w:rPr>
              <w:t xml:space="preserve"> more </w:t>
            </w:r>
            <w:proofErr w:type="spellStart"/>
            <w:r w:rsidR="00687728" w:rsidRPr="00687728">
              <w:rPr>
                <w:b w:val="0"/>
                <w:bCs w:val="0"/>
                <w:i/>
                <w:iCs/>
                <w:szCs w:val="22"/>
              </w:rPr>
              <w:t>ashi</w:t>
            </w:r>
            <w:proofErr w:type="spellEnd"/>
            <w:r w:rsidRPr="00791C53">
              <w:rPr>
                <w:b w:val="0"/>
                <w:bCs w:val="0"/>
                <w:szCs w:val="22"/>
              </w:rPr>
              <w:t>-responses</w:t>
            </w:r>
          </w:p>
        </w:tc>
        <w:tc>
          <w:tcPr>
            <w:tcW w:w="0" w:type="auto"/>
            <w:tcBorders>
              <w:left w:val="single" w:sz="18" w:space="0" w:color="auto"/>
            </w:tcBorders>
          </w:tcPr>
          <w:p w14:paraId="49FC6D39" w14:textId="1AB03E0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05</w:t>
            </w:r>
          </w:p>
        </w:tc>
        <w:tc>
          <w:tcPr>
            <w:tcW w:w="0" w:type="auto"/>
          </w:tcPr>
          <w:p w14:paraId="73F6F740" w14:textId="5FCCEC96"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1.</w:t>
            </w:r>
            <w:r>
              <w:rPr>
                <w:szCs w:val="22"/>
              </w:rPr>
              <w:t>4</w:t>
            </w:r>
          </w:p>
        </w:tc>
        <w:tc>
          <w:tcPr>
            <w:tcW w:w="0" w:type="auto"/>
            <w:tcBorders>
              <w:right w:val="single" w:sz="18" w:space="0" w:color="auto"/>
            </w:tcBorders>
          </w:tcPr>
          <w:p w14:paraId="64784065" w14:textId="10EA99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582</w:t>
            </w:r>
          </w:p>
        </w:tc>
      </w:tr>
      <w:tr w:rsidR="00033E58" w:rsidRPr="00E659ED" w14:paraId="69383F1F"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bottom w:val="single" w:sz="18" w:space="0" w:color="auto"/>
              <w:right w:val="single" w:sz="18" w:space="0" w:color="auto"/>
            </w:tcBorders>
            <w:shd w:val="clear" w:color="auto" w:fill="BFBFBF" w:themeFill="background1" w:themeFillShade="BF"/>
          </w:tcPr>
          <w:p w14:paraId="6A282A19" w14:textId="77777777" w:rsidR="00033E58" w:rsidRPr="00791C53" w:rsidRDefault="00033E58" w:rsidP="00AA0E82">
            <w:pPr>
              <w:spacing w:line="240" w:lineRule="auto"/>
              <w:ind w:firstLine="0"/>
              <w:jc w:val="left"/>
              <w:rPr>
                <w:b w:val="0"/>
                <w:bCs w:val="0"/>
                <w:szCs w:val="22"/>
                <w:highlight w:val="cyan"/>
              </w:rPr>
            </w:pPr>
            <w:r w:rsidRPr="00791C53">
              <w:rPr>
                <w:b w:val="0"/>
                <w:bCs w:val="0"/>
                <w:szCs w:val="22"/>
              </w:rPr>
              <w:t>Acoustic and visual effects are independent</w:t>
            </w:r>
          </w:p>
        </w:tc>
        <w:tc>
          <w:tcPr>
            <w:tcW w:w="0" w:type="auto"/>
            <w:tcBorders>
              <w:left w:val="single" w:sz="18" w:space="0" w:color="auto"/>
              <w:bottom w:val="single" w:sz="18" w:space="0" w:color="auto"/>
            </w:tcBorders>
            <w:shd w:val="clear" w:color="auto" w:fill="BFBFBF" w:themeFill="background1" w:themeFillShade="BF"/>
          </w:tcPr>
          <w:p w14:paraId="21E3F8BF" w14:textId="02CDB01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03</w:t>
            </w:r>
          </w:p>
        </w:tc>
        <w:tc>
          <w:tcPr>
            <w:tcW w:w="0" w:type="auto"/>
            <w:tcBorders>
              <w:bottom w:val="single" w:sz="18" w:space="0" w:color="auto"/>
            </w:tcBorders>
            <w:shd w:val="clear" w:color="auto" w:fill="BFBFBF" w:themeFill="background1" w:themeFillShade="BF"/>
          </w:tcPr>
          <w:p w14:paraId="41CA6DEF" w14:textId="6D8D83C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52.8</w:t>
            </w:r>
          </w:p>
        </w:tc>
        <w:tc>
          <w:tcPr>
            <w:tcW w:w="0" w:type="auto"/>
            <w:tcBorders>
              <w:bottom w:val="single" w:sz="18" w:space="0" w:color="auto"/>
              <w:right w:val="single" w:sz="18" w:space="0" w:color="auto"/>
            </w:tcBorders>
            <w:shd w:val="clear" w:color="auto" w:fill="BFBFBF" w:themeFill="background1" w:themeFillShade="BF"/>
          </w:tcPr>
          <w:p w14:paraId="0DE84CA8" w14:textId="6450A76A"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981</w:t>
            </w:r>
          </w:p>
        </w:tc>
      </w:tr>
      <w:tr w:rsidR="00033E58" w:rsidRPr="00E659ED" w14:paraId="4F3FC7AB"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top w:val="single" w:sz="18" w:space="0" w:color="auto"/>
              <w:right w:val="single" w:sz="18" w:space="0" w:color="auto"/>
            </w:tcBorders>
            <w:shd w:val="clear" w:color="auto" w:fill="BFBFBF" w:themeFill="background1" w:themeFillShade="BF"/>
          </w:tcPr>
          <w:p w14:paraId="2DDA7A14" w14:textId="77777777" w:rsidR="00033E58" w:rsidRPr="00791C53" w:rsidRDefault="00033E58" w:rsidP="00AA0E82">
            <w:pPr>
              <w:spacing w:line="240" w:lineRule="auto"/>
              <w:ind w:firstLine="0"/>
              <w:jc w:val="left"/>
              <w:rPr>
                <w:b w:val="0"/>
                <w:bCs w:val="0"/>
                <w:szCs w:val="22"/>
              </w:rPr>
            </w:pPr>
            <w:r w:rsidRPr="00791C53">
              <w:rPr>
                <w:b w:val="0"/>
                <w:bCs w:val="0"/>
                <w:szCs w:val="22"/>
              </w:rPr>
              <w:t>Pen effect stable</w:t>
            </w:r>
          </w:p>
        </w:tc>
        <w:tc>
          <w:tcPr>
            <w:tcW w:w="0" w:type="auto"/>
            <w:tcBorders>
              <w:top w:val="single" w:sz="18" w:space="0" w:color="auto"/>
              <w:left w:val="single" w:sz="18" w:space="0" w:color="auto"/>
            </w:tcBorders>
            <w:shd w:val="clear" w:color="auto" w:fill="BFBFBF" w:themeFill="background1" w:themeFillShade="BF"/>
          </w:tcPr>
          <w:p w14:paraId="318A27BC" w14:textId="26E6C4C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08</w:t>
            </w:r>
          </w:p>
        </w:tc>
        <w:tc>
          <w:tcPr>
            <w:tcW w:w="0" w:type="auto"/>
            <w:tcBorders>
              <w:top w:val="single" w:sz="18" w:space="0" w:color="auto"/>
            </w:tcBorders>
            <w:shd w:val="clear" w:color="auto" w:fill="BFBFBF" w:themeFill="background1" w:themeFillShade="BF"/>
          </w:tcPr>
          <w:p w14:paraId="1C23224D" w14:textId="424A7089"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59.3</w:t>
            </w:r>
          </w:p>
        </w:tc>
        <w:tc>
          <w:tcPr>
            <w:tcW w:w="0" w:type="auto"/>
            <w:tcBorders>
              <w:top w:val="single" w:sz="18" w:space="0" w:color="auto"/>
              <w:right w:val="single" w:sz="18" w:space="0" w:color="auto"/>
            </w:tcBorders>
            <w:shd w:val="clear" w:color="auto" w:fill="BFBFBF" w:themeFill="background1" w:themeFillShade="BF"/>
          </w:tcPr>
          <w:p w14:paraId="0AE7B6FF" w14:textId="5A66ED74"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w:t>
            </w:r>
            <w:r>
              <w:rPr>
                <w:szCs w:val="22"/>
              </w:rPr>
              <w:t>83</w:t>
            </w:r>
          </w:p>
        </w:tc>
      </w:tr>
      <w:tr w:rsidR="00033E58" w:rsidRPr="00E659ED" w14:paraId="1157C89C"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5CDBCC00" w14:textId="77777777" w:rsidR="00033E58" w:rsidRPr="00791C53" w:rsidRDefault="00033E58" w:rsidP="00AA0E82">
            <w:pPr>
              <w:spacing w:line="240" w:lineRule="auto"/>
              <w:ind w:firstLine="0"/>
              <w:jc w:val="left"/>
              <w:rPr>
                <w:b w:val="0"/>
                <w:bCs w:val="0"/>
                <w:szCs w:val="22"/>
              </w:rPr>
            </w:pPr>
            <w:r w:rsidRPr="00791C53">
              <w:rPr>
                <w:b w:val="0"/>
                <w:bCs w:val="0"/>
                <w:szCs w:val="22"/>
              </w:rPr>
              <w:t>Acoustic ASHI-bias stable</w:t>
            </w:r>
          </w:p>
        </w:tc>
        <w:tc>
          <w:tcPr>
            <w:tcW w:w="0" w:type="auto"/>
            <w:tcBorders>
              <w:left w:val="single" w:sz="18" w:space="0" w:color="auto"/>
            </w:tcBorders>
            <w:shd w:val="clear" w:color="auto" w:fill="BFBFBF" w:themeFill="background1" w:themeFillShade="BF"/>
          </w:tcPr>
          <w:p w14:paraId="772E16E1" w14:textId="7E18B8BF"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.00</w:t>
            </w:r>
          </w:p>
        </w:tc>
        <w:tc>
          <w:tcPr>
            <w:tcW w:w="0" w:type="auto"/>
            <w:shd w:val="clear" w:color="auto" w:fill="BFBFBF" w:themeFill="background1" w:themeFillShade="BF"/>
          </w:tcPr>
          <w:p w14:paraId="3E30B1BF" w14:textId="5EE32782"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53.4</w:t>
            </w:r>
          </w:p>
        </w:tc>
        <w:tc>
          <w:tcPr>
            <w:tcW w:w="0" w:type="auto"/>
            <w:tcBorders>
              <w:right w:val="single" w:sz="18" w:space="0" w:color="auto"/>
            </w:tcBorders>
            <w:shd w:val="clear" w:color="auto" w:fill="BFBFBF" w:themeFill="background1" w:themeFillShade="BF"/>
          </w:tcPr>
          <w:p w14:paraId="6D1FB78A" w14:textId="724BD55B"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w:t>
            </w:r>
            <w:r>
              <w:rPr>
                <w:szCs w:val="22"/>
              </w:rPr>
              <w:t>982</w:t>
            </w:r>
          </w:p>
        </w:tc>
      </w:tr>
      <w:tr w:rsidR="00033E58" w:rsidRPr="00E659ED" w14:paraId="74E56343" w14:textId="77777777" w:rsidTr="00AA0E82">
        <w:tc>
          <w:tcPr>
            <w:cnfStyle w:val="001000000000" w:firstRow="0" w:lastRow="0" w:firstColumn="1" w:lastColumn="0" w:oddVBand="0" w:evenVBand="0" w:oddHBand="0" w:evenHBand="0" w:firstRowFirstColumn="0" w:firstRowLastColumn="0" w:lastRowFirstColumn="0" w:lastRowLastColumn="0"/>
            <w:tcW w:w="0" w:type="auto"/>
            <w:tcBorders>
              <w:right w:val="single" w:sz="18" w:space="0" w:color="auto"/>
            </w:tcBorders>
            <w:shd w:val="clear" w:color="auto" w:fill="BFBFBF" w:themeFill="background1" w:themeFillShade="BF"/>
          </w:tcPr>
          <w:p w14:paraId="6FB7B16E" w14:textId="77777777" w:rsidR="00033E58" w:rsidRPr="00791C53" w:rsidRDefault="00033E58" w:rsidP="00AA0E82">
            <w:pPr>
              <w:spacing w:line="240" w:lineRule="auto"/>
              <w:ind w:firstLine="0"/>
              <w:jc w:val="left"/>
              <w:rPr>
                <w:b w:val="0"/>
                <w:bCs w:val="0"/>
                <w:szCs w:val="22"/>
              </w:rPr>
            </w:pPr>
            <w:r w:rsidRPr="00791C53">
              <w:rPr>
                <w:b w:val="0"/>
                <w:bCs w:val="0"/>
                <w:szCs w:val="22"/>
              </w:rPr>
              <w:t>Visual ASHI-bias effect stable</w:t>
            </w:r>
          </w:p>
        </w:tc>
        <w:tc>
          <w:tcPr>
            <w:tcW w:w="0" w:type="auto"/>
            <w:tcBorders>
              <w:left w:val="single" w:sz="18" w:space="0" w:color="auto"/>
            </w:tcBorders>
            <w:shd w:val="clear" w:color="auto" w:fill="BFBFBF" w:themeFill="background1" w:themeFillShade="BF"/>
          </w:tcPr>
          <w:p w14:paraId="751EC1F8" w14:textId="2F98738D"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-.0</w:t>
            </w:r>
            <w:r>
              <w:rPr>
                <w:szCs w:val="22"/>
              </w:rPr>
              <w:t>3</w:t>
            </w:r>
          </w:p>
        </w:tc>
        <w:tc>
          <w:tcPr>
            <w:tcW w:w="0" w:type="auto"/>
            <w:shd w:val="clear" w:color="auto" w:fill="BFBFBF" w:themeFill="background1" w:themeFillShade="BF"/>
          </w:tcPr>
          <w:p w14:paraId="38042E6C" w14:textId="6999895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Pr>
                <w:szCs w:val="22"/>
              </w:rPr>
              <w:t>87.7</w:t>
            </w:r>
          </w:p>
        </w:tc>
        <w:tc>
          <w:tcPr>
            <w:tcW w:w="0" w:type="auto"/>
            <w:tcBorders>
              <w:right w:val="single" w:sz="18" w:space="0" w:color="auto"/>
            </w:tcBorders>
            <w:shd w:val="clear" w:color="auto" w:fill="BFBFBF" w:themeFill="background1" w:themeFillShade="BF"/>
          </w:tcPr>
          <w:p w14:paraId="1375AB4C" w14:textId="3F1AFD75" w:rsidR="00033E58" w:rsidRPr="006F52D8" w:rsidRDefault="00033E58" w:rsidP="00AA0E82">
            <w:pPr>
              <w:spacing w:line="240" w:lineRule="auto"/>
              <w:ind w:firstLine="0"/>
              <w:jc w:val="right"/>
              <w:cnfStyle w:val="000000000000" w:firstRow="0" w:lastRow="0" w:firstColumn="0" w:lastColumn="0" w:oddVBand="0" w:evenVBand="0" w:oddHBand="0" w:evenHBand="0" w:firstRowFirstColumn="0" w:firstRowLastColumn="0" w:lastRowFirstColumn="0" w:lastRowLastColumn="0"/>
              <w:rPr>
                <w:szCs w:val="22"/>
              </w:rPr>
            </w:pPr>
            <w:r w:rsidRPr="006F52D8">
              <w:rPr>
                <w:szCs w:val="22"/>
              </w:rPr>
              <w:t>.98</w:t>
            </w:r>
            <w:r>
              <w:rPr>
                <w:szCs w:val="22"/>
              </w:rPr>
              <w:t>9</w:t>
            </w:r>
          </w:p>
        </w:tc>
      </w:tr>
    </w:tbl>
    <w:p w14:paraId="74F63051" w14:textId="77777777" w:rsidR="00033E58" w:rsidRPr="00033E58" w:rsidRDefault="00033E58" w:rsidP="00AB56D8">
      <w:pPr>
        <w:ind w:firstLine="0"/>
      </w:pPr>
    </w:p>
    <w:p w14:paraId="4EBC0A9C" w14:textId="1A8E2AE1" w:rsidR="001F5AD0" w:rsidRPr="00ED3418" w:rsidRDefault="001F5AD0" w:rsidP="001F5AD0">
      <w:pPr>
        <w:pStyle w:val="Heading2"/>
        <w:rPr>
          <w:szCs w:val="22"/>
        </w:rPr>
      </w:pPr>
      <w:r>
        <w:rPr>
          <w:szCs w:val="22"/>
        </w:rPr>
        <w:t>Discussion</w:t>
      </w:r>
    </w:p>
    <w:p w14:paraId="5648F2B0" w14:textId="7A481AE7" w:rsidR="001F5AD0" w:rsidRDefault="0044611A" w:rsidP="00E17FC6">
      <w:pPr>
        <w:rPr>
          <w:szCs w:val="22"/>
        </w:rPr>
      </w:pPr>
      <w:r>
        <w:rPr>
          <w:szCs w:val="22"/>
        </w:rPr>
        <w:t xml:space="preserve">These results suggest that </w:t>
      </w:r>
      <w:r w:rsidR="001F5AD0">
        <w:rPr>
          <w:szCs w:val="22"/>
        </w:rPr>
        <w:t>participants in Experiment 2</w:t>
      </w:r>
      <w:r>
        <w:rPr>
          <w:szCs w:val="22"/>
        </w:rPr>
        <w:t xml:space="preserve"> paid attention to the stimul</w:t>
      </w:r>
      <w:r w:rsidR="001F5AD0">
        <w:rPr>
          <w:szCs w:val="22"/>
        </w:rPr>
        <w:t>i</w:t>
      </w:r>
      <w:r>
        <w:rPr>
          <w:szCs w:val="22"/>
        </w:rPr>
        <w:t xml:space="preserve">, and </w:t>
      </w:r>
      <w:r>
        <w:rPr>
          <w:szCs w:val="22"/>
        </w:rPr>
        <w:lastRenderedPageBreak/>
        <w:t>yet failed to exhibit any effects of pen location</w:t>
      </w:r>
      <w:r w:rsidR="009D23FE">
        <w:rPr>
          <w:szCs w:val="22"/>
        </w:rPr>
        <w:t>. In the S</w:t>
      </w:r>
      <w:r w:rsidR="003D0309">
        <w:rPr>
          <w:szCs w:val="22"/>
        </w:rPr>
        <w:t>I</w:t>
      </w:r>
      <w:r w:rsidR="009D23FE">
        <w:rPr>
          <w:szCs w:val="22"/>
        </w:rPr>
        <w:t xml:space="preserve">, we report </w:t>
      </w:r>
      <w:r w:rsidR="00E32039">
        <w:rPr>
          <w:szCs w:val="22"/>
        </w:rPr>
        <w:t>A</w:t>
      </w:r>
      <w:r>
        <w:rPr>
          <w:szCs w:val="22"/>
        </w:rPr>
        <w:t xml:space="preserve">uxiliary </w:t>
      </w:r>
      <w:r w:rsidR="00E32039">
        <w:rPr>
          <w:szCs w:val="22"/>
        </w:rPr>
        <w:t>E</w:t>
      </w:r>
      <w:r>
        <w:rPr>
          <w:szCs w:val="22"/>
        </w:rPr>
        <w:t xml:space="preserve">xperiment </w:t>
      </w:r>
      <w:r w:rsidR="000F5A66">
        <w:rPr>
          <w:szCs w:val="22"/>
        </w:rPr>
        <w:t>2b</w:t>
      </w:r>
      <w:r w:rsidR="00E32039">
        <w:rPr>
          <w:szCs w:val="22"/>
        </w:rPr>
        <w:t xml:space="preserve">. This experiment was identical to Experiment 2, except </w:t>
      </w:r>
      <w:proofErr w:type="gramStart"/>
      <w:r w:rsidR="00E32039">
        <w:rPr>
          <w:szCs w:val="22"/>
        </w:rPr>
        <w:t>that participants</w:t>
      </w:r>
      <w:proofErr w:type="gramEnd"/>
      <w:r w:rsidR="00E32039">
        <w:rPr>
          <w:szCs w:val="22"/>
        </w:rPr>
        <w:t xml:space="preserve"> had to </w:t>
      </w:r>
      <w:r w:rsidR="00E32039">
        <w:rPr>
          <w:i/>
          <w:iCs/>
          <w:szCs w:val="22"/>
        </w:rPr>
        <w:t xml:space="preserve">additionally </w:t>
      </w:r>
      <w:r w:rsidR="00E32039">
        <w:rPr>
          <w:szCs w:val="22"/>
        </w:rPr>
        <w:t xml:space="preserve">press the SPACE bar whenever the pen was in the talker’s mouth. </w:t>
      </w:r>
      <w:r w:rsidR="00223044">
        <w:rPr>
          <w:szCs w:val="22"/>
        </w:rPr>
        <w:t xml:space="preserve"> This was intended to (and did successfully) direct participants’ attention towards the location of the pen. </w:t>
      </w:r>
      <w:r w:rsidR="00E32039">
        <w:rPr>
          <w:szCs w:val="22"/>
        </w:rPr>
        <w:t>Experiment 2b</w:t>
      </w:r>
      <w:r w:rsidR="009D23FE">
        <w:rPr>
          <w:szCs w:val="22"/>
        </w:rPr>
        <w:t xml:space="preserve"> replicate</w:t>
      </w:r>
      <w:r w:rsidR="00E32039">
        <w:rPr>
          <w:szCs w:val="22"/>
        </w:rPr>
        <w:t>d</w:t>
      </w:r>
      <w:r w:rsidR="009D23FE">
        <w:rPr>
          <w:szCs w:val="22"/>
        </w:rPr>
        <w:t xml:space="preserve"> all effects of Experiment 2</w:t>
      </w:r>
      <w:r w:rsidR="00223044">
        <w:rPr>
          <w:szCs w:val="22"/>
        </w:rPr>
        <w:t xml:space="preserve">—including the </w:t>
      </w:r>
      <w:r w:rsidR="00447FA0">
        <w:rPr>
          <w:szCs w:val="22"/>
        </w:rPr>
        <w:t>absence of a credible</w:t>
      </w:r>
      <w:r w:rsidR="00223044">
        <w:rPr>
          <w:szCs w:val="22"/>
        </w:rPr>
        <w:t xml:space="preserve"> effect of pen location</w:t>
      </w:r>
      <w:r w:rsidR="006E5BB8">
        <w:rPr>
          <w:szCs w:val="22"/>
        </w:rPr>
        <w:t xml:space="preserve">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.16, BF = .4,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.27)</w:t>
      </w:r>
      <w:r>
        <w:rPr>
          <w:szCs w:val="22"/>
        </w:rPr>
        <w:t>.</w:t>
      </w:r>
      <w:r w:rsidR="005105AE">
        <w:rPr>
          <w:rStyle w:val="FootnoteReference"/>
          <w:szCs w:val="22"/>
        </w:rPr>
        <w:footnoteReference w:id="6"/>
      </w:r>
      <w:r>
        <w:rPr>
          <w:szCs w:val="22"/>
        </w:rPr>
        <w:t xml:space="preserve"> T</w:t>
      </w:r>
      <w:r w:rsidR="006E5BB8">
        <w:rPr>
          <w:szCs w:val="22"/>
        </w:rPr>
        <w:t>ogether t</w:t>
      </w:r>
      <w:r>
        <w:rPr>
          <w:szCs w:val="22"/>
        </w:rPr>
        <w:t>h</w:t>
      </w:r>
      <w:r w:rsidR="009D23FE">
        <w:rPr>
          <w:szCs w:val="22"/>
        </w:rPr>
        <w:t>e</w:t>
      </w:r>
      <w:r>
        <w:rPr>
          <w:szCs w:val="22"/>
        </w:rPr>
        <w:t xml:space="preserve"> finding</w:t>
      </w:r>
      <w:r w:rsidR="009D23FE">
        <w:rPr>
          <w:szCs w:val="22"/>
        </w:rPr>
        <w:t>s</w:t>
      </w:r>
      <w:r>
        <w:rPr>
          <w:szCs w:val="22"/>
        </w:rPr>
        <w:t xml:space="preserve"> </w:t>
      </w:r>
      <w:r w:rsidR="00A43FA1">
        <w:rPr>
          <w:szCs w:val="22"/>
        </w:rPr>
        <w:t xml:space="preserve">of Experiments 2 and 2b thus </w:t>
      </w:r>
      <w:r>
        <w:rPr>
          <w:szCs w:val="22"/>
        </w:rPr>
        <w:t xml:space="preserve">suggests that a pen in the mouth of the talker is </w:t>
      </w:r>
      <w:r w:rsidRPr="0066093F">
        <w:rPr>
          <w:i/>
          <w:iCs/>
          <w:szCs w:val="22"/>
        </w:rPr>
        <w:t>not</w:t>
      </w:r>
      <w:r>
        <w:rPr>
          <w:szCs w:val="22"/>
        </w:rPr>
        <w:t xml:space="preserve"> sufficient to elicit the effect observed in Experiments 1a-c. </w:t>
      </w:r>
    </w:p>
    <w:p w14:paraId="73DE8ECE" w14:textId="3B3D0ACD" w:rsidR="001F5AD0" w:rsidRDefault="001F5AD0" w:rsidP="00E17FC6">
      <w:pPr>
        <w:rPr>
          <w:szCs w:val="22"/>
        </w:rPr>
      </w:pPr>
      <w:r>
        <w:rPr>
          <w:szCs w:val="22"/>
        </w:rPr>
        <w:t xml:space="preserve">The comparison of Experiment 2 against Experiment 1c in </w:t>
      </w:r>
      <w:r>
        <w:rPr>
          <w:szCs w:val="22"/>
        </w:rPr>
        <w:fldChar w:fldCharType="begin"/>
      </w:r>
      <w:r>
        <w:rPr>
          <w:szCs w:val="22"/>
        </w:rPr>
        <w:instrText xml:space="preserve"> REF _Ref136190811 \h </w:instrText>
      </w:r>
      <w:r>
        <w:rPr>
          <w:szCs w:val="22"/>
        </w:rPr>
      </w:r>
      <w:r>
        <w:rPr>
          <w:szCs w:val="22"/>
        </w:rPr>
        <w:fldChar w:fldCharType="separate"/>
      </w:r>
      <w:r w:rsidRPr="00ED3418">
        <w:rPr>
          <w:szCs w:val="22"/>
        </w:rPr>
        <w:t xml:space="preserve">Figure </w:t>
      </w:r>
      <w:r w:rsidRPr="00ED3418">
        <w:rPr>
          <w:noProof/>
          <w:szCs w:val="22"/>
        </w:rPr>
        <w:t>4</w:t>
      </w:r>
      <w:r>
        <w:rPr>
          <w:szCs w:val="22"/>
        </w:rPr>
        <w:fldChar w:fldCharType="end"/>
      </w:r>
      <w:r w:rsidR="00414593">
        <w:rPr>
          <w:szCs w:val="22"/>
        </w:rPr>
        <w:t>A</w:t>
      </w:r>
      <w:r>
        <w:rPr>
          <w:szCs w:val="22"/>
        </w:rPr>
        <w:t xml:space="preserve"> further suggests that </w:t>
      </w:r>
      <w:r w:rsidR="00414593">
        <w:rPr>
          <w:szCs w:val="22"/>
        </w:rPr>
        <w:t xml:space="preserve">the effects of pen location in Experiments 1a-c are unlikely to be exclusively due to the pen </w:t>
      </w:r>
      <w:r w:rsidR="00862279">
        <w:rPr>
          <w:szCs w:val="22"/>
        </w:rPr>
        <w:t xml:space="preserve">occluding </w:t>
      </w:r>
      <w:r w:rsidR="00414593">
        <w:rPr>
          <w:szCs w:val="22"/>
        </w:rPr>
        <w:t xml:space="preserve">visual cues to </w:t>
      </w:r>
      <w:r w:rsidR="00414593" w:rsidRPr="00ED3418">
        <w:rPr>
          <w:szCs w:val="22"/>
        </w:rPr>
        <w:t>/s/-/ʃ/</w:t>
      </w:r>
      <w:r w:rsidR="00414593">
        <w:rPr>
          <w:szCs w:val="22"/>
        </w:rPr>
        <w:t xml:space="preserve">: at least for the two most </w:t>
      </w:r>
      <w:proofErr w:type="spellStart"/>
      <w:r w:rsidR="00414593" w:rsidRPr="0066093F">
        <w:rPr>
          <w:i/>
          <w:iCs/>
          <w:szCs w:val="22"/>
        </w:rPr>
        <w:t>ashi</w:t>
      </w:r>
      <w:proofErr w:type="spellEnd"/>
      <w:r w:rsidR="00414593">
        <w:rPr>
          <w:szCs w:val="22"/>
        </w:rPr>
        <w:t>-like audio stimuli (for which the effect of pen location was strongest in Experiments 1a-c), responses in Experiment 2 seem to group with the pen-in-hand</w:t>
      </w:r>
      <w:r w:rsidR="00620BEF">
        <w:rPr>
          <w:szCs w:val="22"/>
        </w:rPr>
        <w:t xml:space="preserve"> (no occlusion), rather than pen-in-mouth,</w:t>
      </w:r>
      <w:r w:rsidR="00414593">
        <w:rPr>
          <w:szCs w:val="22"/>
        </w:rPr>
        <w:t xml:space="preserve"> condition in Experiment 1c. There is, however, also some evidence that visual occlusion might explain </w:t>
      </w:r>
      <w:r w:rsidR="00B56FA2">
        <w:rPr>
          <w:i/>
          <w:iCs/>
          <w:szCs w:val="22"/>
        </w:rPr>
        <w:t>part</w:t>
      </w:r>
      <w:r w:rsidR="00414593">
        <w:rPr>
          <w:i/>
          <w:iCs/>
          <w:szCs w:val="22"/>
        </w:rPr>
        <w:t xml:space="preserve"> </w:t>
      </w:r>
      <w:r w:rsidR="00414593">
        <w:rPr>
          <w:szCs w:val="22"/>
        </w:rPr>
        <w:t xml:space="preserve">of the effects in Experiments 1a-c. For the two steps in the middle of the acoustic continuum, responses in Experiment 2 </w:t>
      </w:r>
      <w:r w:rsidR="00620BEF">
        <w:rPr>
          <w:szCs w:val="22"/>
        </w:rPr>
        <w:t>fall</w:t>
      </w:r>
      <w:r w:rsidR="00414593">
        <w:rPr>
          <w:szCs w:val="22"/>
        </w:rPr>
        <w:t xml:space="preserve"> half-way between the pen-in-hand and pen-in-mouth conditions of Experiment 1c (for the remaining two steps, the effect of pen location was too small even in Experiment 1c to draw meaningful conclusions about Experiment 2).</w:t>
      </w:r>
      <w:commentRangeStart w:id="14"/>
      <w:commentRangeStart w:id="15"/>
      <w:commentRangeEnd w:id="14"/>
      <w:r w:rsidR="00584D72">
        <w:rPr>
          <w:rStyle w:val="CommentReference"/>
        </w:rPr>
        <w:commentReference w:id="14"/>
      </w:r>
      <w:commentRangeEnd w:id="15"/>
      <w:r w:rsidR="005878C4">
        <w:rPr>
          <w:rStyle w:val="CommentReference"/>
        </w:rPr>
        <w:commentReference w:id="15"/>
      </w:r>
      <w:r w:rsidR="00C27A3E">
        <w:rPr>
          <w:szCs w:val="22"/>
        </w:rPr>
        <w:t xml:space="preserve"> Additional analyses presented in the SI confirmed that the pen-in-mouth condition in Experiment 1c resulted in fewer </w:t>
      </w:r>
      <w:proofErr w:type="spellStart"/>
      <w:r w:rsidR="00C27A3E">
        <w:rPr>
          <w:i/>
          <w:iCs/>
          <w:szCs w:val="22"/>
        </w:rPr>
        <w:t>ashi</w:t>
      </w:r>
      <w:proofErr w:type="spellEnd"/>
      <w:r w:rsidR="00687728">
        <w:rPr>
          <w:szCs w:val="22"/>
        </w:rPr>
        <w:t>-</w:t>
      </w:r>
      <w:r w:rsidR="00C27A3E">
        <w:rPr>
          <w:szCs w:val="22"/>
        </w:rPr>
        <w:t>responses than the visual occluder in Experiment 2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-.71, </w:t>
      </w:r>
      <w:r w:rsidR="00C27A3E">
        <w:rPr>
          <w:szCs w:val="22"/>
        </w:rPr>
        <w:t>BF = 73.1</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.986</w:t>
      </w:r>
      <w:r w:rsidR="00C27A3E">
        <w:rPr>
          <w:szCs w:val="22"/>
        </w:rPr>
        <w:t xml:space="preserve">), whereas the visual occlusion in Experiment 2 did </w:t>
      </w:r>
      <w:r w:rsidR="00C27A3E">
        <w:rPr>
          <w:i/>
          <w:iCs/>
          <w:szCs w:val="22"/>
        </w:rPr>
        <w:t>not</w:t>
      </w:r>
      <w:r w:rsidR="00C27A3E">
        <w:rPr>
          <w:szCs w:val="22"/>
        </w:rPr>
        <w:t xml:space="preserve"> result in in fewer </w:t>
      </w:r>
      <w:proofErr w:type="spellStart"/>
      <w:r w:rsidR="00C27A3E">
        <w:rPr>
          <w:i/>
          <w:iCs/>
          <w:szCs w:val="22"/>
        </w:rPr>
        <w:t>ashi</w:t>
      </w:r>
      <w:proofErr w:type="spellEnd"/>
      <w:r w:rsidR="00687728">
        <w:rPr>
          <w:szCs w:val="22"/>
        </w:rPr>
        <w:t>-</w:t>
      </w:r>
      <w:r w:rsidR="00C27A3E">
        <w:rPr>
          <w:szCs w:val="22"/>
        </w:rPr>
        <w:t>responses than the pen-in-hand condition in Experiment 1c (</w:t>
      </w:r>
      <m:oMath>
        <m:acc>
          <m:accPr>
            <m:ctrlPr>
              <w:rPr>
                <w:rFonts w:ascii="Cambria Math" w:hAnsi="Cambria Math"/>
                <w:i/>
                <w:szCs w:val="22"/>
              </w:rPr>
            </m:ctrlPr>
          </m:accPr>
          <m:e>
            <m:r>
              <w:rPr>
                <w:rFonts w:ascii="Cambria Math" w:hAnsi="Cambria Math"/>
                <w:szCs w:val="22"/>
              </w:rPr>
              <m:t>β</m:t>
            </m:r>
          </m:e>
        </m:acc>
      </m:oMath>
      <w:r w:rsidR="006E5BB8">
        <w:rPr>
          <w:szCs w:val="22"/>
        </w:rPr>
        <w:t>=</w:t>
      </w:r>
      <w:r w:rsidR="005E6421">
        <w:rPr>
          <w:szCs w:val="22"/>
        </w:rPr>
        <w:t xml:space="preserve"> </w:t>
      </w:r>
      <w:r w:rsidR="006E5BB8">
        <w:rPr>
          <w:szCs w:val="22"/>
        </w:rPr>
        <w:t xml:space="preserve">.14, </w:t>
      </w:r>
      <w:r w:rsidR="00C27A3E">
        <w:rPr>
          <w:szCs w:val="22"/>
        </w:rPr>
        <w:t>BF = 0.5</w:t>
      </w:r>
      <w:r w:rsidR="006E5BB8">
        <w:rPr>
          <w:szCs w:val="22"/>
        </w:rPr>
        <w:t xml:space="preserve">, </w:t>
      </w:r>
      <w:proofErr w:type="spellStart"/>
      <w:r w:rsidR="006E5BB8" w:rsidRPr="006E5BB8">
        <w:rPr>
          <w:i/>
          <w:iCs/>
          <w:szCs w:val="22"/>
        </w:rPr>
        <w:t>p</w:t>
      </w:r>
      <w:r w:rsidR="006E5BB8" w:rsidRPr="006E5BB8">
        <w:rPr>
          <w:i/>
          <w:iCs/>
          <w:szCs w:val="22"/>
          <w:vertAlign w:val="subscript"/>
        </w:rPr>
        <w:t>posterior</w:t>
      </w:r>
      <w:proofErr w:type="spellEnd"/>
      <w:r w:rsidR="006E5BB8">
        <w:rPr>
          <w:szCs w:val="22"/>
        </w:rPr>
        <w:t xml:space="preserve"> = .345</w:t>
      </w:r>
      <w:r w:rsidR="00C27A3E" w:rsidRPr="00840537">
        <w:rPr>
          <w:szCs w:val="22"/>
        </w:rPr>
        <w:t>).</w:t>
      </w:r>
      <w:r w:rsidR="00B57E22">
        <w:rPr>
          <w:szCs w:val="22"/>
        </w:rPr>
        <w:t xml:space="preserve"> </w:t>
      </w:r>
      <w:r w:rsidR="00B57E22">
        <w:t>Indeed, t</w:t>
      </w:r>
      <w:r w:rsidR="00B57E22" w:rsidRPr="00C1198C">
        <w:t xml:space="preserve">he only striking similarity between the pen-in-the-mouth and visual occlusion was that both reduced the effect of visual bias (see SI for </w:t>
      </w:r>
      <w:r w:rsidR="00B57E22" w:rsidRPr="00C1198C">
        <w:lastRenderedPageBreak/>
        <w:t xml:space="preserve">details, </w:t>
      </w:r>
      <w:proofErr w:type="gramStart"/>
      <w:r w:rsidR="00B57E22" w:rsidRPr="00C1198C">
        <w:t>and also</w:t>
      </w:r>
      <w:proofErr w:type="gramEnd"/>
      <w:r w:rsidR="00B57E22" w:rsidRPr="00C1198C">
        <w:t xml:space="preserve"> </w:t>
      </w:r>
      <w:r w:rsidR="00B57E22" w:rsidRPr="00C1198C">
        <w:fldChar w:fldCharType="begin"/>
      </w:r>
      <w:r w:rsidR="00B57E22" w:rsidRPr="00C1198C">
        <w:instrText xml:space="preserve"> REF _Ref136190811 \h </w:instrText>
      </w:r>
      <w:r w:rsidR="00B57E22" w:rsidRPr="00C1198C">
        <w:fldChar w:fldCharType="separate"/>
      </w:r>
      <w:r w:rsidR="00B57E22" w:rsidRPr="00C1198C">
        <w:t>Figure 4</w:t>
      </w:r>
      <w:r w:rsidR="00B57E22" w:rsidRPr="00C1198C">
        <w:fldChar w:fldCharType="end"/>
      </w:r>
      <w:r w:rsidR="00B57E22" w:rsidRPr="00C1198C">
        <w:t xml:space="preserve">B). This </w:t>
      </w:r>
      <w:r w:rsidR="00B57E22">
        <w:t>is expected</w:t>
      </w:r>
      <w:r w:rsidR="00B57E22" w:rsidRPr="00C1198C">
        <w:t xml:space="preserve"> given that </w:t>
      </w:r>
      <w:r w:rsidR="00B57E22">
        <w:t>those visual</w:t>
      </w:r>
      <w:r w:rsidR="00B57E22" w:rsidRPr="00C1198C">
        <w:t xml:space="preserve"> cues were masked by the black rectangle in Experiment 2.</w:t>
      </w:r>
    </w:p>
    <w:p w14:paraId="68A119C0" w14:textId="1790CD0A" w:rsidR="00B57E22" w:rsidRPr="00B43C38" w:rsidRDefault="00B57E22" w:rsidP="00840537">
      <w:pPr>
        <w:pStyle w:val="Heading1"/>
        <w:rPr>
          <w:szCs w:val="22"/>
        </w:rPr>
      </w:pPr>
      <w:r>
        <w:rPr>
          <w:sz w:val="22"/>
          <w:szCs w:val="22"/>
        </w:rPr>
        <w:t>General Discussion</w:t>
      </w:r>
    </w:p>
    <w:p w14:paraId="1024182A" w14:textId="33A6FAE1" w:rsidR="00150B8B" w:rsidRDefault="00B57E22" w:rsidP="005E4C8A">
      <w:pPr>
        <w:rPr>
          <w:szCs w:val="22"/>
        </w:rPr>
      </w:pPr>
      <w:r>
        <w:rPr>
          <w:szCs w:val="22"/>
        </w:rPr>
        <w:t xml:space="preserve">Taken together the </w:t>
      </w:r>
      <w:r w:rsidR="00584D72">
        <w:rPr>
          <w:szCs w:val="22"/>
        </w:rPr>
        <w:t xml:space="preserve">results </w:t>
      </w:r>
      <w:r>
        <w:rPr>
          <w:szCs w:val="22"/>
        </w:rPr>
        <w:t xml:space="preserve">of </w:t>
      </w:r>
      <w:r w:rsidR="00584D72">
        <w:rPr>
          <w:szCs w:val="22"/>
        </w:rPr>
        <w:t xml:space="preserve">Experiments 1a-c </w:t>
      </w:r>
      <w:r>
        <w:rPr>
          <w:szCs w:val="22"/>
        </w:rPr>
        <w:t xml:space="preserve">and 2, suggest that listeners </w:t>
      </w:r>
      <w:r w:rsidR="00584D72">
        <w:rPr>
          <w:szCs w:val="22"/>
        </w:rPr>
        <w:t>compensat</w:t>
      </w:r>
      <w:r>
        <w:rPr>
          <w:szCs w:val="22"/>
        </w:rPr>
        <w:t>e</w:t>
      </w:r>
      <w:r w:rsidR="00882A86">
        <w:rPr>
          <w:szCs w:val="22"/>
        </w:rPr>
        <w:t xml:space="preserve"> for visually evident effects of the pen on the </w:t>
      </w:r>
      <w:r w:rsidR="008C358F">
        <w:rPr>
          <w:szCs w:val="22"/>
        </w:rPr>
        <w:t xml:space="preserve">configuration of articulators that are relevant to the </w:t>
      </w:r>
      <w:r w:rsidR="008C358F" w:rsidRPr="00ED3418">
        <w:rPr>
          <w:szCs w:val="22"/>
        </w:rPr>
        <w:t>/s/-/ʃ/</w:t>
      </w:r>
      <w:r w:rsidR="008C358F">
        <w:rPr>
          <w:szCs w:val="22"/>
        </w:rPr>
        <w:t xml:space="preserve"> contrast. This suggests that </w:t>
      </w:r>
      <w:r>
        <w:rPr>
          <w:szCs w:val="22"/>
        </w:rPr>
        <w:t xml:space="preserve">speech perception </w:t>
      </w:r>
      <w:r w:rsidR="008C358F">
        <w:rPr>
          <w:szCs w:val="22"/>
        </w:rPr>
        <w:t xml:space="preserve">can normalize or ‘explain away’ </w:t>
      </w:r>
      <w:r>
        <w:rPr>
          <w:szCs w:val="22"/>
        </w:rPr>
        <w:t xml:space="preserve">at least </w:t>
      </w:r>
      <w:r w:rsidR="008C358F">
        <w:rPr>
          <w:szCs w:val="22"/>
        </w:rPr>
        <w:t xml:space="preserve">some effects of the pen </w:t>
      </w:r>
      <w:r>
        <w:rPr>
          <w:szCs w:val="22"/>
        </w:rPr>
        <w:t xml:space="preserve">on articulation, </w:t>
      </w:r>
      <w:r w:rsidR="008C358F">
        <w:rPr>
          <w:szCs w:val="22"/>
        </w:rPr>
        <w:t>if they are sufficiently visually evident.</w:t>
      </w:r>
      <w:r w:rsidR="00150B8B">
        <w:rPr>
          <w:szCs w:val="22"/>
        </w:rPr>
        <w:t xml:space="preserve"> To the best of our knowledge, this is the first demonstration that </w:t>
      </w:r>
      <w:r w:rsidR="007D4ADB">
        <w:rPr>
          <w:szCs w:val="22"/>
        </w:rPr>
        <w:t>non-</w:t>
      </w:r>
      <w:r w:rsidR="005E6421">
        <w:rPr>
          <w:szCs w:val="22"/>
        </w:rPr>
        <w:t>phon</w:t>
      </w:r>
      <w:r w:rsidR="00070797">
        <w:rPr>
          <w:szCs w:val="22"/>
        </w:rPr>
        <w:t>etic</w:t>
      </w:r>
      <w:r w:rsidR="005E4C8A">
        <w:rPr>
          <w:szCs w:val="22"/>
        </w:rPr>
        <w:t>, visually evident</w:t>
      </w:r>
      <w:r w:rsidR="007D4ADB">
        <w:rPr>
          <w:szCs w:val="22"/>
        </w:rPr>
        <w:t xml:space="preserve"> </w:t>
      </w:r>
      <w:r w:rsidR="005E4C8A">
        <w:rPr>
          <w:szCs w:val="22"/>
        </w:rPr>
        <w:t>effects on</w:t>
      </w:r>
      <w:r w:rsidR="007D4ADB">
        <w:rPr>
          <w:szCs w:val="22"/>
        </w:rPr>
        <w:t xml:space="preserve"> articulators—the pen’s effect on lip shape—affect listeners’ perception in ways consistent with compensation accounts. </w:t>
      </w:r>
      <w:r w:rsidR="00150B8B">
        <w:rPr>
          <w:szCs w:val="22"/>
        </w:rPr>
        <w:t xml:space="preserve">This provides novel support for Fowler’s conjecture (Fowler, 2006): it indeed does not appear to matter </w:t>
      </w:r>
      <w:r w:rsidR="00150B8B" w:rsidRPr="005E4C8A">
        <w:rPr>
          <w:szCs w:val="22"/>
        </w:rPr>
        <w:t>why</w:t>
      </w:r>
      <w:r w:rsidR="00150B8B">
        <w:rPr>
          <w:szCs w:val="22"/>
        </w:rPr>
        <w:t xml:space="preserve"> </w:t>
      </w:r>
      <w:r w:rsidR="00150B8B" w:rsidRPr="00840537">
        <w:rPr>
          <w:i/>
          <w:iCs/>
          <w:szCs w:val="22"/>
        </w:rPr>
        <w:t>exactly</w:t>
      </w:r>
      <w:r w:rsidR="00150B8B">
        <w:rPr>
          <w:szCs w:val="22"/>
        </w:rPr>
        <w:t xml:space="preserve"> a talker’s lips exhibit a certain shape, </w:t>
      </w:r>
      <w:proofErr w:type="gramStart"/>
      <w:r w:rsidR="00150B8B">
        <w:rPr>
          <w:szCs w:val="22"/>
        </w:rPr>
        <w:t>as long as</w:t>
      </w:r>
      <w:proofErr w:type="gramEnd"/>
      <w:r w:rsidR="00150B8B">
        <w:rPr>
          <w:szCs w:val="22"/>
        </w:rPr>
        <w:t xml:space="preserve"> (1) they do, and (2) plausibly do so for </w:t>
      </w:r>
      <w:r w:rsidR="007D4ADB">
        <w:rPr>
          <w:szCs w:val="22"/>
        </w:rPr>
        <w:t xml:space="preserve">some </w:t>
      </w:r>
      <w:r w:rsidR="00150B8B">
        <w:rPr>
          <w:szCs w:val="22"/>
        </w:rPr>
        <w:t xml:space="preserve">reason other than the articulation of the current segment (here, the pen in the mouth). </w:t>
      </w:r>
    </w:p>
    <w:p w14:paraId="722C7495" w14:textId="77777777" w:rsidR="00992DB9" w:rsidRDefault="00212AE2" w:rsidP="00992DB9">
      <w:pPr>
        <w:rPr>
          <w:szCs w:val="22"/>
          <w:highlight w:val="yellow"/>
        </w:rPr>
      </w:pPr>
      <w:r>
        <w:rPr>
          <w:szCs w:val="22"/>
        </w:rPr>
        <w:t>The results of Experiment 2—the absence of compensation in the absence of direct visual evidence that lip shape was indeed affected by the pen—</w:t>
      </w:r>
      <w:r w:rsidR="00EA234E" w:rsidRPr="00992DB9">
        <w:rPr>
          <w:szCs w:val="22"/>
        </w:rPr>
        <w:t>replicates for non-phonetic context, what has previously been demonstrated for phonetic context: compensation for visually presented context seems to be substantially reduced or no longer observed when the relevant articulatory effects are no</w:t>
      </w:r>
      <w:r w:rsidR="004C64B0" w:rsidRPr="00992DB9">
        <w:rPr>
          <w:szCs w:val="22"/>
        </w:rPr>
        <w:t xml:space="preserve">t </w:t>
      </w:r>
      <w:r w:rsidR="00EA234E" w:rsidRPr="00992DB9">
        <w:rPr>
          <w:szCs w:val="22"/>
        </w:rPr>
        <w:t>visually evident during the articulation of the target sound</w:t>
      </w:r>
      <w:r w:rsidR="004C64B0" w:rsidRPr="00992DB9">
        <w:rPr>
          <w:szCs w:val="22"/>
        </w:rPr>
        <w:t xml:space="preserve"> (Holt et al., 2005</w:t>
      </w:r>
      <w:r w:rsidR="00992DB9" w:rsidRPr="00992DB9">
        <w:rPr>
          <w:szCs w:val="22"/>
        </w:rPr>
        <w:t>; Viswanathan &amp; Stephens, 2016).</w:t>
      </w:r>
      <w:r w:rsidR="00992DB9">
        <w:rPr>
          <w:szCs w:val="22"/>
          <w:highlight w:val="yellow"/>
        </w:rPr>
        <w:t xml:space="preserve"> </w:t>
      </w:r>
    </w:p>
    <w:p w14:paraId="6EFA68F8" w14:textId="77777777" w:rsidR="00992DB9" w:rsidRDefault="00992DB9" w:rsidP="00992DB9">
      <w:pPr>
        <w:rPr>
          <w:szCs w:val="22"/>
        </w:rPr>
      </w:pPr>
      <w:r>
        <w:rPr>
          <w:szCs w:val="22"/>
        </w:rPr>
        <w:t xml:space="preserve">The present results also raise </w:t>
      </w:r>
      <w:proofErr w:type="gramStart"/>
      <w:r>
        <w:rPr>
          <w:szCs w:val="22"/>
        </w:rPr>
        <w:t>a number of</w:t>
      </w:r>
      <w:proofErr w:type="gramEnd"/>
      <w:r>
        <w:rPr>
          <w:szCs w:val="22"/>
        </w:rPr>
        <w:t xml:space="preserve"> questions for future research on compensation and adaptive speech perception more broadly. We briefly discuss two. First, our findings leave open whether compensation for visually evident effects of non-phonological causes—like the pen—draws on the same neural mechanisms as normalization/compensation for the effects of phonetic contexts. The present findings only suggest that Fowler’s compensation account provides a unifying explanation for the qualitative consequences of both phenomena. It is unclear, for </w:t>
      </w:r>
      <w:r>
        <w:rPr>
          <w:szCs w:val="22"/>
        </w:rPr>
        <w:lastRenderedPageBreak/>
        <w:t xml:space="preserve">example, whether compensation for </w:t>
      </w:r>
      <w:proofErr w:type="gramStart"/>
      <w:r>
        <w:rPr>
          <w:szCs w:val="22"/>
        </w:rPr>
        <w:t>visually-presented</w:t>
      </w:r>
      <w:proofErr w:type="gramEnd"/>
      <w:r>
        <w:rPr>
          <w:szCs w:val="22"/>
        </w:rPr>
        <w:t xml:space="preserve"> non-phonetic context take place in the same brain areas that are responsible for audiovisual integration during speech perception, and whether those areas that also process compensation for preceding phonetic context. Alternatively, compensation might take place at multiple points in the processing of speech input.</w:t>
      </w:r>
    </w:p>
    <w:p w14:paraId="3A511BE7" w14:textId="7D2A4914" w:rsidR="008459FF" w:rsidRDefault="00992DB9" w:rsidP="00273D2B">
      <w:pPr>
        <w:rPr>
          <w:szCs w:val="22"/>
        </w:rPr>
      </w:pPr>
      <w:r>
        <w:rPr>
          <w:szCs w:val="22"/>
        </w:rPr>
        <w:t xml:space="preserve">Finally, the </w:t>
      </w:r>
      <w:r w:rsidR="002525B6">
        <w:rPr>
          <w:szCs w:val="22"/>
        </w:rPr>
        <w:t xml:space="preserve">present </w:t>
      </w:r>
      <w:r>
        <w:rPr>
          <w:szCs w:val="22"/>
        </w:rPr>
        <w:t>results raise questions for future research on perceptual recalibration. Previous work has found that perceptual recalibration to an unfamiliar talker’s speech can be blocked when the unexpected pronunciations occur while the talker has a pen in the mouth. In perceptual recalibration experiments, listeners are expected to speech from an unfamiliar talker for which the realization of a particular sound is shifted towards a neighboring category. For example, Kraljic &amp; Samuel (2006) exposed listeners to either typical “</w:t>
      </w:r>
      <w:proofErr w:type="spellStart"/>
      <w:r>
        <w:rPr>
          <w:szCs w:val="22"/>
        </w:rPr>
        <w:t>sh</w:t>
      </w:r>
      <w:proofErr w:type="spellEnd"/>
      <w:r>
        <w:rPr>
          <w:szCs w:val="22"/>
        </w:rPr>
        <w:t>” sounds and shifted “s” that sounded somewhat “</w:t>
      </w:r>
      <w:proofErr w:type="spellStart"/>
      <w:r>
        <w:rPr>
          <w:szCs w:val="22"/>
        </w:rPr>
        <w:t>sh</w:t>
      </w:r>
      <w:proofErr w:type="spellEnd"/>
      <w:r>
        <w:rPr>
          <w:szCs w:val="22"/>
        </w:rPr>
        <w:t>”-like (e.g., “</w:t>
      </w:r>
      <w:proofErr w:type="spellStart"/>
      <w:r>
        <w:rPr>
          <w:szCs w:val="22"/>
        </w:rPr>
        <w:t>dinoshaur</w:t>
      </w:r>
      <w:proofErr w:type="spellEnd"/>
      <w:r>
        <w:rPr>
          <w:szCs w:val="22"/>
        </w:rPr>
        <w:t>”</w:t>
      </w:r>
      <w:r w:rsidR="00AE196A">
        <w:rPr>
          <w:szCs w:val="22"/>
        </w:rPr>
        <w:t>, s-biased exposure</w:t>
      </w:r>
      <w:r>
        <w:rPr>
          <w:szCs w:val="22"/>
        </w:rPr>
        <w:t>) or to typical “s” sounds and shifted “</w:t>
      </w:r>
      <w:proofErr w:type="spellStart"/>
      <w:r>
        <w:rPr>
          <w:szCs w:val="22"/>
        </w:rPr>
        <w:t>sh</w:t>
      </w:r>
      <w:proofErr w:type="spellEnd"/>
      <w:r>
        <w:rPr>
          <w:szCs w:val="22"/>
        </w:rPr>
        <w:t>” that sounded somewhat “s”-like (e.g., “machinery”</w:t>
      </w:r>
      <w:r w:rsidR="00AE196A">
        <w:rPr>
          <w:szCs w:val="22"/>
        </w:rPr>
        <w:t xml:space="preserve">, </w:t>
      </w:r>
      <w:proofErr w:type="spellStart"/>
      <w:r w:rsidR="00AE196A">
        <w:rPr>
          <w:szCs w:val="22"/>
        </w:rPr>
        <w:t>sh</w:t>
      </w:r>
      <w:proofErr w:type="spellEnd"/>
      <w:r w:rsidR="00AE196A">
        <w:rPr>
          <w:szCs w:val="22"/>
        </w:rPr>
        <w:t>-biased exposure</w:t>
      </w:r>
      <w:r>
        <w:rPr>
          <w:szCs w:val="22"/>
        </w:rPr>
        <w:t>; mixed with many filler stimuli). Following exposure, listeners were tested on an audio-only</w:t>
      </w:r>
      <w:r>
        <w:rPr>
          <w:i/>
          <w:iCs/>
          <w:szCs w:val="22"/>
        </w:rPr>
        <w:t xml:space="preserve"> </w:t>
      </w:r>
      <w:proofErr w:type="spellStart"/>
      <w:r>
        <w:rPr>
          <w:i/>
          <w:iCs/>
          <w:szCs w:val="22"/>
        </w:rPr>
        <w:t>asi-ashi</w:t>
      </w:r>
      <w:proofErr w:type="spellEnd"/>
      <w:r>
        <w:rPr>
          <w:szCs w:val="22"/>
        </w:rPr>
        <w:t xml:space="preserve"> continuum. As is typical for </w:t>
      </w:r>
      <w:r w:rsidR="00AE196A">
        <w:rPr>
          <w:szCs w:val="22"/>
        </w:rPr>
        <w:t xml:space="preserve">such </w:t>
      </w:r>
      <w:r w:rsidR="0088092A">
        <w:rPr>
          <w:szCs w:val="22"/>
        </w:rPr>
        <w:t>perceptual recalibration</w:t>
      </w:r>
      <w:r>
        <w:rPr>
          <w:szCs w:val="22"/>
        </w:rPr>
        <w:t xml:space="preserve"> experiments, </w:t>
      </w:r>
      <w:proofErr w:type="spellStart"/>
      <w:r>
        <w:rPr>
          <w:szCs w:val="22"/>
        </w:rPr>
        <w:t>sh</w:t>
      </w:r>
      <w:proofErr w:type="spellEnd"/>
      <w:r w:rsidR="00AE196A">
        <w:rPr>
          <w:szCs w:val="22"/>
        </w:rPr>
        <w:t>-biased</w:t>
      </w:r>
      <w:r>
        <w:rPr>
          <w:szCs w:val="22"/>
        </w:rPr>
        <w:t xml:space="preserve"> </w:t>
      </w:r>
      <w:r w:rsidR="00AE196A">
        <w:rPr>
          <w:szCs w:val="22"/>
        </w:rPr>
        <w:t>exposure caused listeners to</w:t>
      </w:r>
      <w:r>
        <w:rPr>
          <w:szCs w:val="22"/>
        </w:rPr>
        <w:t xml:space="preserve"> categorize more tokens along the </w:t>
      </w:r>
      <w:r w:rsidR="00AE196A">
        <w:rPr>
          <w:szCs w:val="22"/>
        </w:rPr>
        <w:t xml:space="preserve">test </w:t>
      </w:r>
      <w:r>
        <w:rPr>
          <w:szCs w:val="22"/>
        </w:rPr>
        <w:t>continuum as “</w:t>
      </w:r>
      <w:proofErr w:type="spellStart"/>
      <w:r>
        <w:rPr>
          <w:szCs w:val="22"/>
        </w:rPr>
        <w:t>ashi</w:t>
      </w:r>
      <w:proofErr w:type="spellEnd"/>
      <w:r>
        <w:rPr>
          <w:szCs w:val="22"/>
        </w:rPr>
        <w:t xml:space="preserve">”, compared to </w:t>
      </w:r>
      <w:r w:rsidR="00AE196A">
        <w:rPr>
          <w:szCs w:val="22"/>
        </w:rPr>
        <w:t>s-biased exposure</w:t>
      </w:r>
      <w:r>
        <w:rPr>
          <w:szCs w:val="22"/>
        </w:rPr>
        <w:t xml:space="preserve">. In a thought-provoking </w:t>
      </w:r>
      <w:r w:rsidR="00AE196A">
        <w:rPr>
          <w:szCs w:val="22"/>
        </w:rPr>
        <w:t>follow-up</w:t>
      </w:r>
      <w:r>
        <w:rPr>
          <w:szCs w:val="22"/>
        </w:rPr>
        <w:t xml:space="preserve">, Kraljic et al. (2008) found that </w:t>
      </w:r>
      <w:r w:rsidR="00AE196A">
        <w:rPr>
          <w:szCs w:val="22"/>
        </w:rPr>
        <w:t>this</w:t>
      </w:r>
      <w:r w:rsidR="0088092A">
        <w:rPr>
          <w:szCs w:val="22"/>
        </w:rPr>
        <w:t xml:space="preserve"> perceptual recalibration</w:t>
      </w:r>
      <w:r>
        <w:rPr>
          <w:szCs w:val="22"/>
        </w:rPr>
        <w:t xml:space="preserve"> effect</w:t>
      </w:r>
      <w:r w:rsidR="00AE196A">
        <w:rPr>
          <w:szCs w:val="22"/>
        </w:rPr>
        <w:t xml:space="preserve">—the difference between </w:t>
      </w:r>
      <w:proofErr w:type="spellStart"/>
      <w:r w:rsidR="00AE196A">
        <w:rPr>
          <w:szCs w:val="22"/>
        </w:rPr>
        <w:t>sh</w:t>
      </w:r>
      <w:proofErr w:type="spellEnd"/>
      <w:r w:rsidR="00AE196A">
        <w:rPr>
          <w:szCs w:val="22"/>
        </w:rPr>
        <w:t xml:space="preserve">- and s-biased exposure during </w:t>
      </w:r>
      <w:r w:rsidR="00273D2B">
        <w:rPr>
          <w:szCs w:val="22"/>
        </w:rPr>
        <w:t xml:space="preserve">the audio-only </w:t>
      </w:r>
      <w:r w:rsidR="00AE196A">
        <w:rPr>
          <w:szCs w:val="22"/>
        </w:rPr>
        <w:t>test</w:t>
      </w:r>
      <w:r>
        <w:rPr>
          <w:szCs w:val="22"/>
        </w:rPr>
        <w:t xml:space="preserve"> </w:t>
      </w:r>
      <w:r w:rsidR="00273D2B">
        <w:rPr>
          <w:szCs w:val="22"/>
        </w:rPr>
        <w:t>phase—</w:t>
      </w:r>
      <w:r w:rsidR="0088092A">
        <w:rPr>
          <w:szCs w:val="22"/>
        </w:rPr>
        <w:t>is</w:t>
      </w:r>
      <w:r>
        <w:rPr>
          <w:szCs w:val="22"/>
        </w:rPr>
        <w:t xml:space="preserve"> blocked</w:t>
      </w:r>
      <w:r w:rsidR="0088092A">
        <w:rPr>
          <w:szCs w:val="22"/>
        </w:rPr>
        <w:t xml:space="preserve"> </w:t>
      </w:r>
      <w:r>
        <w:rPr>
          <w:szCs w:val="22"/>
        </w:rPr>
        <w:t>when the talker ha</w:t>
      </w:r>
      <w:r w:rsidR="00AE196A">
        <w:rPr>
          <w:szCs w:val="22"/>
        </w:rPr>
        <w:t>d</w:t>
      </w:r>
      <w:r>
        <w:rPr>
          <w:szCs w:val="22"/>
        </w:rPr>
        <w:t xml:space="preserve"> a pen in the mouth during the </w:t>
      </w:r>
      <w:r w:rsidR="00AE196A">
        <w:rPr>
          <w:szCs w:val="22"/>
        </w:rPr>
        <w:t xml:space="preserve">pronunciation of the </w:t>
      </w:r>
      <w:r>
        <w:rPr>
          <w:szCs w:val="22"/>
        </w:rPr>
        <w:t xml:space="preserve">critical shifted </w:t>
      </w:r>
      <w:r w:rsidR="0088092A">
        <w:rPr>
          <w:szCs w:val="22"/>
        </w:rPr>
        <w:t>exposure tokens</w:t>
      </w:r>
      <w:r>
        <w:rPr>
          <w:szCs w:val="22"/>
        </w:rPr>
        <w:t xml:space="preserve">. When the pen was instead in the hand during the shifted </w:t>
      </w:r>
      <w:r w:rsidR="00AE196A">
        <w:rPr>
          <w:szCs w:val="22"/>
        </w:rPr>
        <w:t>tokens</w:t>
      </w:r>
      <w:r>
        <w:rPr>
          <w:szCs w:val="22"/>
        </w:rPr>
        <w:t>, listeners again exhibited perceptual recalibration</w:t>
      </w:r>
      <w:r w:rsidR="008459FF">
        <w:rPr>
          <w:szCs w:val="22"/>
        </w:rPr>
        <w:t>.</w:t>
      </w:r>
    </w:p>
    <w:p w14:paraId="4B53E1DA" w14:textId="4356B745" w:rsidR="00EC3DF6" w:rsidRPr="00D8740C" w:rsidRDefault="008459FF" w:rsidP="00992DB9">
      <w:pPr>
        <w:rPr>
          <w:szCs w:val="22"/>
        </w:rPr>
      </w:pPr>
      <w:r>
        <w:rPr>
          <w:szCs w:val="22"/>
        </w:rPr>
        <w:t>While this blocking effect has since been replicated multiple times, the mechanisms underlying the effect remain unclear</w:t>
      </w:r>
      <w:r w:rsidR="00992DB9">
        <w:rPr>
          <w:szCs w:val="22"/>
        </w:rPr>
        <w:t xml:space="preserve"> (</w:t>
      </w:r>
      <w:r w:rsidR="00273D2B">
        <w:rPr>
          <w:szCs w:val="22"/>
        </w:rPr>
        <w:t xml:space="preserve">see discussion in </w:t>
      </w:r>
      <w:r w:rsidR="00992DB9">
        <w:rPr>
          <w:szCs w:val="22"/>
        </w:rPr>
        <w:t>Kraljic &amp; Samuel, 2011; Liu &amp; Jaeger, 2018).</w:t>
      </w:r>
      <w:r>
        <w:rPr>
          <w:szCs w:val="22"/>
        </w:rPr>
        <w:t xml:space="preserve"> The results of Experiments 1a-c </w:t>
      </w:r>
      <w:r w:rsidR="00273D2B">
        <w:rPr>
          <w:szCs w:val="22"/>
        </w:rPr>
        <w:t>raise the possibility</w:t>
      </w:r>
      <w:r>
        <w:rPr>
          <w:szCs w:val="22"/>
        </w:rPr>
        <w:t xml:space="preserve"> that </w:t>
      </w:r>
      <w:r w:rsidR="00AE196A">
        <w:rPr>
          <w:szCs w:val="22"/>
        </w:rPr>
        <w:t xml:space="preserve">participants might </w:t>
      </w:r>
      <w:r w:rsidR="00AE196A" w:rsidRPr="00AE196A">
        <w:rPr>
          <w:i/>
          <w:iCs/>
          <w:szCs w:val="22"/>
        </w:rPr>
        <w:t>compensate</w:t>
      </w:r>
      <w:r w:rsidR="00AE196A">
        <w:rPr>
          <w:szCs w:val="22"/>
        </w:rPr>
        <w:t xml:space="preserve"> for the pen in the mouth during exposure. </w:t>
      </w:r>
      <w:r w:rsidR="00273D2B">
        <w:rPr>
          <w:szCs w:val="22"/>
        </w:rPr>
        <w:t>If compensation takes place before perceptual recalibration, t</w:t>
      </w:r>
      <w:r w:rsidR="00AE196A">
        <w:rPr>
          <w:szCs w:val="22"/>
        </w:rPr>
        <w:t xml:space="preserve">his would be expected to </w:t>
      </w:r>
      <w:r w:rsidR="00273D2B">
        <w:rPr>
          <w:szCs w:val="22"/>
        </w:rPr>
        <w:t xml:space="preserve">make the shifted “s” tokens sound </w:t>
      </w:r>
      <w:r w:rsidR="00273D2B" w:rsidRPr="00EC3DF6">
        <w:rPr>
          <w:i/>
          <w:iCs/>
          <w:szCs w:val="22"/>
        </w:rPr>
        <w:t>less</w:t>
      </w:r>
      <w:r w:rsidR="00273D2B">
        <w:rPr>
          <w:szCs w:val="22"/>
        </w:rPr>
        <w:t xml:space="preserve"> shifted (as it should make them </w:t>
      </w:r>
      <w:r w:rsidR="00273D2B">
        <w:rPr>
          <w:szCs w:val="22"/>
        </w:rPr>
        <w:lastRenderedPageBreak/>
        <w:t xml:space="preserve">sound </w:t>
      </w:r>
      <w:r w:rsidR="00273D2B" w:rsidRPr="00EC3DF6">
        <w:rPr>
          <w:szCs w:val="22"/>
        </w:rPr>
        <w:t>less</w:t>
      </w:r>
      <w:r w:rsidR="00273D2B">
        <w:rPr>
          <w:szCs w:val="22"/>
        </w:rPr>
        <w:t xml:space="preserve"> “</w:t>
      </w:r>
      <w:proofErr w:type="spellStart"/>
      <w:r w:rsidR="00273D2B">
        <w:rPr>
          <w:szCs w:val="22"/>
        </w:rPr>
        <w:t>sh</w:t>
      </w:r>
      <w:proofErr w:type="spellEnd"/>
      <w:r w:rsidR="00273D2B">
        <w:rPr>
          <w:szCs w:val="22"/>
        </w:rPr>
        <w:t xml:space="preserve">”-like) and </w:t>
      </w:r>
      <w:r w:rsidR="00EC3DF6">
        <w:rPr>
          <w:szCs w:val="22"/>
        </w:rPr>
        <w:t>to make the</w:t>
      </w:r>
      <w:r w:rsidR="00273D2B">
        <w:rPr>
          <w:szCs w:val="22"/>
        </w:rPr>
        <w:t xml:space="preserve"> shifted “</w:t>
      </w:r>
      <w:proofErr w:type="spellStart"/>
      <w:r w:rsidR="00273D2B">
        <w:rPr>
          <w:szCs w:val="22"/>
        </w:rPr>
        <w:t>sh</w:t>
      </w:r>
      <w:proofErr w:type="spellEnd"/>
      <w:r w:rsidR="00273D2B">
        <w:rPr>
          <w:szCs w:val="22"/>
        </w:rPr>
        <w:t xml:space="preserve">” tokens sound </w:t>
      </w:r>
      <w:r w:rsidR="00273D2B" w:rsidRPr="00EC3DF6">
        <w:rPr>
          <w:i/>
          <w:iCs/>
          <w:szCs w:val="22"/>
        </w:rPr>
        <w:t>more</w:t>
      </w:r>
      <w:r w:rsidR="00273D2B">
        <w:rPr>
          <w:szCs w:val="22"/>
        </w:rPr>
        <w:t xml:space="preserve"> shifted (as it makes them sound more “s” like). </w:t>
      </w:r>
      <w:r w:rsidR="00EC3DF6">
        <w:rPr>
          <w:szCs w:val="22"/>
        </w:rPr>
        <w:t>Without further considerations, this should weaken the effect of the “s”-biased exposure and strengthen the effect of “</w:t>
      </w:r>
      <w:proofErr w:type="spellStart"/>
      <w:r w:rsidR="00EC3DF6">
        <w:rPr>
          <w:szCs w:val="22"/>
        </w:rPr>
        <w:t>sh</w:t>
      </w:r>
      <w:proofErr w:type="spellEnd"/>
      <w:r w:rsidR="00EC3DF6">
        <w:rPr>
          <w:szCs w:val="22"/>
        </w:rPr>
        <w:t>”-biased exposure, leaving unclear how these two effects trade off. However, it is also known that shifts larger than those typically used in perceptual recalibration experiments</w:t>
      </w:r>
      <w:r w:rsidR="00D8740C">
        <w:rPr>
          <w:szCs w:val="22"/>
        </w:rPr>
        <w:t xml:space="preserve"> </w:t>
      </w:r>
      <w:r w:rsidR="00EC3DF6">
        <w:rPr>
          <w:i/>
          <w:iCs/>
          <w:szCs w:val="22"/>
        </w:rPr>
        <w:t>reduce</w:t>
      </w:r>
      <w:r w:rsidR="00EC3DF6">
        <w:rPr>
          <w:szCs w:val="22"/>
        </w:rPr>
        <w:t xml:space="preserve"> the effectiveness of exposure, because they reduce the rate at which participants still accept the shifted recordings as an instance of the intended sound</w:t>
      </w:r>
      <w:r w:rsidR="00D8740C">
        <w:rPr>
          <w:szCs w:val="22"/>
        </w:rPr>
        <w:t xml:space="preserve"> (Babel et al., 2019). Babel and colleagues refer to this as the “goldilocks zone”: </w:t>
      </w:r>
      <w:r w:rsidR="00EC3DF6">
        <w:rPr>
          <w:szCs w:val="22"/>
        </w:rPr>
        <w:t xml:space="preserve"> perceptual recalibration is most effective when the sounds are shifted as far as possible towards the other sound </w:t>
      </w:r>
      <w:r w:rsidR="00EC3DF6">
        <w:rPr>
          <w:i/>
          <w:iCs/>
          <w:szCs w:val="22"/>
        </w:rPr>
        <w:t>while still being perceived as an instance of the intended sound</w:t>
      </w:r>
      <w:r w:rsidR="00D8740C">
        <w:rPr>
          <w:szCs w:val="22"/>
        </w:rPr>
        <w:t>. All things considered, compensation thus might indeed offer a particularly parsimonious explanation of blocked perceptual recalibration: the pen in the mouth during exposure, reduces the effect of “s”-biased exposure because it makes the critical recordings sound less shifted, and it reduces the effect of “</w:t>
      </w:r>
      <w:proofErr w:type="spellStart"/>
      <w:r w:rsidR="00D8740C">
        <w:rPr>
          <w:szCs w:val="22"/>
        </w:rPr>
        <w:t>sh</w:t>
      </w:r>
      <w:proofErr w:type="spellEnd"/>
      <w:r w:rsidR="00D8740C">
        <w:rPr>
          <w:szCs w:val="22"/>
        </w:rPr>
        <w:t xml:space="preserve">”-biased exposure because it makes the critical recordings sound shifted </w:t>
      </w:r>
      <w:r w:rsidR="00D8740C">
        <w:rPr>
          <w:i/>
          <w:iCs/>
          <w:szCs w:val="22"/>
        </w:rPr>
        <w:t xml:space="preserve">too far </w:t>
      </w:r>
      <w:r w:rsidR="00D8740C">
        <w:rPr>
          <w:szCs w:val="22"/>
        </w:rPr>
        <w:t>to still be accepted as “</w:t>
      </w:r>
      <w:proofErr w:type="spellStart"/>
      <w:r w:rsidR="00D8740C">
        <w:rPr>
          <w:szCs w:val="22"/>
        </w:rPr>
        <w:t>sh</w:t>
      </w:r>
      <w:proofErr w:type="spellEnd"/>
      <w:r w:rsidR="00D8740C">
        <w:rPr>
          <w:szCs w:val="22"/>
        </w:rPr>
        <w:t xml:space="preserve">”. We consider this an interesting possibility to be explored in future </w:t>
      </w:r>
      <w:commentRangeStart w:id="16"/>
      <w:r w:rsidR="00D8740C">
        <w:rPr>
          <w:szCs w:val="22"/>
        </w:rPr>
        <w:t>research</w:t>
      </w:r>
      <w:commentRangeEnd w:id="16"/>
      <w:r w:rsidR="00D8740C">
        <w:rPr>
          <w:rStyle w:val="CommentReference"/>
        </w:rPr>
        <w:commentReference w:id="16"/>
      </w:r>
      <w:r w:rsidR="00D8740C">
        <w:rPr>
          <w:szCs w:val="22"/>
        </w:rPr>
        <w:t>.</w:t>
      </w:r>
    </w:p>
    <w:p w14:paraId="508AE475" w14:textId="2060CD8E" w:rsidR="009D6482" w:rsidRDefault="009D6482" w:rsidP="002525B6">
      <w:pPr>
        <w:ind w:firstLine="0"/>
        <w:rPr>
          <w:szCs w:val="22"/>
        </w:rPr>
      </w:pPr>
    </w:p>
    <w:p w14:paraId="5578394E" w14:textId="77777777" w:rsidR="00250AA0" w:rsidRDefault="00250AA0">
      <w:pPr>
        <w:widowControl/>
        <w:autoSpaceDE/>
        <w:autoSpaceDN/>
        <w:adjustRightInd/>
        <w:spacing w:line="240" w:lineRule="auto"/>
        <w:ind w:firstLine="0"/>
        <w:jc w:val="left"/>
        <w:rPr>
          <w:szCs w:val="22"/>
        </w:rPr>
      </w:pPr>
      <w:r>
        <w:rPr>
          <w:szCs w:val="22"/>
        </w:rPr>
        <w:br w:type="page"/>
      </w:r>
    </w:p>
    <w:p w14:paraId="6517422B" w14:textId="310310FA" w:rsidR="00D362FB" w:rsidRPr="00ED3418" w:rsidRDefault="00396A71" w:rsidP="00396A71">
      <w:pPr>
        <w:ind w:firstLine="0"/>
        <w:rPr>
          <w:b/>
          <w:bCs/>
          <w:szCs w:val="22"/>
        </w:rPr>
      </w:pPr>
      <w:r>
        <w:rPr>
          <w:b/>
          <w:bCs/>
          <w:szCs w:val="22"/>
        </w:rPr>
        <w:lastRenderedPageBreak/>
        <w:tab/>
      </w:r>
      <w:r w:rsidR="00D362FB" w:rsidRPr="00ED3418">
        <w:rPr>
          <w:b/>
          <w:bCs/>
          <w:szCs w:val="22"/>
        </w:rPr>
        <w:t xml:space="preserve">Author </w:t>
      </w:r>
      <w:proofErr w:type="gramStart"/>
      <w:r w:rsidR="00D362FB" w:rsidRPr="00ED3418">
        <w:rPr>
          <w:b/>
          <w:bCs/>
          <w:szCs w:val="22"/>
        </w:rPr>
        <w:t>note</w:t>
      </w:r>
      <w:proofErr w:type="gramEnd"/>
      <w:r w:rsidR="00D362FB" w:rsidRPr="00ED3418">
        <w:rPr>
          <w:b/>
          <w:bCs/>
          <w:szCs w:val="22"/>
        </w:rPr>
        <w:t xml:space="preserve">: </w:t>
      </w:r>
      <w:r w:rsidR="00D362FB" w:rsidRPr="00ED3418">
        <w:rPr>
          <w:szCs w:val="22"/>
        </w:rPr>
        <w:t xml:space="preserve">This research was supported by a Bilski-Mayer Summer Research Fellowship to </w:t>
      </w:r>
      <w:r w:rsidR="00503240">
        <w:rPr>
          <w:szCs w:val="22"/>
        </w:rPr>
        <w:t>SNC</w:t>
      </w:r>
      <w:r w:rsidR="00D362FB" w:rsidRPr="00ED3418">
        <w:rPr>
          <w:szCs w:val="22"/>
        </w:rPr>
        <w:t xml:space="preserve"> and by the University of Rochester through funding for </w:t>
      </w:r>
      <w:r w:rsidR="00D362FB" w:rsidRPr="00ED3418">
        <w:rPr>
          <w:i/>
          <w:iCs/>
          <w:szCs w:val="22"/>
        </w:rPr>
        <w:t>BCS 206: Undergraduate Research in Cognitive Science</w:t>
      </w:r>
      <w:r w:rsidR="00D362FB" w:rsidRPr="00ED3418">
        <w:rPr>
          <w:szCs w:val="22"/>
        </w:rPr>
        <w:t xml:space="preserve">. </w:t>
      </w:r>
    </w:p>
    <w:p w14:paraId="485816FD" w14:textId="4C1B2B0F" w:rsidR="002A4515" w:rsidRPr="00ED3418" w:rsidRDefault="00D362FB" w:rsidP="00D362FB">
      <w:pPr>
        <w:rPr>
          <w:szCs w:val="22"/>
        </w:rPr>
      </w:pPr>
      <w:r w:rsidRPr="00ED3418">
        <w:rPr>
          <w:szCs w:val="22"/>
        </w:rPr>
        <w:t>Earlier versions of this work were presented at the University of Rochester Undergraduate Research Expo, and the 62nd annual meeting of the Psychonomic Society. We owe many thanks to other students and instructors of BCS 206</w:t>
      </w:r>
      <w:r>
        <w:rPr>
          <w:szCs w:val="22"/>
        </w:rPr>
        <w:t>/7</w:t>
      </w:r>
      <w:r w:rsidR="005C205B">
        <w:rPr>
          <w:szCs w:val="22"/>
        </w:rPr>
        <w:t xml:space="preserve"> (</w:t>
      </w:r>
      <w:r w:rsidRPr="00ED3418">
        <w:rPr>
          <w:szCs w:val="22"/>
        </w:rPr>
        <w:t>class of 2020-2021</w:t>
      </w:r>
      <w:r>
        <w:rPr>
          <w:szCs w:val="22"/>
        </w:rPr>
        <w:t>)</w:t>
      </w:r>
      <w:r w:rsidRPr="00ED3418">
        <w:rPr>
          <w:szCs w:val="22"/>
        </w:rPr>
        <w:t xml:space="preserve">, who provided invaluable feedback throughout the project. We gratefully acknowledge that this project is made possible through </w:t>
      </w:r>
      <w:r w:rsidR="00CA54D4">
        <w:rPr>
          <w:szCs w:val="22"/>
        </w:rPr>
        <w:t xml:space="preserve">other </w:t>
      </w:r>
      <w:r w:rsidRPr="00ED3418">
        <w:rPr>
          <w:szCs w:val="22"/>
        </w:rPr>
        <w:t xml:space="preserve">researchers’ dedication to open science: the audio recordings were obtained from Tanya Kraljic and Arthur Samuel, the video recordings were obtained from Molly Babel; </w:t>
      </w:r>
      <w:r>
        <w:rPr>
          <w:szCs w:val="22"/>
        </w:rPr>
        <w:t xml:space="preserve">web experimentation through Proliferate developed by </w:t>
      </w:r>
      <w:r w:rsidRPr="00ED3418">
        <w:rPr>
          <w:szCs w:val="22"/>
        </w:rPr>
        <w:t>Sebastian Schuster</w:t>
      </w:r>
      <w:r>
        <w:rPr>
          <w:szCs w:val="22"/>
        </w:rPr>
        <w:t xml:space="preserve"> (ALPs Lab, Stanford); </w:t>
      </w:r>
      <w:r w:rsidRPr="00ED3418">
        <w:rPr>
          <w:szCs w:val="22"/>
        </w:rPr>
        <w:t>the Java</w:t>
      </w:r>
      <w:r>
        <w:rPr>
          <w:szCs w:val="22"/>
        </w:rPr>
        <w:t>S</w:t>
      </w:r>
      <w:r w:rsidRPr="00ED3418">
        <w:rPr>
          <w:szCs w:val="22"/>
        </w:rPr>
        <w:t>cript</w:t>
      </w:r>
      <w:r w:rsidR="005C205B">
        <w:rPr>
          <w:szCs w:val="22"/>
        </w:rPr>
        <w:t>, HMTL, and CSS</w:t>
      </w:r>
      <w:r w:rsidRPr="00ED3418">
        <w:rPr>
          <w:szCs w:val="22"/>
        </w:rPr>
        <w:t xml:space="preserve"> for the experiment is based on open</w:t>
      </w:r>
      <w:r>
        <w:rPr>
          <w:szCs w:val="22"/>
        </w:rPr>
        <w:t xml:space="preserve"> source</w:t>
      </w:r>
      <w:r w:rsidRPr="00ED3418">
        <w:rPr>
          <w:szCs w:val="22"/>
        </w:rPr>
        <w:t xml:space="preserve"> code </w:t>
      </w:r>
      <w:r>
        <w:rPr>
          <w:szCs w:val="22"/>
        </w:rPr>
        <w:t xml:space="preserve">originally developed </w:t>
      </w:r>
      <w:r w:rsidRPr="00ED3418">
        <w:rPr>
          <w:szCs w:val="22"/>
        </w:rPr>
        <w:t>by Dave Kleinschmidt</w:t>
      </w:r>
      <w:r>
        <w:rPr>
          <w:szCs w:val="22"/>
        </w:rPr>
        <w:t xml:space="preserve"> (Human Language Processing Lab, University of Rochester,</w:t>
      </w:r>
      <w:r w:rsidR="00CA54D4">
        <w:rPr>
          <w:szCs w:val="22"/>
        </w:rPr>
        <w:t xml:space="preserve"> </w:t>
      </w:r>
      <w:r w:rsidR="00CA54D4" w:rsidRPr="00CA54D4">
        <w:rPr>
          <w:szCs w:val="22"/>
        </w:rPr>
        <w:t>https://github.com/hlplab/JSEXP</w:t>
      </w:r>
      <w:r w:rsidRPr="00CA54D4">
        <w:rPr>
          <w:szCs w:val="22"/>
        </w:rPr>
        <w:t>).</w:t>
      </w:r>
      <w:r w:rsidRPr="00CA54D4" w:rsidDel="003F5649">
        <w:rPr>
          <w:szCs w:val="22"/>
        </w:rPr>
        <w:t xml:space="preserve"> </w:t>
      </w:r>
      <w:r w:rsidR="005C205B" w:rsidRPr="00CA54D4">
        <w:rPr>
          <w:szCs w:val="22"/>
        </w:rPr>
        <w:t xml:space="preserve">Finally, </w:t>
      </w:r>
      <w:r w:rsidR="00CA54D4" w:rsidRPr="00CA54D4">
        <w:rPr>
          <w:szCs w:val="22"/>
        </w:rPr>
        <w:t>we thank Zach Burchill, Wednesday Bushong, Linda Liu, and Xin Xie for sharing materials and feedback for a tutorial on crowdsourcing experiments developed as part of this project (</w:t>
      </w:r>
      <w:hyperlink r:id="rId21" w:history="1">
        <w:r w:rsidR="00CA54D4" w:rsidRPr="00CA54D4">
          <w:rPr>
            <w:rStyle w:val="Hyperlink"/>
            <w:szCs w:val="22"/>
          </w:rPr>
          <w:t>https://github.com/hlplab/Tutorial-MTurk-experiments-via-mturkutils</w:t>
        </w:r>
      </w:hyperlink>
      <w:r w:rsidR="00CA54D4" w:rsidRPr="00CA54D4">
        <w:rPr>
          <w:szCs w:val="22"/>
        </w:rPr>
        <w:t>).</w:t>
      </w:r>
    </w:p>
    <w:p w14:paraId="27ED0E1B" w14:textId="77777777" w:rsidR="00D362FB" w:rsidRPr="00ED3418" w:rsidRDefault="00D362FB" w:rsidP="00503240">
      <w:pPr>
        <w:rPr>
          <w:szCs w:val="22"/>
        </w:rPr>
      </w:pPr>
    </w:p>
    <w:p w14:paraId="309E6251" w14:textId="7CE340F8" w:rsidR="00176871" w:rsidRPr="00ED3418" w:rsidRDefault="00D362FB" w:rsidP="002A4515">
      <w:pPr>
        <w:rPr>
          <w:szCs w:val="22"/>
        </w:rPr>
      </w:pPr>
      <w:r w:rsidRPr="00ED3418">
        <w:rPr>
          <w:b/>
          <w:bCs/>
          <w:szCs w:val="22"/>
        </w:rPr>
        <w:t>Author contributions:</w:t>
      </w:r>
      <w:r w:rsidRPr="00ED3418">
        <w:rPr>
          <w:szCs w:val="22"/>
        </w:rPr>
        <w:t xml:space="preserve"> SNC proposed the experiment. SNC, GK, and MY designed the experiment and developed the hypotheses, with input from TFJ. SNC created the audiovisual stimuli from the source audio and video files. TFJ and GK programmed the web-based experiments. GC created a webpage with links to all experiments for demonstration purposes. MY and TFJ conducted data visualization and organization, with input from SNC. TFJ conducted the statistical analyses. All authors jointly interpreted the results. SNC </w:t>
      </w:r>
      <w:r>
        <w:rPr>
          <w:szCs w:val="22"/>
        </w:rPr>
        <w:t xml:space="preserve">and TFJ </w:t>
      </w:r>
      <w:r w:rsidRPr="00ED3418">
        <w:rPr>
          <w:szCs w:val="22"/>
        </w:rPr>
        <w:t>wrote</w:t>
      </w:r>
      <w:r>
        <w:rPr>
          <w:szCs w:val="22"/>
        </w:rPr>
        <w:t xml:space="preserve"> </w:t>
      </w:r>
      <w:r w:rsidRPr="00ED3418">
        <w:rPr>
          <w:szCs w:val="22"/>
        </w:rPr>
        <w:t>paper, with input from all authors.</w:t>
      </w:r>
    </w:p>
    <w:p w14:paraId="2978875A" w14:textId="31510158" w:rsidR="00A31A16" w:rsidRPr="00ED3418" w:rsidRDefault="00A31A16" w:rsidP="00A31A16">
      <w:pPr>
        <w:ind w:firstLine="0"/>
        <w:rPr>
          <w:szCs w:val="22"/>
        </w:rPr>
        <w:sectPr w:rsidR="00A31A16" w:rsidRPr="00ED3418" w:rsidSect="006A2314">
          <w:pgSz w:w="12240" w:h="15840"/>
          <w:pgMar w:top="1440" w:right="1800" w:bottom="1440" w:left="1800" w:header="720" w:footer="720" w:gutter="0"/>
          <w:cols w:space="720"/>
          <w:docGrid w:linePitch="360"/>
        </w:sectPr>
      </w:pPr>
    </w:p>
    <w:p w14:paraId="23EED4E9" w14:textId="27376A3C" w:rsidR="00315BDE" w:rsidRPr="00ED3418" w:rsidRDefault="006906C6" w:rsidP="00BC6876">
      <w:pPr>
        <w:pStyle w:val="Heading1"/>
        <w:rPr>
          <w:sz w:val="22"/>
          <w:szCs w:val="22"/>
        </w:rPr>
      </w:pPr>
      <w:r w:rsidRPr="00ED3418">
        <w:rPr>
          <w:sz w:val="22"/>
          <w:szCs w:val="22"/>
        </w:rPr>
        <w:lastRenderedPageBreak/>
        <w:t>References</w:t>
      </w:r>
    </w:p>
    <w:p w14:paraId="1BE31758" w14:textId="1329D760" w:rsidR="00BC6876" w:rsidRPr="00503240" w:rsidRDefault="00BC6876" w:rsidP="00753E46">
      <w:pPr>
        <w:spacing w:line="240" w:lineRule="auto"/>
        <w:ind w:left="360" w:hanging="360"/>
        <w:rPr>
          <w:szCs w:val="22"/>
        </w:rPr>
      </w:pPr>
      <w:r w:rsidRPr="00503240">
        <w:rPr>
          <w:szCs w:val="22"/>
        </w:rPr>
        <w:t>Babel, M. (2016). Replication of T Kraljic, AG Samuel, SE Brennan (2008</w:t>
      </w:r>
      <w:r w:rsidR="00CA54D4">
        <w:rPr>
          <w:szCs w:val="22"/>
        </w:rPr>
        <w:t>)</w:t>
      </w:r>
      <w:r w:rsidRPr="00503240">
        <w:rPr>
          <w:szCs w:val="22"/>
        </w:rPr>
        <w:t xml:space="preserve">, PS 19(4). Retrieved from </w:t>
      </w:r>
      <w:proofErr w:type="gramStart"/>
      <w:r w:rsidRPr="00503240">
        <w:rPr>
          <w:szCs w:val="22"/>
        </w:rPr>
        <w:t>osf.io.pj</w:t>
      </w:r>
      <w:proofErr w:type="gramEnd"/>
      <w:r w:rsidRPr="00503240">
        <w:rPr>
          <w:szCs w:val="22"/>
        </w:rPr>
        <w:t xml:space="preserve">5hb. </w:t>
      </w:r>
    </w:p>
    <w:p w14:paraId="7203512D" w14:textId="77777777" w:rsidR="00BC6876" w:rsidRPr="00503240" w:rsidRDefault="00BC6876" w:rsidP="00753E46">
      <w:pPr>
        <w:spacing w:line="240" w:lineRule="auto"/>
        <w:ind w:left="360" w:hanging="360"/>
        <w:rPr>
          <w:szCs w:val="22"/>
        </w:rPr>
      </w:pPr>
      <w:r w:rsidRPr="00503240">
        <w:rPr>
          <w:szCs w:val="22"/>
        </w:rPr>
        <w:t xml:space="preserve">Bejjanki, V. R., Beck, J. M., Lu, Z. L., &amp; Pouget, A. (2011). Perceptual learning as improved probabilistic inference in early sensory areas. </w:t>
      </w:r>
      <w:r w:rsidRPr="00503240">
        <w:rPr>
          <w:i/>
          <w:iCs/>
          <w:szCs w:val="22"/>
        </w:rPr>
        <w:t>Nature Neuroscience</w:t>
      </w:r>
      <w:r w:rsidRPr="00503240">
        <w:rPr>
          <w:szCs w:val="22"/>
        </w:rPr>
        <w:t xml:space="preserve">, </w:t>
      </w:r>
      <w:r w:rsidRPr="00503240">
        <w:rPr>
          <w:i/>
          <w:iCs/>
          <w:szCs w:val="22"/>
        </w:rPr>
        <w:t>14</w:t>
      </w:r>
      <w:r w:rsidRPr="00503240">
        <w:rPr>
          <w:szCs w:val="22"/>
        </w:rPr>
        <w:t>(5), 642–650. https://doi.org/10.1038/nn.2796</w:t>
      </w:r>
    </w:p>
    <w:p w14:paraId="414C270C" w14:textId="030577DD" w:rsidR="00BC6876" w:rsidRPr="00503240" w:rsidRDefault="00BC6876" w:rsidP="00753E46">
      <w:pPr>
        <w:spacing w:line="240" w:lineRule="auto"/>
        <w:ind w:left="360" w:hanging="360"/>
        <w:rPr>
          <w:szCs w:val="22"/>
        </w:rPr>
      </w:pPr>
      <w:r w:rsidRPr="00503240">
        <w:rPr>
          <w:szCs w:val="22"/>
        </w:rPr>
        <w:t>Bradlow, A. R., &amp; Bent, T. (2008). Perceptual adaptation to non-native speech</w:t>
      </w:r>
      <w:r w:rsidRPr="00503240">
        <w:rPr>
          <w:i/>
          <w:szCs w:val="22"/>
        </w:rPr>
        <w:t>. Cognition</w:t>
      </w:r>
      <w:r w:rsidRPr="00503240">
        <w:rPr>
          <w:szCs w:val="22"/>
        </w:rPr>
        <w:t>, 106,</w:t>
      </w:r>
      <w:r w:rsidR="00ED3418" w:rsidRPr="00503240">
        <w:rPr>
          <w:szCs w:val="22"/>
        </w:rPr>
        <w:t xml:space="preserve"> </w:t>
      </w:r>
      <w:r w:rsidRPr="00503240">
        <w:rPr>
          <w:szCs w:val="22"/>
        </w:rPr>
        <w:t xml:space="preserve">707–729. </w:t>
      </w:r>
    </w:p>
    <w:p w14:paraId="4C826E93" w14:textId="77777777" w:rsidR="007D76AA" w:rsidRDefault="007D76AA" w:rsidP="00753E46">
      <w:pPr>
        <w:spacing w:line="240" w:lineRule="auto"/>
        <w:ind w:left="360" w:hanging="360"/>
        <w:rPr>
          <w:szCs w:val="22"/>
        </w:rPr>
      </w:pPr>
      <w:r w:rsidRPr="007D76AA">
        <w:rPr>
          <w:szCs w:val="22"/>
        </w:rPr>
        <w:t>Bürkner, P. C., &amp; Charpentier, E. (2020). Modelling monotonic effects of ordinal predictors in Bayesian regression models. </w:t>
      </w:r>
      <w:r w:rsidRPr="007D76AA">
        <w:rPr>
          <w:i/>
          <w:iCs/>
          <w:szCs w:val="22"/>
        </w:rPr>
        <w:t>British Journal of Mathematical and Statistical Psychology</w:t>
      </w:r>
      <w:r w:rsidRPr="007D76AA">
        <w:rPr>
          <w:szCs w:val="22"/>
        </w:rPr>
        <w:t>, </w:t>
      </w:r>
      <w:r w:rsidRPr="007D76AA">
        <w:rPr>
          <w:i/>
          <w:iCs/>
          <w:szCs w:val="22"/>
        </w:rPr>
        <w:t>73</w:t>
      </w:r>
      <w:r w:rsidRPr="007D76AA">
        <w:rPr>
          <w:szCs w:val="22"/>
        </w:rPr>
        <w:t>(3), 420-451.</w:t>
      </w:r>
    </w:p>
    <w:p w14:paraId="2182D685" w14:textId="356DB340" w:rsidR="00BC6876" w:rsidRPr="00503240" w:rsidRDefault="00BC6876" w:rsidP="00753E46">
      <w:pPr>
        <w:spacing w:line="240" w:lineRule="auto"/>
        <w:ind w:left="360" w:hanging="360"/>
        <w:rPr>
          <w:szCs w:val="22"/>
        </w:rPr>
      </w:pPr>
      <w:r w:rsidRPr="00503240">
        <w:rPr>
          <w:szCs w:val="22"/>
        </w:rPr>
        <w:t>Clarke, C. M., &amp; Garrett, M. F. (2004). Rapid adaptation to foreign-accented English</w:t>
      </w:r>
      <w:r w:rsidRPr="00503240">
        <w:rPr>
          <w:i/>
          <w:szCs w:val="22"/>
        </w:rPr>
        <w:t>. Journal of the Acoustical Society of America</w:t>
      </w:r>
      <w:r w:rsidRPr="00503240">
        <w:rPr>
          <w:szCs w:val="22"/>
        </w:rPr>
        <w:t xml:space="preserve">, 116(6), 3647–3658. </w:t>
      </w:r>
    </w:p>
    <w:p w14:paraId="336C7A05" w14:textId="77777777" w:rsidR="00BC6876" w:rsidRPr="00503240" w:rsidRDefault="00BC6876" w:rsidP="00753E46">
      <w:pPr>
        <w:spacing w:line="240" w:lineRule="auto"/>
        <w:ind w:left="360" w:hanging="360"/>
        <w:rPr>
          <w:szCs w:val="22"/>
        </w:rPr>
      </w:pPr>
      <w:r w:rsidRPr="00503240">
        <w:rPr>
          <w:szCs w:val="22"/>
        </w:rPr>
        <w:t xml:space="preserve">Drouin, J. R., &amp; Theodore, R. M. (2018). Lexically guided perceptual learning is robust to task-based changes in listening strategy. </w:t>
      </w:r>
      <w:r w:rsidRPr="00503240">
        <w:rPr>
          <w:i/>
          <w:szCs w:val="22"/>
        </w:rPr>
        <w:t>The Journal of the Acoustical Society of America</w:t>
      </w:r>
      <w:r w:rsidRPr="00503240">
        <w:rPr>
          <w:szCs w:val="22"/>
        </w:rPr>
        <w:t xml:space="preserve">, </w:t>
      </w:r>
      <w:r w:rsidRPr="00503240">
        <w:rPr>
          <w:i/>
          <w:szCs w:val="22"/>
        </w:rPr>
        <w:t>144</w:t>
      </w:r>
      <w:r w:rsidRPr="00503240">
        <w:rPr>
          <w:szCs w:val="22"/>
        </w:rPr>
        <w:t xml:space="preserve">(2), 1089–1099. </w:t>
      </w:r>
    </w:p>
    <w:p w14:paraId="6391D327" w14:textId="77777777" w:rsidR="00BC6876" w:rsidRPr="00503240" w:rsidRDefault="00BC6876" w:rsidP="00753E46">
      <w:pPr>
        <w:spacing w:line="240" w:lineRule="auto"/>
        <w:ind w:left="360" w:hanging="360"/>
        <w:rPr>
          <w:szCs w:val="22"/>
        </w:rPr>
      </w:pPr>
      <w:r w:rsidRPr="00503240">
        <w:rPr>
          <w:szCs w:val="22"/>
        </w:rPr>
        <w:t xml:space="preserve">Eisner, F., &amp; McQueen, J. M. (2006). Perceptual learning in speech: Stability over time. </w:t>
      </w:r>
      <w:r w:rsidRPr="00503240">
        <w:rPr>
          <w:i/>
          <w:szCs w:val="22"/>
        </w:rPr>
        <w:t>Journal of the Acoustical Society of America</w:t>
      </w:r>
      <w:r w:rsidRPr="00503240">
        <w:rPr>
          <w:szCs w:val="22"/>
        </w:rPr>
        <w:t xml:space="preserve">, 119(4), 1950–1953. </w:t>
      </w:r>
    </w:p>
    <w:p w14:paraId="2C49CDC7" w14:textId="77777777" w:rsidR="006E3B55" w:rsidRDefault="006E3B55" w:rsidP="00753E46">
      <w:pPr>
        <w:spacing w:line="240" w:lineRule="auto"/>
        <w:ind w:left="360" w:hanging="360"/>
        <w:rPr>
          <w:szCs w:val="22"/>
        </w:rPr>
      </w:pPr>
      <w:r w:rsidRPr="006E3B55">
        <w:rPr>
          <w:szCs w:val="22"/>
        </w:rPr>
        <w:t xml:space="preserve">Francis, A. L., </w:t>
      </w:r>
      <w:proofErr w:type="spellStart"/>
      <w:r w:rsidRPr="006E3B55">
        <w:rPr>
          <w:szCs w:val="22"/>
        </w:rPr>
        <w:t>Ciocca</w:t>
      </w:r>
      <w:proofErr w:type="spellEnd"/>
      <w:r w:rsidRPr="006E3B55">
        <w:rPr>
          <w:szCs w:val="22"/>
        </w:rPr>
        <w:t>, V., Wong, N. K. Y., Leung, W. H. Y., &amp; Chu, P. C. Y. (2006). Extrinsic context affects perceptual normalization of lexical tone. </w:t>
      </w:r>
      <w:r w:rsidRPr="006E3B55">
        <w:rPr>
          <w:i/>
          <w:iCs/>
          <w:szCs w:val="22"/>
        </w:rPr>
        <w:t>The Journal of the Acoustical Society of America</w:t>
      </w:r>
      <w:r w:rsidRPr="006E3B55">
        <w:rPr>
          <w:szCs w:val="22"/>
        </w:rPr>
        <w:t>, </w:t>
      </w:r>
      <w:r w:rsidRPr="006E3B55">
        <w:rPr>
          <w:i/>
          <w:iCs/>
          <w:szCs w:val="22"/>
        </w:rPr>
        <w:t>119</w:t>
      </w:r>
      <w:r w:rsidRPr="006E3B55">
        <w:rPr>
          <w:szCs w:val="22"/>
        </w:rPr>
        <w:t>(3), 1712-1726.</w:t>
      </w:r>
    </w:p>
    <w:p w14:paraId="6C5E67FE" w14:textId="7FCB10A0" w:rsidR="00BC6876" w:rsidRPr="00503240" w:rsidRDefault="00BC6876" w:rsidP="00753E46">
      <w:pPr>
        <w:spacing w:line="240" w:lineRule="auto"/>
        <w:ind w:left="360" w:hanging="360"/>
        <w:rPr>
          <w:szCs w:val="22"/>
        </w:rPr>
      </w:pPr>
      <w:r w:rsidRPr="00503240">
        <w:rPr>
          <w:szCs w:val="22"/>
        </w:rPr>
        <w:t xml:space="preserve">Franken, M. K., Eisner, F., </w:t>
      </w:r>
      <w:proofErr w:type="spellStart"/>
      <w:r w:rsidRPr="00503240">
        <w:rPr>
          <w:szCs w:val="22"/>
        </w:rPr>
        <w:t>Schoffelen</w:t>
      </w:r>
      <w:proofErr w:type="spellEnd"/>
      <w:r w:rsidRPr="00503240">
        <w:rPr>
          <w:szCs w:val="22"/>
        </w:rPr>
        <w:t xml:space="preserve">, J., Acheson, D. J., Hagoort, P., &amp; </w:t>
      </w:r>
      <w:proofErr w:type="spellStart"/>
      <w:r w:rsidRPr="00503240">
        <w:rPr>
          <w:szCs w:val="22"/>
        </w:rPr>
        <w:t>Mcqueen</w:t>
      </w:r>
      <w:proofErr w:type="spellEnd"/>
      <w:r w:rsidRPr="00503240">
        <w:rPr>
          <w:szCs w:val="22"/>
        </w:rPr>
        <w:t xml:space="preserve">, J. M. (2017). Audiovisual recalibration of vowel categories. </w:t>
      </w:r>
      <w:proofErr w:type="spellStart"/>
      <w:r w:rsidRPr="00503240">
        <w:rPr>
          <w:i/>
          <w:iCs/>
          <w:szCs w:val="22"/>
        </w:rPr>
        <w:t>Interspeech</w:t>
      </w:r>
      <w:proofErr w:type="spellEnd"/>
      <w:r w:rsidRPr="00503240">
        <w:rPr>
          <w:szCs w:val="22"/>
        </w:rPr>
        <w:t>, 655–658.</w:t>
      </w:r>
    </w:p>
    <w:p w14:paraId="58B23D73" w14:textId="77777777" w:rsidR="00E64F9D" w:rsidRDefault="00E64F9D" w:rsidP="00753E46">
      <w:pPr>
        <w:spacing w:line="240" w:lineRule="auto"/>
        <w:ind w:left="360" w:hanging="360"/>
        <w:rPr>
          <w:szCs w:val="22"/>
        </w:rPr>
      </w:pPr>
      <w:r w:rsidRPr="00E64F9D">
        <w:rPr>
          <w:szCs w:val="22"/>
        </w:rPr>
        <w:t>Holt, L. L., Stephens, J. D., &amp; Lotto, A. J. (2005). A critical evaluation of visually moderated phonetic context effects. </w:t>
      </w:r>
      <w:r w:rsidRPr="00E64F9D">
        <w:rPr>
          <w:i/>
          <w:iCs/>
          <w:szCs w:val="22"/>
        </w:rPr>
        <w:t>Perception &amp; Psychophysics</w:t>
      </w:r>
      <w:r w:rsidRPr="00E64F9D">
        <w:rPr>
          <w:szCs w:val="22"/>
        </w:rPr>
        <w:t>, </w:t>
      </w:r>
      <w:r w:rsidRPr="00E64F9D">
        <w:rPr>
          <w:i/>
          <w:iCs/>
          <w:szCs w:val="22"/>
        </w:rPr>
        <w:t>67</w:t>
      </w:r>
      <w:r w:rsidRPr="00E64F9D">
        <w:rPr>
          <w:szCs w:val="22"/>
        </w:rPr>
        <w:t>, 1102-1112.</w:t>
      </w:r>
    </w:p>
    <w:p w14:paraId="7CC85988" w14:textId="0EC93992" w:rsidR="00BC6876" w:rsidRPr="00503240" w:rsidRDefault="00BC6876" w:rsidP="00753E46">
      <w:pPr>
        <w:spacing w:line="240" w:lineRule="auto"/>
        <w:ind w:left="360" w:hanging="360"/>
        <w:rPr>
          <w:szCs w:val="22"/>
        </w:rPr>
      </w:pPr>
      <w:r w:rsidRPr="00503240">
        <w:rPr>
          <w:szCs w:val="22"/>
        </w:rPr>
        <w:t xml:space="preserve">Klatt, D. H. (1986). The problem of variability in speech recognition and in models of speech perception. </w:t>
      </w:r>
      <w:r w:rsidRPr="00E64F9D">
        <w:rPr>
          <w:i/>
          <w:iCs/>
          <w:szCs w:val="22"/>
        </w:rPr>
        <w:t>Invariance and Variability in Speech Processes</w:t>
      </w:r>
      <w:r w:rsidRPr="00503240">
        <w:rPr>
          <w:szCs w:val="22"/>
        </w:rPr>
        <w:t xml:space="preserve">, 300–319. </w:t>
      </w:r>
    </w:p>
    <w:p w14:paraId="2D1FA3BA" w14:textId="77777777" w:rsidR="00BC6876" w:rsidRPr="00503240" w:rsidRDefault="00BC6876" w:rsidP="00753E46">
      <w:pPr>
        <w:spacing w:line="240" w:lineRule="auto"/>
        <w:ind w:left="360" w:hanging="360"/>
        <w:rPr>
          <w:szCs w:val="22"/>
        </w:rPr>
      </w:pPr>
      <w:r w:rsidRPr="00503240">
        <w:rPr>
          <w:szCs w:val="22"/>
        </w:rPr>
        <w:t xml:space="preserve">Kraljic, T., &amp; Samuel, A. G. (2005). Perceptual learning for speech: Is there a return to normal? </w:t>
      </w:r>
      <w:r w:rsidRPr="00503240">
        <w:rPr>
          <w:i/>
          <w:szCs w:val="22"/>
        </w:rPr>
        <w:t>Cognitive Psychology</w:t>
      </w:r>
      <w:r w:rsidRPr="00503240">
        <w:rPr>
          <w:szCs w:val="22"/>
        </w:rPr>
        <w:t xml:space="preserve">, 51, 141–178. </w:t>
      </w:r>
    </w:p>
    <w:p w14:paraId="31D8F103" w14:textId="77777777" w:rsidR="00BC6876" w:rsidRPr="00503240" w:rsidRDefault="00BC6876" w:rsidP="00753E46">
      <w:pPr>
        <w:spacing w:line="240" w:lineRule="auto"/>
        <w:ind w:left="360" w:hanging="360"/>
        <w:rPr>
          <w:szCs w:val="22"/>
        </w:rPr>
      </w:pPr>
      <w:r w:rsidRPr="00503240">
        <w:rPr>
          <w:szCs w:val="22"/>
        </w:rPr>
        <w:t xml:space="preserve">Kraljic, T., &amp; Samuel, A. G. (2011). Perceptual learning evidence for </w:t>
      </w:r>
      <w:proofErr w:type="gramStart"/>
      <w:r w:rsidRPr="00503240">
        <w:rPr>
          <w:szCs w:val="22"/>
        </w:rPr>
        <w:t>contextually-specific</w:t>
      </w:r>
      <w:proofErr w:type="gramEnd"/>
      <w:r w:rsidRPr="00503240">
        <w:rPr>
          <w:szCs w:val="22"/>
        </w:rPr>
        <w:t xml:space="preserve"> representations. </w:t>
      </w:r>
      <w:r w:rsidRPr="00503240">
        <w:rPr>
          <w:i/>
          <w:szCs w:val="22"/>
        </w:rPr>
        <w:t>Cognition</w:t>
      </w:r>
      <w:r w:rsidRPr="00503240">
        <w:rPr>
          <w:szCs w:val="22"/>
        </w:rPr>
        <w:t xml:space="preserve">, </w:t>
      </w:r>
      <w:r w:rsidRPr="00503240">
        <w:rPr>
          <w:i/>
          <w:szCs w:val="22"/>
        </w:rPr>
        <w:t>121</w:t>
      </w:r>
      <w:r w:rsidRPr="00503240">
        <w:rPr>
          <w:szCs w:val="22"/>
        </w:rPr>
        <w:t xml:space="preserve">(3), 459–465. </w:t>
      </w:r>
    </w:p>
    <w:p w14:paraId="6AA2BCC8" w14:textId="77777777" w:rsidR="00BC6876" w:rsidRPr="00503240" w:rsidRDefault="00BC6876" w:rsidP="00753E46">
      <w:pPr>
        <w:spacing w:line="240" w:lineRule="auto"/>
        <w:ind w:left="360" w:hanging="360"/>
        <w:rPr>
          <w:szCs w:val="22"/>
        </w:rPr>
      </w:pPr>
      <w:r w:rsidRPr="00503240">
        <w:rPr>
          <w:szCs w:val="22"/>
        </w:rPr>
        <w:t xml:space="preserve">Kraljic, T., Samuel, A. G., &amp; Brennan, S. E. (2008). First impressions and last resorts: How listeners adjust to speaker variability: Research article. </w:t>
      </w:r>
      <w:r w:rsidRPr="00503240">
        <w:rPr>
          <w:i/>
          <w:szCs w:val="22"/>
        </w:rPr>
        <w:t>Psychological Science</w:t>
      </w:r>
      <w:r w:rsidRPr="00503240">
        <w:rPr>
          <w:szCs w:val="22"/>
        </w:rPr>
        <w:t xml:space="preserve">, </w:t>
      </w:r>
      <w:r w:rsidRPr="00503240">
        <w:rPr>
          <w:i/>
          <w:szCs w:val="22"/>
        </w:rPr>
        <w:t>19</w:t>
      </w:r>
      <w:r w:rsidRPr="00503240">
        <w:rPr>
          <w:szCs w:val="22"/>
        </w:rPr>
        <w:t xml:space="preserve">(4), 332–338. </w:t>
      </w:r>
    </w:p>
    <w:p w14:paraId="00312372" w14:textId="77777777" w:rsidR="00BC6876" w:rsidRPr="00503240" w:rsidRDefault="00BC6876" w:rsidP="00753E46">
      <w:pPr>
        <w:spacing w:line="240" w:lineRule="auto"/>
        <w:ind w:left="360" w:hanging="360"/>
        <w:rPr>
          <w:szCs w:val="22"/>
        </w:rPr>
      </w:pPr>
      <w:proofErr w:type="spellStart"/>
      <w:r w:rsidRPr="00503240">
        <w:rPr>
          <w:szCs w:val="22"/>
        </w:rPr>
        <w:t>Ladefoged</w:t>
      </w:r>
      <w:proofErr w:type="spellEnd"/>
      <w:r w:rsidRPr="00503240">
        <w:rPr>
          <w:szCs w:val="22"/>
        </w:rPr>
        <w:t xml:space="preserve">, P., &amp; </w:t>
      </w:r>
      <w:proofErr w:type="spellStart"/>
      <w:r w:rsidRPr="00503240">
        <w:rPr>
          <w:szCs w:val="22"/>
        </w:rPr>
        <w:t>Maddieson</w:t>
      </w:r>
      <w:proofErr w:type="spellEnd"/>
      <w:r w:rsidRPr="00503240">
        <w:rPr>
          <w:szCs w:val="22"/>
        </w:rPr>
        <w:t xml:space="preserve">, I. (1996). </w:t>
      </w:r>
      <w:r w:rsidRPr="00503240">
        <w:rPr>
          <w:i/>
          <w:szCs w:val="22"/>
        </w:rPr>
        <w:t>The sounds of the world's languages</w:t>
      </w:r>
      <w:r w:rsidRPr="00503240">
        <w:rPr>
          <w:szCs w:val="22"/>
        </w:rPr>
        <w:t xml:space="preserve">. Wiley- Blackwell </w:t>
      </w:r>
    </w:p>
    <w:p w14:paraId="78297745" w14:textId="77777777" w:rsidR="00BC6876" w:rsidRPr="00503240" w:rsidRDefault="00BC6876" w:rsidP="00753E46">
      <w:pPr>
        <w:spacing w:line="240" w:lineRule="auto"/>
        <w:ind w:left="360" w:hanging="360"/>
        <w:rPr>
          <w:szCs w:val="22"/>
        </w:rPr>
      </w:pPr>
      <w:r w:rsidRPr="00503240">
        <w:rPr>
          <w:szCs w:val="22"/>
        </w:rPr>
        <w:t xml:space="preserve">Liu, L., &amp; Jaeger, T. F. (2018). Inferring causes during speech perception. </w:t>
      </w:r>
      <w:r w:rsidRPr="00503240">
        <w:rPr>
          <w:i/>
          <w:szCs w:val="22"/>
        </w:rPr>
        <w:t>Cognition</w:t>
      </w:r>
      <w:r w:rsidRPr="00503240">
        <w:rPr>
          <w:szCs w:val="22"/>
        </w:rPr>
        <w:t xml:space="preserve">, </w:t>
      </w:r>
      <w:r w:rsidRPr="00503240">
        <w:rPr>
          <w:i/>
          <w:szCs w:val="22"/>
        </w:rPr>
        <w:t xml:space="preserve">174 </w:t>
      </w:r>
      <w:r w:rsidRPr="00503240">
        <w:rPr>
          <w:szCs w:val="22"/>
        </w:rPr>
        <w:t xml:space="preserve">(June 2017), 55– 70. </w:t>
      </w:r>
    </w:p>
    <w:p w14:paraId="69D18E5F" w14:textId="2F26A86B" w:rsidR="00BC6876" w:rsidRPr="00503240" w:rsidRDefault="00BC6876" w:rsidP="00753E46">
      <w:pPr>
        <w:spacing w:line="240" w:lineRule="auto"/>
        <w:ind w:left="360" w:hanging="360"/>
        <w:rPr>
          <w:szCs w:val="22"/>
        </w:rPr>
      </w:pPr>
      <w:r w:rsidRPr="00503240">
        <w:rPr>
          <w:szCs w:val="22"/>
        </w:rPr>
        <w:t>Liu, L., &amp; Jaeger, T. F. (</w:t>
      </w:r>
      <w:r w:rsidR="00634CF7" w:rsidRPr="00503240">
        <w:rPr>
          <w:szCs w:val="22"/>
        </w:rPr>
        <w:t>20</w:t>
      </w:r>
      <w:r w:rsidR="00634CF7">
        <w:rPr>
          <w:szCs w:val="22"/>
        </w:rPr>
        <w:t>19</w:t>
      </w:r>
      <w:r w:rsidRPr="00503240">
        <w:rPr>
          <w:szCs w:val="22"/>
        </w:rPr>
        <w:t xml:space="preserve">). Talker-specific pronunciation or speech error? Discounting (or not) atypical pronunciations during speech perception. </w:t>
      </w:r>
      <w:r w:rsidRPr="00503240">
        <w:rPr>
          <w:i/>
          <w:szCs w:val="22"/>
        </w:rPr>
        <w:t>Journal of Experimental Psychology. Human Perception and Performance</w:t>
      </w:r>
      <w:r w:rsidRPr="00503240">
        <w:rPr>
          <w:szCs w:val="22"/>
        </w:rPr>
        <w:t xml:space="preserve">, </w:t>
      </w:r>
      <w:r w:rsidRPr="00503240">
        <w:rPr>
          <w:i/>
          <w:szCs w:val="22"/>
        </w:rPr>
        <w:t>45</w:t>
      </w:r>
      <w:r w:rsidRPr="00503240">
        <w:rPr>
          <w:szCs w:val="22"/>
        </w:rPr>
        <w:t xml:space="preserve">(12), 1562–1588. </w:t>
      </w:r>
    </w:p>
    <w:p w14:paraId="5006268F" w14:textId="77777777" w:rsidR="00EA234E" w:rsidRDefault="00EA234E" w:rsidP="00753E46">
      <w:pPr>
        <w:spacing w:line="240" w:lineRule="auto"/>
        <w:ind w:left="360" w:hanging="360"/>
        <w:rPr>
          <w:szCs w:val="22"/>
        </w:rPr>
      </w:pPr>
      <w:r w:rsidRPr="00EA234E">
        <w:rPr>
          <w:szCs w:val="22"/>
        </w:rPr>
        <w:t>Lotto, A. J., &amp; Holt, L. L. (2006). Putting phonetic context effects into context: A commentary on Fowler (2006). </w:t>
      </w:r>
      <w:r w:rsidRPr="00EA234E">
        <w:rPr>
          <w:i/>
          <w:iCs/>
          <w:szCs w:val="22"/>
        </w:rPr>
        <w:t>Perception &amp; Psychophysics</w:t>
      </w:r>
      <w:r w:rsidRPr="00EA234E">
        <w:rPr>
          <w:szCs w:val="22"/>
        </w:rPr>
        <w:t>, </w:t>
      </w:r>
      <w:r w:rsidRPr="00EA234E">
        <w:rPr>
          <w:i/>
          <w:iCs/>
          <w:szCs w:val="22"/>
        </w:rPr>
        <w:t>68</w:t>
      </w:r>
      <w:r w:rsidRPr="00EA234E">
        <w:rPr>
          <w:szCs w:val="22"/>
        </w:rPr>
        <w:t>, 178-183.</w:t>
      </w:r>
    </w:p>
    <w:p w14:paraId="274FC7ED" w14:textId="3D2F0601" w:rsidR="00BC6876" w:rsidRPr="00503240" w:rsidRDefault="00BC6876" w:rsidP="00753E46">
      <w:pPr>
        <w:spacing w:line="240" w:lineRule="auto"/>
        <w:ind w:left="360" w:hanging="360"/>
        <w:rPr>
          <w:szCs w:val="22"/>
        </w:rPr>
      </w:pPr>
      <w:r w:rsidRPr="00503240">
        <w:rPr>
          <w:szCs w:val="22"/>
        </w:rPr>
        <w:t>Lüttke, C. S., Pérez-</w:t>
      </w:r>
      <w:proofErr w:type="spellStart"/>
      <w:r w:rsidRPr="00503240">
        <w:rPr>
          <w:szCs w:val="22"/>
        </w:rPr>
        <w:t>Bellido</w:t>
      </w:r>
      <w:proofErr w:type="spellEnd"/>
      <w:r w:rsidRPr="00503240">
        <w:rPr>
          <w:szCs w:val="22"/>
        </w:rPr>
        <w:t xml:space="preserve">, A., &amp; de Lange, F. P. (2018). Rapid recalibration of speech perception after experiencing the McGurk illusion. </w:t>
      </w:r>
      <w:r w:rsidRPr="00503240">
        <w:rPr>
          <w:i/>
          <w:iCs/>
          <w:szCs w:val="22"/>
        </w:rPr>
        <w:t>Royal Society Open Science</w:t>
      </w:r>
      <w:r w:rsidRPr="00503240">
        <w:rPr>
          <w:szCs w:val="22"/>
        </w:rPr>
        <w:t xml:space="preserve">, </w:t>
      </w:r>
      <w:r w:rsidRPr="00503240">
        <w:rPr>
          <w:i/>
          <w:iCs/>
          <w:szCs w:val="22"/>
        </w:rPr>
        <w:t>5</w:t>
      </w:r>
      <w:r w:rsidRPr="00503240">
        <w:rPr>
          <w:szCs w:val="22"/>
        </w:rPr>
        <w:t>(3). https://doi.org/10.1098/rsos.170909</w:t>
      </w:r>
    </w:p>
    <w:p w14:paraId="63FF894D" w14:textId="78742C9B" w:rsidR="00BC6876" w:rsidRPr="00503240" w:rsidRDefault="00BC6876" w:rsidP="00753E46">
      <w:pPr>
        <w:spacing w:line="240" w:lineRule="auto"/>
        <w:ind w:left="360" w:hanging="360"/>
        <w:rPr>
          <w:szCs w:val="22"/>
        </w:rPr>
      </w:pPr>
      <w:r w:rsidRPr="00503240">
        <w:rPr>
          <w:szCs w:val="22"/>
        </w:rPr>
        <w:t xml:space="preserve">McGurk, H., &amp; MacDonald, J. (1976). Hearing lips and seeing voices (McGurk Effect). </w:t>
      </w:r>
      <w:r w:rsidRPr="00503240">
        <w:rPr>
          <w:i/>
          <w:szCs w:val="22"/>
        </w:rPr>
        <w:t>Nature</w:t>
      </w:r>
      <w:r w:rsidRPr="00503240">
        <w:rPr>
          <w:szCs w:val="22"/>
        </w:rPr>
        <w:t>,</w:t>
      </w:r>
      <w:r w:rsidR="00ED3418" w:rsidRPr="00503240">
        <w:rPr>
          <w:szCs w:val="22"/>
        </w:rPr>
        <w:t xml:space="preserve"> </w:t>
      </w:r>
      <w:r w:rsidRPr="00503240">
        <w:rPr>
          <w:i/>
          <w:szCs w:val="22"/>
        </w:rPr>
        <w:t>264</w:t>
      </w:r>
      <w:r w:rsidRPr="00503240">
        <w:rPr>
          <w:szCs w:val="22"/>
        </w:rPr>
        <w:t>(5588), 746–748. https://www.naturecom.libproxy1.usc.edu/articles/264746a0.pdf%0Ahttps://www.nature.com</w:t>
      </w:r>
      <w:r w:rsidRPr="00503240">
        <w:rPr>
          <w:szCs w:val="22"/>
        </w:rPr>
        <w:lastRenderedPageBreak/>
        <w:t xml:space="preserve">/articles/264746a0.pdf </w:t>
      </w:r>
    </w:p>
    <w:p w14:paraId="5D4333F9" w14:textId="3CFA65B6" w:rsidR="00BC6876" w:rsidRPr="00503240" w:rsidRDefault="00BC6876" w:rsidP="00753E46">
      <w:pPr>
        <w:spacing w:line="240" w:lineRule="auto"/>
        <w:ind w:left="360" w:hanging="360"/>
        <w:rPr>
          <w:szCs w:val="22"/>
        </w:rPr>
      </w:pPr>
      <w:r w:rsidRPr="00503240">
        <w:rPr>
          <w:szCs w:val="22"/>
        </w:rPr>
        <w:t xml:space="preserve">Norris, D., McQueen, J. M., &amp; Cutler, A. (2003). Perceptual learning in speech. </w:t>
      </w:r>
      <w:r w:rsidRPr="00503240">
        <w:rPr>
          <w:i/>
          <w:szCs w:val="22"/>
        </w:rPr>
        <w:t>Cognitive Psychology</w:t>
      </w:r>
      <w:r w:rsidRPr="00503240">
        <w:rPr>
          <w:szCs w:val="22"/>
        </w:rPr>
        <w:t xml:space="preserve">, 47(2), 204–238. </w:t>
      </w:r>
    </w:p>
    <w:p w14:paraId="3FFA30F7" w14:textId="3D4D12E0" w:rsidR="00503240" w:rsidRDefault="00503240" w:rsidP="00503240">
      <w:pPr>
        <w:spacing w:line="240" w:lineRule="auto"/>
        <w:ind w:left="360" w:hanging="360"/>
        <w:rPr>
          <w:color w:val="222222"/>
          <w:szCs w:val="22"/>
          <w:shd w:val="clear" w:color="auto" w:fill="FFFFFF"/>
        </w:rPr>
      </w:pPr>
      <w:r w:rsidRPr="00503240">
        <w:rPr>
          <w:color w:val="222222"/>
          <w:szCs w:val="22"/>
          <w:shd w:val="clear" w:color="auto" w:fill="FFFFFF"/>
        </w:rPr>
        <w:t>Posit team (2024). RStudio: Integrated Development Environment for R. Posit</w:t>
      </w:r>
      <w:r>
        <w:rPr>
          <w:color w:val="222222"/>
          <w:szCs w:val="22"/>
          <w:shd w:val="clear" w:color="auto" w:fill="FFFFFF"/>
        </w:rPr>
        <w:t xml:space="preserve"> </w:t>
      </w:r>
      <w:r w:rsidRPr="00503240">
        <w:rPr>
          <w:color w:val="222222"/>
          <w:szCs w:val="22"/>
          <w:shd w:val="clear" w:color="auto" w:fill="FFFFFF"/>
        </w:rPr>
        <w:t>Software, PBC, Boston, MA.</w:t>
      </w:r>
    </w:p>
    <w:p w14:paraId="6D1CCE2E" w14:textId="77CAF3DC" w:rsidR="001329E0" w:rsidRPr="00503240" w:rsidRDefault="001329E0" w:rsidP="00753E46">
      <w:pPr>
        <w:spacing w:line="240" w:lineRule="auto"/>
        <w:ind w:left="360" w:hanging="360"/>
        <w:rPr>
          <w:szCs w:val="22"/>
        </w:rPr>
      </w:pPr>
      <w:r w:rsidRPr="00753E46">
        <w:rPr>
          <w:color w:val="222222"/>
          <w:szCs w:val="22"/>
          <w:shd w:val="clear" w:color="auto" w:fill="FFFFFF"/>
        </w:rPr>
        <w:t xml:space="preserve">Proctor, M., Shadle, C., &amp; </w:t>
      </w:r>
      <w:proofErr w:type="spellStart"/>
      <w:r w:rsidRPr="00753E46">
        <w:rPr>
          <w:color w:val="222222"/>
          <w:szCs w:val="22"/>
          <w:shd w:val="clear" w:color="auto" w:fill="FFFFFF"/>
        </w:rPr>
        <w:t>Iskarous</w:t>
      </w:r>
      <w:proofErr w:type="spellEnd"/>
      <w:r w:rsidRPr="00753E46">
        <w:rPr>
          <w:color w:val="222222"/>
          <w:szCs w:val="22"/>
          <w:shd w:val="clear" w:color="auto" w:fill="FFFFFF"/>
        </w:rPr>
        <w:t>, K. (2006, December). An MRI study of vocalic context effects and lip rounding in the production of English sibilants. In </w:t>
      </w:r>
      <w:r w:rsidRPr="00753E46">
        <w:rPr>
          <w:i/>
          <w:iCs/>
          <w:color w:val="222222"/>
          <w:szCs w:val="22"/>
          <w:shd w:val="clear" w:color="auto" w:fill="FFFFFF"/>
        </w:rPr>
        <w:t>Proceedings of the 11th Australasian International Conference on Speech Science and Technology</w:t>
      </w:r>
      <w:r w:rsidRPr="00753E46">
        <w:rPr>
          <w:color w:val="222222"/>
          <w:szCs w:val="22"/>
          <w:shd w:val="clear" w:color="auto" w:fill="FFFFFF"/>
        </w:rPr>
        <w:t> (pp. 307-312).</w:t>
      </w:r>
    </w:p>
    <w:p w14:paraId="72DC0727" w14:textId="1E7D985A" w:rsidR="00503240" w:rsidRPr="00503240" w:rsidRDefault="00503240" w:rsidP="00753E46">
      <w:pPr>
        <w:spacing w:line="240" w:lineRule="auto"/>
        <w:ind w:left="360" w:hanging="360"/>
        <w:rPr>
          <w:szCs w:val="22"/>
        </w:rPr>
      </w:pPr>
      <w:r w:rsidRPr="00503240">
        <w:rPr>
          <w:szCs w:val="22"/>
        </w:rPr>
        <w:t xml:space="preserve">R Core Team (2023). _R: A Language and Environment for Statistical Computing. R Foundation for Statistical Computing, Vienna, Austria. </w:t>
      </w:r>
    </w:p>
    <w:p w14:paraId="02A72F18" w14:textId="285AAF5A" w:rsidR="0055740B" w:rsidRDefault="0055740B" w:rsidP="00753E46">
      <w:pPr>
        <w:spacing w:line="240" w:lineRule="auto"/>
        <w:ind w:left="360" w:hanging="360"/>
        <w:rPr>
          <w:szCs w:val="22"/>
        </w:rPr>
      </w:pPr>
      <w:r w:rsidRPr="0055740B">
        <w:rPr>
          <w:szCs w:val="22"/>
        </w:rPr>
        <w:t>Viswanathan, N., &amp; Stephens, J. D. (2016). Compensation for visually specified coarticulation in liquid–stop contexts. </w:t>
      </w:r>
      <w:r w:rsidRPr="0055740B">
        <w:rPr>
          <w:i/>
          <w:iCs/>
          <w:szCs w:val="22"/>
        </w:rPr>
        <w:t>Attention, Perception, &amp; Psychophysics</w:t>
      </w:r>
      <w:r w:rsidRPr="0055740B">
        <w:rPr>
          <w:szCs w:val="22"/>
        </w:rPr>
        <w:t>, </w:t>
      </w:r>
      <w:r w:rsidRPr="0055740B">
        <w:rPr>
          <w:i/>
          <w:iCs/>
          <w:szCs w:val="22"/>
        </w:rPr>
        <w:t>78</w:t>
      </w:r>
      <w:r w:rsidRPr="0055740B">
        <w:rPr>
          <w:szCs w:val="22"/>
        </w:rPr>
        <w:t>, 2341-2347.</w:t>
      </w:r>
    </w:p>
    <w:p w14:paraId="762DD1F6" w14:textId="3867D6C6" w:rsidR="00BC6876" w:rsidRPr="00503240" w:rsidRDefault="00BC6876" w:rsidP="00753E46">
      <w:pPr>
        <w:spacing w:line="240" w:lineRule="auto"/>
        <w:ind w:left="360" w:hanging="360"/>
        <w:rPr>
          <w:szCs w:val="22"/>
        </w:rPr>
      </w:pPr>
      <w:r w:rsidRPr="00503240">
        <w:rPr>
          <w:szCs w:val="22"/>
        </w:rPr>
        <w:t xml:space="preserve">Weatherholtz, K., &amp; Jaeger, T. F. (2016). Speech perception and generalization across talkers and accents. Linguistics: </w:t>
      </w:r>
      <w:r w:rsidRPr="00503240">
        <w:rPr>
          <w:i/>
          <w:szCs w:val="22"/>
        </w:rPr>
        <w:t>Oxford Research Encyclopedias</w:t>
      </w:r>
      <w:r w:rsidRPr="00503240">
        <w:rPr>
          <w:szCs w:val="22"/>
        </w:rPr>
        <w:t xml:space="preserve">. </w:t>
      </w:r>
    </w:p>
    <w:p w14:paraId="1C6AA9B1" w14:textId="4A3D47E4" w:rsidR="00315BDE" w:rsidRPr="00503240" w:rsidRDefault="00BC6876" w:rsidP="00753E46">
      <w:pPr>
        <w:spacing w:line="240" w:lineRule="auto"/>
        <w:ind w:left="360" w:hanging="360"/>
        <w:rPr>
          <w:szCs w:val="22"/>
        </w:rPr>
      </w:pPr>
      <w:r w:rsidRPr="00503240">
        <w:rPr>
          <w:szCs w:val="22"/>
        </w:rPr>
        <w:t>Xie, X., Liu, L., &amp; Jaeger, T. F. (2021, January 11). Xie, Liu, &amp; Jaeger (2020). Cross-talker generalization during foreign-accented speech perception. https://doi.org/10.1037/xge0001039</w:t>
      </w:r>
    </w:p>
    <w:sectPr w:rsidR="00315BDE" w:rsidRPr="00503240" w:rsidSect="0065325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Jaeger, Florian" w:date="2023-05-12T15:05:00Z" w:initials="TJ">
    <w:p w14:paraId="62227540" w14:textId="77777777" w:rsidR="00914E32" w:rsidRPr="00584D72" w:rsidRDefault="00914E32" w:rsidP="00914E32">
      <w:pPr>
        <w:pStyle w:val="CommentText"/>
      </w:pPr>
      <w:r w:rsidRPr="00584D72">
        <w:rPr>
          <w:rStyle w:val="CommentReference"/>
        </w:rPr>
        <w:annotationRef/>
      </w:r>
      <w:r w:rsidRPr="00584D72">
        <w:t>Move to discussion of exp 1a-c:</w:t>
      </w:r>
    </w:p>
    <w:p w14:paraId="5EF90A37" w14:textId="77777777" w:rsidR="00914E32" w:rsidRPr="00584D72" w:rsidRDefault="00914E32" w:rsidP="00914E32">
      <w:pPr>
        <w:pStyle w:val="CommentText"/>
      </w:pPr>
    </w:p>
    <w:p w14:paraId="1309C463" w14:textId="77777777" w:rsidR="00914E32" w:rsidRPr="00584D72" w:rsidRDefault="00914E32" w:rsidP="00914E32">
      <w:pPr>
        <w:pStyle w:val="CommentText"/>
      </w:pPr>
      <w:r w:rsidRPr="00584D72">
        <w:rPr>
          <w:szCs w:val="22"/>
        </w:rPr>
        <w:t>Separate lines of work have found similar compensatory effects due to non-articulatory factors. For example, Hay et al. (2017) posit that listeners form probabilistic associations between speech input and location. Talkers then compensate in their speech for the effects of their location, for example producing speech with characteristic noise-competing characteristics (Lombard, 1911) when seated in a motor vehicle and experiencing car noise (e.g., Jung, 2012). These effects, designed to compensate for car noise, are still present even when talkers are seated in a silent car, and are therefore posited to be linked to location context rather than to background noise itself (Hay et al. 2017).</w:t>
      </w:r>
    </w:p>
  </w:comment>
  <w:comment w:id="2" w:author="Jaeger, Florian" w:date="2021-09-03T17:46:00Z" w:initials="JF">
    <w:p w14:paraId="2266F42A" w14:textId="77777777" w:rsidR="00E80486" w:rsidRPr="00584D72" w:rsidRDefault="00E80486" w:rsidP="00E80486">
      <w:pPr>
        <w:pStyle w:val="CommentText"/>
      </w:pPr>
      <w:r w:rsidRPr="00584D72">
        <w:rPr>
          <w:rStyle w:val="CommentReference"/>
        </w:rPr>
        <w:annotationRef/>
      </w:r>
      <w:r w:rsidRPr="00584D72">
        <w:t>IF Gevher’s page has all links on it, add it here. But first make sure that we move it to a location where it will ‘always’ be available (e.g., the lab server).</w:t>
      </w:r>
    </w:p>
  </w:comment>
  <w:comment w:id="3" w:author="Cummings, Shawn" w:date="2023-05-22T13:40:00Z" w:initials="SC">
    <w:p w14:paraId="566FB58C" w14:textId="77777777" w:rsidR="00D037E1" w:rsidRPr="00584D72" w:rsidRDefault="00D037E1" w:rsidP="0055726C">
      <w:pPr>
        <w:jc w:val="left"/>
      </w:pPr>
      <w:r w:rsidRPr="00584D72">
        <w:rPr>
          <w:rStyle w:val="CommentReference"/>
        </w:rPr>
        <w:annotationRef/>
      </w:r>
      <w:r w:rsidRPr="00584D72">
        <w:t>Our instructions are “what word the speaker is saying”… don’t know how much this differs from “what word the talker produced” or “what word the talker intended” or “what you hear”, but don’t want to open that can of worms</w:t>
      </w:r>
    </w:p>
  </w:comment>
  <w:comment w:id="4" w:author="Jaeger, Florian" w:date="2023-05-22T16:35:00Z" w:initials="TJ">
    <w:p w14:paraId="1C07DA84" w14:textId="77777777" w:rsidR="003F5649" w:rsidRPr="00584D72" w:rsidRDefault="003F5649">
      <w:pPr>
        <w:pStyle w:val="CommentText"/>
      </w:pPr>
      <w:r w:rsidRPr="00584D72">
        <w:rPr>
          <w:rStyle w:val="CommentReference"/>
        </w:rPr>
        <w:annotationRef/>
      </w:r>
      <w:r w:rsidRPr="00584D72">
        <w:t xml:space="preserve">I agree. </w:t>
      </w:r>
    </w:p>
    <w:p w14:paraId="4BFD310E" w14:textId="2F64BA7C" w:rsidR="003F5649" w:rsidRPr="00584D72" w:rsidRDefault="003F5649" w:rsidP="003F5649">
      <w:pPr>
        <w:pStyle w:val="CommentText"/>
        <w:ind w:firstLine="0"/>
      </w:pPr>
    </w:p>
  </w:comment>
  <w:comment w:id="6" w:author="Jaeger, Florian" w:date="2024-12-29T18:59:00Z" w:initials="TJ">
    <w:p w14:paraId="194A5D91" w14:textId="77777777" w:rsidR="00C657AA" w:rsidRDefault="00C657AA" w:rsidP="00C657AA">
      <w:pPr>
        <w:jc w:val="left"/>
      </w:pPr>
      <w:r>
        <w:rPr>
          <w:rStyle w:val="CommentReference"/>
        </w:rPr>
        <w:annotationRef/>
      </w:r>
      <w:r>
        <w:rPr>
          <w:color w:val="000000"/>
        </w:rPr>
        <w:t xml:space="preserve">This differs somewhat from the approach taken in Liu and Jaeger (2018), which did not require </w:t>
      </w:r>
      <w:r>
        <w:rPr>
          <w:i/>
          <w:iCs/>
          <w:color w:val="000000"/>
        </w:rPr>
        <w:t xml:space="preserve">significant </w:t>
      </w:r>
      <w:r>
        <w:rPr>
          <w:color w:val="000000"/>
        </w:rPr>
        <w:t>reversal of the slope for participant exclusion. We consider the approach taken here more conservative, and decided on this change prior to analysis.</w:t>
      </w:r>
    </w:p>
    <w:p w14:paraId="0BC1044A" w14:textId="77777777" w:rsidR="00C657AA" w:rsidRDefault="00C657AA" w:rsidP="00C657AA">
      <w:pPr>
        <w:jc w:val="left"/>
      </w:pPr>
    </w:p>
  </w:comment>
  <w:comment w:id="10" w:author="Jaeger, Florian" w:date="2023-05-27T12:57:00Z" w:initials="TJ">
    <w:p w14:paraId="5EAD1A10" w14:textId="3AB7C507" w:rsidR="00703116" w:rsidRPr="00584D72" w:rsidRDefault="00703116">
      <w:pPr>
        <w:pStyle w:val="CommentText"/>
      </w:pPr>
      <w:r w:rsidRPr="00584D72">
        <w:rPr>
          <w:rStyle w:val="CommentReference"/>
        </w:rPr>
        <w:annotationRef/>
      </w:r>
      <w:r w:rsidR="00E617BE" w:rsidRPr="00584D72">
        <w:t>Similar to stim figure for exp1 but</w:t>
      </w:r>
      <w:r w:rsidRPr="00584D72">
        <w:t xml:space="preserve"> with black box </w:t>
      </w:r>
      <w:r w:rsidR="00F904CF" w:rsidRPr="00584D72">
        <w:t xml:space="preserve">screen </w:t>
      </w:r>
      <w:r w:rsidRPr="00584D72">
        <w:t>shots</w:t>
      </w:r>
    </w:p>
  </w:comment>
  <w:comment w:id="14" w:author="Jaeger, Florian" w:date="2023-05-29T12:26:00Z" w:initials="TJ">
    <w:p w14:paraId="7F7A9238" w14:textId="655C9B4B" w:rsidR="00584D72" w:rsidRPr="00584D72" w:rsidRDefault="00584D72">
      <w:pPr>
        <w:pStyle w:val="CommentText"/>
      </w:pPr>
      <w:r w:rsidRPr="00584D72">
        <w:rPr>
          <w:rStyle w:val="CommentReference"/>
        </w:rPr>
        <w:annotationRef/>
      </w:r>
      <w:r w:rsidR="001D653F">
        <w:t>Add here s</w:t>
      </w:r>
      <w:r w:rsidRPr="00584D72">
        <w:t>ome discussion of the fact that black box might have come in too late/ exited too early so that some effects of pen on articulators were still observable?</w:t>
      </w:r>
    </w:p>
  </w:comment>
  <w:comment w:id="15" w:author="Cummings, Shawn" w:date="2023-06-02T19:13:00Z" w:initials="SC">
    <w:p w14:paraId="5EA25A27" w14:textId="77777777" w:rsidR="005878C4" w:rsidRDefault="005878C4" w:rsidP="005B6D72">
      <w:pPr>
        <w:jc w:val="left"/>
      </w:pPr>
      <w:r>
        <w:rPr>
          <w:rStyle w:val="CommentReference"/>
        </w:rPr>
        <w:annotationRef/>
      </w:r>
      <w:r>
        <w:t>See added chunk above— I think this is possible (but unlikely) on the front end and impossible on the back end</w:t>
      </w:r>
    </w:p>
  </w:comment>
  <w:comment w:id="16" w:author="Jaeger, Florian" w:date="2024-12-29T16:52:00Z" w:initials="TJ">
    <w:p w14:paraId="21B6A0EC" w14:textId="77777777" w:rsidR="00D8740C" w:rsidRDefault="00D8740C" w:rsidP="00D8740C">
      <w:pPr>
        <w:jc w:val="left"/>
      </w:pPr>
      <w:r>
        <w:rPr>
          <w:rStyle w:val="CommentReference"/>
        </w:rPr>
        <w:annotationRef/>
      </w:r>
      <w:r>
        <w:rPr>
          <w:highlight w:val="yellow"/>
        </w:rPr>
        <w:t> </w:t>
      </w:r>
    </w:p>
    <w:p w14:paraId="764850FA" w14:textId="77777777" w:rsidR="00D8740C" w:rsidRDefault="00D8740C" w:rsidP="00D8740C">
      <w:pPr>
        <w:jc w:val="left"/>
      </w:pPr>
      <w:r>
        <w:t> </w:t>
      </w:r>
    </w:p>
    <w:p w14:paraId="4F577F74" w14:textId="77777777" w:rsidR="00D8740C" w:rsidRDefault="00D8740C" w:rsidP="00D8740C">
      <w:pPr>
        <w:jc w:val="left"/>
      </w:pPr>
      <w:r>
        <w:t xml:space="preserve">·       Two competing explanations have been offered for this blocking effect. Kraljic &amp; Samuel (2011) proposed that listeners store visual context along with the acoustic input, or do so at least for atypical visual contexts (such as a pen in the mouth). During subsequent categorization of audio-only </w:t>
      </w:r>
      <w:r>
        <w:rPr>
          <w:i/>
          <w:iCs/>
        </w:rPr>
        <w:t>asi-ashi</w:t>
      </w:r>
      <w:r>
        <w:t xml:space="preserve"> tokens, listeners then draw only—or at least primarily—on previously stored exemplars that match the context of the current speech input. Under the assumption that an audio-only </w:t>
      </w:r>
      <w:r>
        <w:rPr>
          <w:i/>
          <w:iCs/>
        </w:rPr>
        <w:t>asi-ashi</w:t>
      </w:r>
      <w:r>
        <w:t xml:space="preserve"> continuum does not evoke the pen-in-mouth visual context, this explains presence of perceptual recalibration for both audio-only exposure (Kraljic &amp; Samuel, 2006) and pen-in-hand exposure (Kraljic et al., 2008) as well as the blocking of this effect for pen-in-mouth exposure (Kraljic et al., 2008; Kraljic &amp; Samuel, 2011).</w:t>
      </w:r>
    </w:p>
    <w:p w14:paraId="6AC16FE9" w14:textId="77777777" w:rsidR="00D8740C" w:rsidRDefault="00D8740C" w:rsidP="00D8740C">
      <w:pPr>
        <w:jc w:val="left"/>
      </w:pPr>
      <w:r>
        <w:t>·       An alternative explanation holds that the blocking of perceptual recalibration is the consequence of causal inferences (Liu &amp; Jaeger, 2018; Kraljic et al., 2006): listeners have implicit expectations about the effect of the pen on articulation, and take into account those expectations when adapting to the speech of unfamiliar talkers. However, Liu and Jaeger left untested a central premise of the causal inference account to perceptual recalibration: that listeners compensate for the visually evident effects of the pen on articulation during critical exposure to the shifted pronunciation. The present results provide an initial validation of this assumption: listeners seem to be able to compensate for visually-evident effects of a pen in the mouth.</w:t>
      </w:r>
    </w:p>
    <w:p w14:paraId="19EF37A1" w14:textId="77777777" w:rsidR="00D8740C" w:rsidRDefault="00D8740C" w:rsidP="00D8740C">
      <w:pPr>
        <w:jc w:val="left"/>
      </w:pPr>
      <w:r>
        <w:t>·        </w:t>
      </w:r>
    </w:p>
    <w:p w14:paraId="0935EA3E" w14:textId="77777777" w:rsidR="00D8740C" w:rsidRDefault="00D8740C" w:rsidP="00D8740C">
      <w:pPr>
        <w:jc w:val="left"/>
      </w:pPr>
      <w:r>
        <w:t>·       Could link to evidence that could be interpreted as compensation beyond phonetic (REF-Arnold et al., 2007; Gardner et al., 2021; Grodner &amp; Sedivy, 2011; Ryskin, Kurumada, &amp; Brown-Schmidt, 2019).</w:t>
      </w:r>
    </w:p>
    <w:p w14:paraId="7467FC53" w14:textId="77777777" w:rsidR="00D8740C" w:rsidRDefault="00D8740C" w:rsidP="00D8740C">
      <w:pPr>
        <w:jc w:val="left"/>
      </w:pPr>
      <w:r>
        <w:t>·       The present findings are also of potential interest in light of previous work on perceptual recalibration. Liu and Jaeger (2019) presented listeners with word sequences that contained shifted /s/ tokens that were phonetically manipulated to sound more /ʃ/-like (or /ʃ/ tokens shifted to sound more /s/-like). Following exposure, listeners exhibited perceptual recalibration: compared to listeners who had been exposed to shifted /ʃ/ tokens, listeners who had been exposed to shifted /s/ tokens categorized more tokens along the /s/-/ʃ/ continuum as /s/. Critically, this recalibration effect remained unchanged when listeners were told that the talker was drunk and even when the word sequences during exposure formed tongue twisters and the talker exhibited overt signs of production difficulty (disfluencies) right before or after the words with shifted tokens—both plausible reasons for shifted /s/ tokens. The finding of Liu and Jaeger (2019) contrasts starkly with findings that perceptual recalibration is reduced or even blocked when participants receive direct evidence that the talker’s lips are rounded because the talker has a pen in the mouth during the shifted tokens (Kraljic et al., 2008; Kraljic &amp; Samuel, 2011; Liu &amp; Jaeger, 2018).</w:t>
      </w:r>
    </w:p>
    <w:p w14:paraId="5447F802" w14:textId="77777777" w:rsidR="00D8740C" w:rsidRDefault="00D8740C" w:rsidP="00D8740C">
      <w:pPr>
        <w:jc w:val="left"/>
      </w:pPr>
      <w:r>
        <w:t xml:space="preserve">·      Evidence of early interactions between visual and auditory information in speech perception (look at </w:t>
      </w:r>
      <w:r>
        <w:rPr>
          <w:i/>
          <w:iCs/>
        </w:rPr>
        <w:t xml:space="preserve">Vroomen &amp; de Gelder, 2000. </w:t>
      </w:r>
      <w:r>
        <w:t>N1 reduction:</w:t>
      </w:r>
      <w:r>
        <w:rPr>
          <w:b/>
          <w:bCs/>
        </w:rPr>
        <w:t xml:space="preserve"> </w:t>
      </w:r>
      <w:r>
        <w:rPr>
          <w:color w:val="131313"/>
        </w:rPr>
        <w:t>Neural Correlates of Multisensory Integration of Ecologically Valid Audiovisual Events In Special Collection: CogNet. Jeroen J. Stekelenburg,Jean Vroomen. Journal of Cognitive Neuroscience (2007) 19 (12): 1964–1973.</w:t>
      </w:r>
    </w:p>
    <w:p w14:paraId="6802484E" w14:textId="77777777" w:rsidR="00D8740C" w:rsidRDefault="00D8740C" w:rsidP="00D8740C">
      <w:pPr>
        <w:jc w:val="left"/>
      </w:pPr>
      <w:r>
        <w:t>·      The specific effects we observed—increased compensation for inputs that are acoustically and/or visually more “sh”-like—do, however, also call into question the specific explanation Liu and Jaeger (2018) offered for their results: Liu and Jaeger suggested that a pen in the mouth disrupts or occludes visual evidence to the articulation of “sh” (such a s lip-rounding), so that listeners should be likely to attribute “sh” shifted towards “s” to the pen, but unlikely to attributed “s” shifted towards “sh” to the pen. The findings of Experiments 1a-c suggest the exact opposite. …</w:t>
      </w:r>
    </w:p>
    <w:p w14:paraId="212B8CAF" w14:textId="77777777" w:rsidR="00D8740C" w:rsidRDefault="00D8740C" w:rsidP="00D8740C">
      <w:pPr>
        <w:jc w:val="lef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09C463" w15:done="1"/>
  <w15:commentEx w15:paraId="2266F42A" w15:done="0"/>
  <w15:commentEx w15:paraId="566FB58C" w15:done="1"/>
  <w15:commentEx w15:paraId="4BFD310E" w15:paraIdParent="566FB58C" w15:done="1"/>
  <w15:commentEx w15:paraId="0BC1044A" w15:done="0"/>
  <w15:commentEx w15:paraId="5EAD1A10" w15:done="1"/>
  <w15:commentEx w15:paraId="7F7A9238" w15:done="1"/>
  <w15:commentEx w15:paraId="5EA25A27" w15:paraIdParent="7F7A9238" w15:done="1"/>
  <w15:commentEx w15:paraId="212B8C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5D264A" w16cex:dateUtc="2023-05-12T20:05:00Z"/>
  <w16cex:commentExtensible w16cex:durableId="281C7096" w16cex:dateUtc="2021-09-03T21:46:00Z"/>
  <w16cex:commentExtensible w16cex:durableId="2815EF40" w16cex:dateUtc="2023-05-22T11:40:00Z"/>
  <w16cex:commentExtensible w16cex:durableId="2816186C" w16cex:dateUtc="2023-05-22T20:35:00Z"/>
  <w16cex:commentExtensible w16cex:durableId="3A24E67F" w16cex:dateUtc="2024-12-30T01:59:00Z"/>
  <w16cex:commentExtensible w16cex:durableId="281C7CBF" w16cex:dateUtc="2023-05-27T16:57:00Z"/>
  <w16cex:commentExtensible w16cex:durableId="281F1875" w16cex:dateUtc="2023-05-29T16:26:00Z"/>
  <w16cex:commentExtensible w16cex:durableId="2824BDCC" w16cex:dateUtc="2023-06-02T17:13:00Z"/>
  <w16cex:commentExtensible w16cex:durableId="057B82E4" w16cex:dateUtc="2024-12-29T23: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09C463" w16cid:durableId="285D264A"/>
  <w16cid:commentId w16cid:paraId="2266F42A" w16cid:durableId="281C7096"/>
  <w16cid:commentId w16cid:paraId="566FB58C" w16cid:durableId="2815EF40"/>
  <w16cid:commentId w16cid:paraId="4BFD310E" w16cid:durableId="2816186C"/>
  <w16cid:commentId w16cid:paraId="0BC1044A" w16cid:durableId="3A24E67F"/>
  <w16cid:commentId w16cid:paraId="5EAD1A10" w16cid:durableId="281C7CBF"/>
  <w16cid:commentId w16cid:paraId="7F7A9238" w16cid:durableId="281F1875"/>
  <w16cid:commentId w16cid:paraId="5EA25A27" w16cid:durableId="2824BDCC"/>
  <w16cid:commentId w16cid:paraId="212B8CAF" w16cid:durableId="057B82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5DC1F" w14:textId="77777777" w:rsidR="00711DA2" w:rsidRDefault="00711DA2" w:rsidP="00634F96">
      <w:r>
        <w:separator/>
      </w:r>
    </w:p>
  </w:endnote>
  <w:endnote w:type="continuationSeparator" w:id="0">
    <w:p w14:paraId="450A106D" w14:textId="77777777" w:rsidR="00711DA2" w:rsidRDefault="00711DA2" w:rsidP="00634F96">
      <w:r>
        <w:continuationSeparator/>
      </w:r>
    </w:p>
  </w:endnote>
  <w:endnote w:type="continuationNotice" w:id="1">
    <w:p w14:paraId="5DE96C07" w14:textId="77777777" w:rsidR="00711DA2" w:rsidRDefault="00711DA2" w:rsidP="00634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0000500000000020000"/>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imes">
    <w:altName w:val="Sylfae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66497689"/>
      <w:docPartObj>
        <w:docPartGallery w:val="Page Numbers (Bottom of Page)"/>
        <w:docPartUnique/>
      </w:docPartObj>
    </w:sdtPr>
    <w:sdtContent>
      <w:p w14:paraId="791B6A23" w14:textId="77777777" w:rsidR="003D72BC" w:rsidRDefault="003D72BC" w:rsidP="00634F9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C3AEDC" w14:textId="77777777" w:rsidR="003D72BC" w:rsidRDefault="003D72BC" w:rsidP="00634F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DEB1A" w14:textId="77777777" w:rsidR="003D72BC" w:rsidRPr="00D927DF" w:rsidRDefault="003D72BC"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1324238130"/>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01D13C1C" w14:textId="77777777" w:rsidR="003D72BC" w:rsidRPr="007D3635" w:rsidRDefault="003D72BC" w:rsidP="00634F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A7" w14:textId="77777777" w:rsidR="006A2314" w:rsidRPr="00D927DF" w:rsidRDefault="006A2314" w:rsidP="003F4CC8">
    <w:pPr>
      <w:pStyle w:val="Footer"/>
      <w:ind w:firstLine="0"/>
      <w:jc w:val="center"/>
      <w:rPr>
        <w:rStyle w:val="PageNumber"/>
        <w:rFonts w:ascii="Times" w:hAnsi="Times"/>
        <w:sz w:val="20"/>
      </w:rPr>
    </w:pPr>
    <w:r w:rsidRPr="00D927DF">
      <w:rPr>
        <w:rStyle w:val="PageNumber"/>
        <w:rFonts w:ascii="Times" w:hAnsi="Times"/>
        <w:sz w:val="20"/>
      </w:rPr>
      <w:t>[</w:t>
    </w:r>
    <w:sdt>
      <w:sdtPr>
        <w:rPr>
          <w:rStyle w:val="PageNumber"/>
          <w:rFonts w:ascii="Times" w:hAnsi="Times"/>
          <w:sz w:val="20"/>
        </w:rPr>
        <w:id w:val="829872805"/>
        <w:docPartObj>
          <w:docPartGallery w:val="Page Numbers (Bottom of Page)"/>
          <w:docPartUnique/>
        </w:docPartObj>
      </w:sdtPr>
      <w:sdtContent>
        <w:r w:rsidRPr="00D927DF">
          <w:rPr>
            <w:rStyle w:val="PageNumber"/>
            <w:rFonts w:ascii="Times" w:hAnsi="Times"/>
            <w:sz w:val="20"/>
          </w:rPr>
          <w:fldChar w:fldCharType="begin"/>
        </w:r>
        <w:r w:rsidRPr="00D927DF">
          <w:rPr>
            <w:rStyle w:val="PageNumber"/>
            <w:rFonts w:ascii="Times" w:hAnsi="Times"/>
            <w:sz w:val="20"/>
          </w:rPr>
          <w:instrText xml:space="preserve"> PAGE </w:instrText>
        </w:r>
        <w:r w:rsidRPr="00D927DF">
          <w:rPr>
            <w:rStyle w:val="PageNumber"/>
            <w:rFonts w:ascii="Times" w:hAnsi="Times"/>
            <w:sz w:val="20"/>
          </w:rPr>
          <w:fldChar w:fldCharType="separate"/>
        </w:r>
        <w:r>
          <w:rPr>
            <w:rStyle w:val="PageNumber"/>
            <w:rFonts w:ascii="Times" w:hAnsi="Times"/>
            <w:noProof/>
            <w:sz w:val="20"/>
          </w:rPr>
          <w:t>1</w:t>
        </w:r>
        <w:r w:rsidRPr="00D927DF">
          <w:rPr>
            <w:rStyle w:val="PageNumber"/>
            <w:rFonts w:ascii="Times" w:hAnsi="Times"/>
            <w:sz w:val="20"/>
          </w:rPr>
          <w:fldChar w:fldCharType="end"/>
        </w:r>
        <w:r w:rsidRPr="00D927DF">
          <w:rPr>
            <w:rStyle w:val="PageNumber"/>
            <w:rFonts w:ascii="Times" w:hAnsi="Times"/>
            <w:sz w:val="20"/>
          </w:rPr>
          <w:t>]</w:t>
        </w:r>
      </w:sdtContent>
    </w:sdt>
  </w:p>
  <w:p w14:paraId="2B740DF1" w14:textId="77777777" w:rsidR="006A2314" w:rsidRPr="007D3635" w:rsidRDefault="006A2314" w:rsidP="0063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EF02B3" w14:textId="77777777" w:rsidR="00711DA2" w:rsidRDefault="00711DA2" w:rsidP="00634F96">
      <w:r>
        <w:separator/>
      </w:r>
    </w:p>
  </w:footnote>
  <w:footnote w:type="continuationSeparator" w:id="0">
    <w:p w14:paraId="2ACFAC06" w14:textId="77777777" w:rsidR="00711DA2" w:rsidRDefault="00711DA2" w:rsidP="00634F96">
      <w:r>
        <w:continuationSeparator/>
      </w:r>
    </w:p>
  </w:footnote>
  <w:footnote w:type="continuationNotice" w:id="1">
    <w:p w14:paraId="3C657FB0" w14:textId="77777777" w:rsidR="00711DA2" w:rsidRDefault="00711DA2" w:rsidP="00634F96"/>
  </w:footnote>
  <w:footnote w:id="2">
    <w:p w14:paraId="541A82C5" w14:textId="324BD27D" w:rsidR="00E43060" w:rsidRDefault="00E43060">
      <w:pPr>
        <w:pStyle w:val="FootnoteText"/>
      </w:pPr>
      <w:r>
        <w:rPr>
          <w:rStyle w:val="FootnoteReference"/>
        </w:rPr>
        <w:footnoteRef/>
      </w:r>
      <w:r>
        <w:t xml:space="preserve"> </w:t>
      </w:r>
      <w:r>
        <w:rPr>
          <w:szCs w:val="22"/>
        </w:rPr>
        <w:t xml:space="preserve">Effects of visually presented context seem to be strongest when the relevant visual evidence is particularly clear </w:t>
      </w:r>
      <w:r w:rsidR="00F009B1">
        <w:rPr>
          <w:szCs w:val="22"/>
        </w:rPr>
        <w:t xml:space="preserve">and </w:t>
      </w:r>
      <w:r>
        <w:rPr>
          <w:szCs w:val="22"/>
        </w:rPr>
        <w:t xml:space="preserve">still present during the articulation of the target sound (see discussion in Fowler, 2006; Lotto &amp; Holt, 2006). </w:t>
      </w:r>
      <w:r w:rsidR="00F009B1">
        <w:rPr>
          <w:szCs w:val="22"/>
        </w:rPr>
        <w:t>We return to this in Experiment 2.</w:t>
      </w:r>
    </w:p>
  </w:footnote>
  <w:footnote w:id="3">
    <w:p w14:paraId="3CBC4CD4" w14:textId="7A6DEC10" w:rsidR="00690461" w:rsidRDefault="00690461">
      <w:pPr>
        <w:pStyle w:val="FootnoteText"/>
      </w:pPr>
      <w:r>
        <w:rPr>
          <w:rStyle w:val="FootnoteReference"/>
        </w:rPr>
        <w:footnoteRef/>
      </w:r>
      <w:r>
        <w:t xml:space="preserve"> </w:t>
      </w:r>
      <w:r w:rsidR="001D649A">
        <w:rPr>
          <w:szCs w:val="22"/>
        </w:rPr>
        <w:t>Only a</w:t>
      </w:r>
      <w:r>
        <w:rPr>
          <w:szCs w:val="22"/>
        </w:rPr>
        <w:t xml:space="preserve"> few p</w:t>
      </w:r>
      <w:r w:rsidRPr="00ED3418">
        <w:rPr>
          <w:szCs w:val="22"/>
        </w:rPr>
        <w:t xml:space="preserve">revious studies </w:t>
      </w:r>
      <w:r w:rsidRPr="001D649A">
        <w:rPr>
          <w:szCs w:val="22"/>
        </w:rPr>
        <w:t>have</w:t>
      </w:r>
      <w:r w:rsidRPr="00ED3418">
        <w:rPr>
          <w:szCs w:val="22"/>
        </w:rPr>
        <w:t xml:space="preserve"> gradiently manipulated visual cues to articulation</w:t>
      </w:r>
      <w:r w:rsidR="001D649A">
        <w:rPr>
          <w:szCs w:val="22"/>
        </w:rPr>
        <w:t xml:space="preserve"> </w:t>
      </w:r>
      <w:r w:rsidR="001D649A" w:rsidRPr="00ED3418">
        <w:rPr>
          <w:szCs w:val="22"/>
        </w:rPr>
        <w:t>(</w:t>
      </w:r>
      <w:r w:rsidR="001D649A">
        <w:rPr>
          <w:szCs w:val="22"/>
        </w:rPr>
        <w:t xml:space="preserve">e.g., </w:t>
      </w:r>
      <w:r w:rsidR="001D649A" w:rsidRPr="00ED3418">
        <w:rPr>
          <w:szCs w:val="22"/>
        </w:rPr>
        <w:t>Bejjanki et al., 2011</w:t>
      </w:r>
      <w:r w:rsidR="001D649A">
        <w:rPr>
          <w:szCs w:val="22"/>
        </w:rPr>
        <w:t>; Kang, Johnson, &amp; Finley, 2016). The studies</w:t>
      </w:r>
      <w:r w:rsidRPr="00ED3418">
        <w:rPr>
          <w:szCs w:val="22"/>
        </w:rPr>
        <w:t xml:space="preserve"> have employed </w:t>
      </w:r>
      <w:r w:rsidR="001D649A">
        <w:rPr>
          <w:szCs w:val="22"/>
        </w:rPr>
        <w:t>either</w:t>
      </w:r>
      <w:r w:rsidR="001D649A" w:rsidRPr="00ED3418">
        <w:rPr>
          <w:szCs w:val="22"/>
        </w:rPr>
        <w:t xml:space="preserve"> </w:t>
      </w:r>
      <w:r w:rsidR="001D649A">
        <w:rPr>
          <w:szCs w:val="22"/>
        </w:rPr>
        <w:t xml:space="preserve">obvious </w:t>
      </w:r>
      <w:r w:rsidRPr="00ED3418">
        <w:rPr>
          <w:szCs w:val="22"/>
        </w:rPr>
        <w:t>animation,</w:t>
      </w:r>
      <w:r>
        <w:rPr>
          <w:szCs w:val="22"/>
        </w:rPr>
        <w:t xml:space="preserve"> or a single ‘ambiguous’ </w:t>
      </w:r>
      <w:r w:rsidRPr="00ED3418">
        <w:rPr>
          <w:szCs w:val="22"/>
        </w:rPr>
        <w:t xml:space="preserve">real-life </w:t>
      </w:r>
      <w:r>
        <w:rPr>
          <w:szCs w:val="22"/>
        </w:rPr>
        <w:t>video. N</w:t>
      </w:r>
      <w:r w:rsidRPr="00ED3418">
        <w:rPr>
          <w:szCs w:val="22"/>
        </w:rPr>
        <w:t>one of the</w:t>
      </w:r>
      <w:r w:rsidR="001D649A">
        <w:rPr>
          <w:szCs w:val="22"/>
        </w:rPr>
        <w:t>se</w:t>
      </w:r>
      <w:r w:rsidRPr="00ED3418">
        <w:rPr>
          <w:szCs w:val="22"/>
        </w:rPr>
        <w:t xml:space="preserve"> studies </w:t>
      </w:r>
      <w:r>
        <w:rPr>
          <w:szCs w:val="22"/>
        </w:rPr>
        <w:t>model</w:t>
      </w:r>
      <w:r w:rsidR="001D649A">
        <w:rPr>
          <w:szCs w:val="22"/>
        </w:rPr>
        <w:t>ed</w:t>
      </w:r>
      <w:r>
        <w:rPr>
          <w:szCs w:val="22"/>
        </w:rPr>
        <w:t xml:space="preserve"> the visual consequences of </w:t>
      </w:r>
      <w:r w:rsidR="001D649A">
        <w:rPr>
          <w:szCs w:val="22"/>
        </w:rPr>
        <w:t>an articulatory obstruction (like a</w:t>
      </w:r>
      <w:r w:rsidRPr="00ED3418">
        <w:rPr>
          <w:szCs w:val="22"/>
        </w:rPr>
        <w:t xml:space="preserve"> pen in the mouth</w:t>
      </w:r>
      <w:r w:rsidR="001D649A">
        <w:rPr>
          <w:szCs w:val="22"/>
        </w:rPr>
        <w:t>)</w:t>
      </w:r>
      <w:r w:rsidRPr="00ED3418">
        <w:rPr>
          <w:szCs w:val="22"/>
        </w:rPr>
        <w:t>.</w:t>
      </w:r>
    </w:p>
  </w:footnote>
  <w:footnote w:id="4">
    <w:p w14:paraId="4A0EC9EA" w14:textId="74F68C8C" w:rsidR="00754F17" w:rsidRDefault="00754F17">
      <w:pPr>
        <w:pStyle w:val="FootnoteText"/>
      </w:pPr>
      <w:r>
        <w:rPr>
          <w:rStyle w:val="FootnoteReference"/>
        </w:rPr>
        <w:footnoteRef/>
      </w:r>
      <w:r>
        <w:t xml:space="preserve"> </w:t>
      </w:r>
      <w:r w:rsidR="0088574B">
        <w:t>Block was included in the analysis to provide a baseline for planned subsequent experiments on question (2) mentioned in the Open Science Statement. The inclusion does not, however, change any of the results.</w:t>
      </w:r>
      <w:r w:rsidR="00CB6FBE" w:rsidRPr="00CB6FBE">
        <w:t xml:space="preserve"> </w:t>
      </w:r>
      <w:r w:rsidR="00CB6FBE">
        <w:t>Additional analyses strongly supported linear effects of acoustic continuum and non-linear effects of test blocks for all experiments. The results we report below replicate when standard linear effects used for continuum and block.</w:t>
      </w:r>
    </w:p>
  </w:footnote>
  <w:footnote w:id="5">
    <w:p w14:paraId="1C0DEE1F" w14:textId="095EBD3A" w:rsidR="000A4738" w:rsidRDefault="000A4738" w:rsidP="000A4738">
      <w:pPr>
        <w:pStyle w:val="FootnoteText"/>
      </w:pPr>
      <w:r>
        <w:rPr>
          <w:rStyle w:val="FootnoteReference"/>
        </w:rPr>
        <w:footnoteRef/>
      </w:r>
      <w:r>
        <w:t xml:space="preserve"> Here and f</w:t>
      </w:r>
      <w:r w:rsidRPr="000A4738">
        <w:t>or all</w:t>
      </w:r>
      <w:r>
        <w:t xml:space="preserve"> other</w:t>
      </w:r>
      <w:r w:rsidRPr="000A4738">
        <w:t xml:space="preserve"> experiments, </w:t>
      </w:r>
      <w:r>
        <w:t xml:space="preserve">all ‘main’ </w:t>
      </w:r>
      <w:r w:rsidRPr="000A4738">
        <w:t>effects were assessed in the center of the acoustic continuum for the first test block (</w:t>
      </w:r>
      <w:r w:rsidR="00942401">
        <w:t>following</w:t>
      </w:r>
      <w:r w:rsidRPr="000A4738">
        <w:t xml:space="preserve"> Liu &amp; Jaeger, 2018, 2019). </w:t>
      </w:r>
    </w:p>
  </w:footnote>
  <w:footnote w:id="6">
    <w:p w14:paraId="37FE2580" w14:textId="24EECF79" w:rsidR="005105AE" w:rsidRDefault="005105AE">
      <w:pPr>
        <w:pStyle w:val="FootnoteText"/>
      </w:pPr>
      <w:r>
        <w:rPr>
          <w:rStyle w:val="FootnoteReference"/>
        </w:rPr>
        <w:footnoteRef/>
      </w:r>
      <w:r>
        <w:t xml:space="preserve"> </w:t>
      </w:r>
      <w:r w:rsidR="00942401">
        <w:t xml:space="preserve">Participants did, however, struggle with the more complex task of </w:t>
      </w:r>
      <w:r>
        <w:t>Experiment 2b</w:t>
      </w:r>
      <w:r w:rsidR="00942401">
        <w:t>, leading to a higher</w:t>
      </w:r>
      <w:r>
        <w:t xml:space="preserve"> rate of participant exclusions (&gt; 25</w:t>
      </w:r>
      <w:r w:rsidR="00942401">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FBF6C" w14:textId="187FCDA6" w:rsidR="003D72BC" w:rsidRDefault="003D72BC" w:rsidP="00634F96">
    <w:pPr>
      <w:pStyle w:val="Header"/>
    </w:pPr>
    <w:r>
      <w:rPr>
        <w:rFonts w:hint="eastAsia"/>
      </w:rPr>
      <w:t xml:space="preserve">Running head: </w:t>
    </w:r>
    <w:r w:rsidR="003F4CC8" w:rsidRPr="003F4CC8">
      <w:t>Compensation</w:t>
    </w:r>
    <w:r w:rsidR="003F4CC8" w:rsidRPr="003F4CC8">
      <w:rPr>
        <w:szCs w:val="22"/>
      </w:rPr>
      <w:t xml:space="preserve"> in audiovisual speech perception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708F"/>
    <w:multiLevelType w:val="hybridMultilevel"/>
    <w:tmpl w:val="5ECC2A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020F9"/>
    <w:multiLevelType w:val="hybridMultilevel"/>
    <w:tmpl w:val="68723FD0"/>
    <w:lvl w:ilvl="0" w:tplc="1A8CF5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A23730"/>
    <w:multiLevelType w:val="hybridMultilevel"/>
    <w:tmpl w:val="C2FA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125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6D17AE1"/>
    <w:multiLevelType w:val="hybridMultilevel"/>
    <w:tmpl w:val="63D663EE"/>
    <w:lvl w:ilvl="0" w:tplc="644AD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25013C"/>
    <w:multiLevelType w:val="hybridMultilevel"/>
    <w:tmpl w:val="A1442F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683475"/>
    <w:multiLevelType w:val="hybridMultilevel"/>
    <w:tmpl w:val="35BA944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8A481B"/>
    <w:multiLevelType w:val="hybridMultilevel"/>
    <w:tmpl w:val="E11E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02138C"/>
    <w:multiLevelType w:val="hybridMultilevel"/>
    <w:tmpl w:val="0594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12CE0"/>
    <w:multiLevelType w:val="hybridMultilevel"/>
    <w:tmpl w:val="0C544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667173"/>
    <w:multiLevelType w:val="hybridMultilevel"/>
    <w:tmpl w:val="335249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773C1"/>
    <w:multiLevelType w:val="hybridMultilevel"/>
    <w:tmpl w:val="D332E376"/>
    <w:lvl w:ilvl="0" w:tplc="49A848C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669E6"/>
    <w:multiLevelType w:val="hybridMultilevel"/>
    <w:tmpl w:val="007255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5374C3"/>
    <w:multiLevelType w:val="hybridMultilevel"/>
    <w:tmpl w:val="3EAA7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AA7AD9"/>
    <w:multiLevelType w:val="hybridMultilevel"/>
    <w:tmpl w:val="75D62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A91ED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DFC549B"/>
    <w:multiLevelType w:val="hybridMultilevel"/>
    <w:tmpl w:val="1B2015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100021D"/>
    <w:multiLevelType w:val="hybridMultilevel"/>
    <w:tmpl w:val="A1FA5E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38F2AA6"/>
    <w:multiLevelType w:val="hybridMultilevel"/>
    <w:tmpl w:val="A2E2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D54FF0"/>
    <w:multiLevelType w:val="hybridMultilevel"/>
    <w:tmpl w:val="26F4A22C"/>
    <w:lvl w:ilvl="0" w:tplc="5394D086">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93430D"/>
    <w:multiLevelType w:val="hybridMultilevel"/>
    <w:tmpl w:val="1AC0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B107CB"/>
    <w:multiLevelType w:val="hybridMultilevel"/>
    <w:tmpl w:val="55B6AEBC"/>
    <w:lvl w:ilvl="0" w:tplc="40CE70F8">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211A8A"/>
    <w:multiLevelType w:val="hybridMultilevel"/>
    <w:tmpl w:val="9FC0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47123D"/>
    <w:multiLevelType w:val="hybridMultilevel"/>
    <w:tmpl w:val="0F8CAB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533DA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B71A38"/>
    <w:multiLevelType w:val="hybridMultilevel"/>
    <w:tmpl w:val="35AEE4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AEF7357"/>
    <w:multiLevelType w:val="hybridMultilevel"/>
    <w:tmpl w:val="059C94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6461A3"/>
    <w:multiLevelType w:val="hybridMultilevel"/>
    <w:tmpl w:val="27E0013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5E0349"/>
    <w:multiLevelType w:val="hybridMultilevel"/>
    <w:tmpl w:val="BB9241C2"/>
    <w:lvl w:ilvl="0" w:tplc="04090001">
      <w:start w:val="1"/>
      <w:numFmt w:val="bullet"/>
      <w:lvlText w:val=""/>
      <w:lvlJc w:val="left"/>
      <w:pPr>
        <w:ind w:left="720" w:hanging="360"/>
      </w:pPr>
      <w:rPr>
        <w:rFonts w:ascii="Symbol" w:hAnsi="Symbol" w:hint="default"/>
      </w:rPr>
    </w:lvl>
    <w:lvl w:ilvl="1" w:tplc="40CE70F8">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7D3268"/>
    <w:multiLevelType w:val="hybridMultilevel"/>
    <w:tmpl w:val="0D5014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BD5118"/>
    <w:multiLevelType w:val="hybridMultilevel"/>
    <w:tmpl w:val="AD1EE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F75348"/>
    <w:multiLevelType w:val="hybridMultilevel"/>
    <w:tmpl w:val="884A0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F469F9"/>
    <w:multiLevelType w:val="hybridMultilevel"/>
    <w:tmpl w:val="6728F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2585DEA"/>
    <w:multiLevelType w:val="hybridMultilevel"/>
    <w:tmpl w:val="4558C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69A3631"/>
    <w:multiLevelType w:val="multilevel"/>
    <w:tmpl w:val="4BE8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3C060E"/>
    <w:multiLevelType w:val="hybridMultilevel"/>
    <w:tmpl w:val="D00AAFA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B5825C2"/>
    <w:multiLevelType w:val="hybridMultilevel"/>
    <w:tmpl w:val="75FEE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DE75FBC"/>
    <w:multiLevelType w:val="hybridMultilevel"/>
    <w:tmpl w:val="D87C9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69563E"/>
    <w:multiLevelType w:val="hybridMultilevel"/>
    <w:tmpl w:val="87E4AA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721901104">
    <w:abstractNumId w:val="23"/>
  </w:num>
  <w:num w:numId="2" w16cid:durableId="1937470372">
    <w:abstractNumId w:val="28"/>
  </w:num>
  <w:num w:numId="3" w16cid:durableId="284237462">
    <w:abstractNumId w:val="3"/>
  </w:num>
  <w:num w:numId="4" w16cid:durableId="844127995">
    <w:abstractNumId w:val="15"/>
  </w:num>
  <w:num w:numId="5" w16cid:durableId="862014625">
    <w:abstractNumId w:val="10"/>
  </w:num>
  <w:num w:numId="6" w16cid:durableId="604077374">
    <w:abstractNumId w:val="18"/>
  </w:num>
  <w:num w:numId="7" w16cid:durableId="241372837">
    <w:abstractNumId w:val="24"/>
  </w:num>
  <w:num w:numId="8" w16cid:durableId="1642466594">
    <w:abstractNumId w:val="36"/>
  </w:num>
  <w:num w:numId="9" w16cid:durableId="433138005">
    <w:abstractNumId w:val="13"/>
  </w:num>
  <w:num w:numId="10" w16cid:durableId="669530973">
    <w:abstractNumId w:val="22"/>
  </w:num>
  <w:num w:numId="11" w16cid:durableId="420563296">
    <w:abstractNumId w:val="21"/>
  </w:num>
  <w:num w:numId="12" w16cid:durableId="578907855">
    <w:abstractNumId w:val="17"/>
  </w:num>
  <w:num w:numId="13" w16cid:durableId="178127849">
    <w:abstractNumId w:val="19"/>
  </w:num>
  <w:num w:numId="14" w16cid:durableId="636649434">
    <w:abstractNumId w:val="20"/>
  </w:num>
  <w:num w:numId="15" w16cid:durableId="694696527">
    <w:abstractNumId w:val="26"/>
  </w:num>
  <w:num w:numId="16" w16cid:durableId="1765297479">
    <w:abstractNumId w:val="27"/>
  </w:num>
  <w:num w:numId="17" w16cid:durableId="40986502">
    <w:abstractNumId w:val="11"/>
  </w:num>
  <w:num w:numId="18" w16cid:durableId="927930495">
    <w:abstractNumId w:val="12"/>
  </w:num>
  <w:num w:numId="19" w16cid:durableId="1700011789">
    <w:abstractNumId w:val="33"/>
  </w:num>
  <w:num w:numId="20" w16cid:durableId="1229146778">
    <w:abstractNumId w:val="30"/>
  </w:num>
  <w:num w:numId="21" w16cid:durableId="220216002">
    <w:abstractNumId w:val="8"/>
  </w:num>
  <w:num w:numId="22" w16cid:durableId="14580772">
    <w:abstractNumId w:val="9"/>
  </w:num>
  <w:num w:numId="23" w16cid:durableId="97608300">
    <w:abstractNumId w:val="5"/>
  </w:num>
  <w:num w:numId="24" w16cid:durableId="1378550822">
    <w:abstractNumId w:val="38"/>
  </w:num>
  <w:num w:numId="25" w16cid:durableId="1075905966">
    <w:abstractNumId w:val="6"/>
  </w:num>
  <w:num w:numId="26" w16cid:durableId="1110510486">
    <w:abstractNumId w:val="7"/>
  </w:num>
  <w:num w:numId="27" w16cid:durableId="214775573">
    <w:abstractNumId w:val="31"/>
  </w:num>
  <w:num w:numId="28" w16cid:durableId="457457634">
    <w:abstractNumId w:val="35"/>
  </w:num>
  <w:num w:numId="29" w16cid:durableId="1685400787">
    <w:abstractNumId w:val="25"/>
  </w:num>
  <w:num w:numId="30" w16cid:durableId="1104881152">
    <w:abstractNumId w:val="1"/>
  </w:num>
  <w:num w:numId="31" w16cid:durableId="1181970774">
    <w:abstractNumId w:val="4"/>
  </w:num>
  <w:num w:numId="32" w16cid:durableId="501244050">
    <w:abstractNumId w:val="2"/>
  </w:num>
  <w:num w:numId="33" w16cid:durableId="1135177154">
    <w:abstractNumId w:val="29"/>
  </w:num>
  <w:num w:numId="34" w16cid:durableId="437023721">
    <w:abstractNumId w:val="0"/>
  </w:num>
  <w:num w:numId="35" w16cid:durableId="809710676">
    <w:abstractNumId w:val="16"/>
  </w:num>
  <w:num w:numId="36" w16cid:durableId="851724587">
    <w:abstractNumId w:val="14"/>
  </w:num>
  <w:num w:numId="37" w16cid:durableId="148057100">
    <w:abstractNumId w:val="37"/>
  </w:num>
  <w:num w:numId="38" w16cid:durableId="284389552">
    <w:abstractNumId w:val="34"/>
  </w:num>
  <w:num w:numId="39" w16cid:durableId="1069810163">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Cummings, Shawn">
    <w15:presenceInfo w15:providerId="AD" w15:userId="S::shawn.cummings@uconn.edu::de2d00fc-0438-4d53-9dfb-ffd47e6e92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994"/>
    <w:rsid w:val="000004A0"/>
    <w:rsid w:val="00000734"/>
    <w:rsid w:val="0000085B"/>
    <w:rsid w:val="00000B12"/>
    <w:rsid w:val="0000116C"/>
    <w:rsid w:val="000012CC"/>
    <w:rsid w:val="00001D7D"/>
    <w:rsid w:val="00001FDE"/>
    <w:rsid w:val="00002B0D"/>
    <w:rsid w:val="000030F9"/>
    <w:rsid w:val="000032A1"/>
    <w:rsid w:val="00003A32"/>
    <w:rsid w:val="00003B95"/>
    <w:rsid w:val="00003C91"/>
    <w:rsid w:val="00003EAB"/>
    <w:rsid w:val="00004207"/>
    <w:rsid w:val="0000442F"/>
    <w:rsid w:val="000050C9"/>
    <w:rsid w:val="00005189"/>
    <w:rsid w:val="00005225"/>
    <w:rsid w:val="000058BA"/>
    <w:rsid w:val="00005DAE"/>
    <w:rsid w:val="0000719E"/>
    <w:rsid w:val="0000721A"/>
    <w:rsid w:val="000079D6"/>
    <w:rsid w:val="00007B8A"/>
    <w:rsid w:val="00007C43"/>
    <w:rsid w:val="00007C4C"/>
    <w:rsid w:val="00007C5D"/>
    <w:rsid w:val="00010071"/>
    <w:rsid w:val="0001026B"/>
    <w:rsid w:val="0001046B"/>
    <w:rsid w:val="00010661"/>
    <w:rsid w:val="00011997"/>
    <w:rsid w:val="00011EE2"/>
    <w:rsid w:val="00011F7B"/>
    <w:rsid w:val="00012146"/>
    <w:rsid w:val="000122A8"/>
    <w:rsid w:val="0001298E"/>
    <w:rsid w:val="000129ED"/>
    <w:rsid w:val="00012A87"/>
    <w:rsid w:val="00012D4D"/>
    <w:rsid w:val="000139CF"/>
    <w:rsid w:val="000145C9"/>
    <w:rsid w:val="0001465C"/>
    <w:rsid w:val="000146D8"/>
    <w:rsid w:val="00014DCC"/>
    <w:rsid w:val="000153D3"/>
    <w:rsid w:val="00015944"/>
    <w:rsid w:val="00015C28"/>
    <w:rsid w:val="00016037"/>
    <w:rsid w:val="00016354"/>
    <w:rsid w:val="000164B1"/>
    <w:rsid w:val="000165BA"/>
    <w:rsid w:val="00016F58"/>
    <w:rsid w:val="00017AE5"/>
    <w:rsid w:val="00017DA7"/>
    <w:rsid w:val="000209E3"/>
    <w:rsid w:val="000209FB"/>
    <w:rsid w:val="00020FF9"/>
    <w:rsid w:val="0002135A"/>
    <w:rsid w:val="00021630"/>
    <w:rsid w:val="00021A17"/>
    <w:rsid w:val="00021B4F"/>
    <w:rsid w:val="0002209A"/>
    <w:rsid w:val="00022800"/>
    <w:rsid w:val="00023A65"/>
    <w:rsid w:val="00023B95"/>
    <w:rsid w:val="0002442C"/>
    <w:rsid w:val="00024729"/>
    <w:rsid w:val="00024767"/>
    <w:rsid w:val="0002492A"/>
    <w:rsid w:val="0002504C"/>
    <w:rsid w:val="00025332"/>
    <w:rsid w:val="00025E2F"/>
    <w:rsid w:val="00025F83"/>
    <w:rsid w:val="00026C2B"/>
    <w:rsid w:val="00026CB7"/>
    <w:rsid w:val="00027681"/>
    <w:rsid w:val="000277FC"/>
    <w:rsid w:val="0003068D"/>
    <w:rsid w:val="00031AD5"/>
    <w:rsid w:val="00031B0E"/>
    <w:rsid w:val="00032051"/>
    <w:rsid w:val="000320B8"/>
    <w:rsid w:val="00032124"/>
    <w:rsid w:val="00032A4C"/>
    <w:rsid w:val="00033255"/>
    <w:rsid w:val="000334C3"/>
    <w:rsid w:val="00033B78"/>
    <w:rsid w:val="00033C46"/>
    <w:rsid w:val="00033E58"/>
    <w:rsid w:val="00033F26"/>
    <w:rsid w:val="000346ED"/>
    <w:rsid w:val="00034AA4"/>
    <w:rsid w:val="00035982"/>
    <w:rsid w:val="000364AF"/>
    <w:rsid w:val="0003679A"/>
    <w:rsid w:val="00036A7C"/>
    <w:rsid w:val="00036DE1"/>
    <w:rsid w:val="0003780C"/>
    <w:rsid w:val="00037E4C"/>
    <w:rsid w:val="00040A05"/>
    <w:rsid w:val="00040B67"/>
    <w:rsid w:val="000410DC"/>
    <w:rsid w:val="00041BED"/>
    <w:rsid w:val="00041E7B"/>
    <w:rsid w:val="00042B97"/>
    <w:rsid w:val="000430B9"/>
    <w:rsid w:val="000433F0"/>
    <w:rsid w:val="000435B1"/>
    <w:rsid w:val="00043915"/>
    <w:rsid w:val="00044013"/>
    <w:rsid w:val="00044339"/>
    <w:rsid w:val="000446BF"/>
    <w:rsid w:val="00044DD9"/>
    <w:rsid w:val="00045234"/>
    <w:rsid w:val="00045D43"/>
    <w:rsid w:val="00046255"/>
    <w:rsid w:val="00046C11"/>
    <w:rsid w:val="00047000"/>
    <w:rsid w:val="000472DF"/>
    <w:rsid w:val="00047685"/>
    <w:rsid w:val="00047CF4"/>
    <w:rsid w:val="00047DEB"/>
    <w:rsid w:val="00050F34"/>
    <w:rsid w:val="0005128E"/>
    <w:rsid w:val="0005150C"/>
    <w:rsid w:val="00051FFD"/>
    <w:rsid w:val="000537D7"/>
    <w:rsid w:val="00053963"/>
    <w:rsid w:val="00053E72"/>
    <w:rsid w:val="00054B2B"/>
    <w:rsid w:val="0005636F"/>
    <w:rsid w:val="00056F4F"/>
    <w:rsid w:val="000571E5"/>
    <w:rsid w:val="00057517"/>
    <w:rsid w:val="0005775F"/>
    <w:rsid w:val="00057831"/>
    <w:rsid w:val="00057C6E"/>
    <w:rsid w:val="00060578"/>
    <w:rsid w:val="000610DD"/>
    <w:rsid w:val="000616BE"/>
    <w:rsid w:val="00061D60"/>
    <w:rsid w:val="0006238F"/>
    <w:rsid w:val="00063A1B"/>
    <w:rsid w:val="000642D8"/>
    <w:rsid w:val="000646DD"/>
    <w:rsid w:val="0006481E"/>
    <w:rsid w:val="00064EC0"/>
    <w:rsid w:val="0006539E"/>
    <w:rsid w:val="00065541"/>
    <w:rsid w:val="000658A4"/>
    <w:rsid w:val="00066508"/>
    <w:rsid w:val="000665D4"/>
    <w:rsid w:val="00066B93"/>
    <w:rsid w:val="00066DBA"/>
    <w:rsid w:val="00066FA4"/>
    <w:rsid w:val="00067538"/>
    <w:rsid w:val="000677D3"/>
    <w:rsid w:val="00067907"/>
    <w:rsid w:val="000704AF"/>
    <w:rsid w:val="00070699"/>
    <w:rsid w:val="0007076A"/>
    <w:rsid w:val="00070797"/>
    <w:rsid w:val="000708F0"/>
    <w:rsid w:val="00071665"/>
    <w:rsid w:val="00071A3D"/>
    <w:rsid w:val="00072343"/>
    <w:rsid w:val="0007257F"/>
    <w:rsid w:val="000729F8"/>
    <w:rsid w:val="0007310F"/>
    <w:rsid w:val="0007325D"/>
    <w:rsid w:val="000734FB"/>
    <w:rsid w:val="00073874"/>
    <w:rsid w:val="00073DC7"/>
    <w:rsid w:val="000743B8"/>
    <w:rsid w:val="00074466"/>
    <w:rsid w:val="000748C5"/>
    <w:rsid w:val="000758F1"/>
    <w:rsid w:val="00075D05"/>
    <w:rsid w:val="00076617"/>
    <w:rsid w:val="00076B3A"/>
    <w:rsid w:val="00076F72"/>
    <w:rsid w:val="000776B6"/>
    <w:rsid w:val="00077AE8"/>
    <w:rsid w:val="00077BB2"/>
    <w:rsid w:val="00077F52"/>
    <w:rsid w:val="00080352"/>
    <w:rsid w:val="0008060A"/>
    <w:rsid w:val="0008061F"/>
    <w:rsid w:val="000806AB"/>
    <w:rsid w:val="000807F0"/>
    <w:rsid w:val="0008080F"/>
    <w:rsid w:val="0008084D"/>
    <w:rsid w:val="00082417"/>
    <w:rsid w:val="000825D0"/>
    <w:rsid w:val="00082B36"/>
    <w:rsid w:val="00082BD3"/>
    <w:rsid w:val="00083309"/>
    <w:rsid w:val="00083D2D"/>
    <w:rsid w:val="00083F85"/>
    <w:rsid w:val="00084253"/>
    <w:rsid w:val="00085418"/>
    <w:rsid w:val="0008558D"/>
    <w:rsid w:val="000856D6"/>
    <w:rsid w:val="0008606B"/>
    <w:rsid w:val="00086093"/>
    <w:rsid w:val="00086EB2"/>
    <w:rsid w:val="00087309"/>
    <w:rsid w:val="00090052"/>
    <w:rsid w:val="000902D0"/>
    <w:rsid w:val="000907EE"/>
    <w:rsid w:val="00090DCC"/>
    <w:rsid w:val="00090DE3"/>
    <w:rsid w:val="00090FEC"/>
    <w:rsid w:val="00091627"/>
    <w:rsid w:val="00091BBA"/>
    <w:rsid w:val="00091BEF"/>
    <w:rsid w:val="00091EE4"/>
    <w:rsid w:val="000922F6"/>
    <w:rsid w:val="00092505"/>
    <w:rsid w:val="000938BC"/>
    <w:rsid w:val="00093A2F"/>
    <w:rsid w:val="000950E5"/>
    <w:rsid w:val="000954E4"/>
    <w:rsid w:val="00095899"/>
    <w:rsid w:val="00095DCA"/>
    <w:rsid w:val="00095ECC"/>
    <w:rsid w:val="0009602D"/>
    <w:rsid w:val="000960FC"/>
    <w:rsid w:val="0009637E"/>
    <w:rsid w:val="00096656"/>
    <w:rsid w:val="000966DC"/>
    <w:rsid w:val="000967CD"/>
    <w:rsid w:val="00096875"/>
    <w:rsid w:val="00096E1C"/>
    <w:rsid w:val="0009717A"/>
    <w:rsid w:val="000972BA"/>
    <w:rsid w:val="0009738F"/>
    <w:rsid w:val="00097AA0"/>
    <w:rsid w:val="00097F68"/>
    <w:rsid w:val="000A01EC"/>
    <w:rsid w:val="000A079F"/>
    <w:rsid w:val="000A0B93"/>
    <w:rsid w:val="000A109F"/>
    <w:rsid w:val="000A112F"/>
    <w:rsid w:val="000A1405"/>
    <w:rsid w:val="000A15DB"/>
    <w:rsid w:val="000A3E42"/>
    <w:rsid w:val="000A3FF7"/>
    <w:rsid w:val="000A4738"/>
    <w:rsid w:val="000A47DE"/>
    <w:rsid w:val="000A517E"/>
    <w:rsid w:val="000A5C07"/>
    <w:rsid w:val="000A5FEC"/>
    <w:rsid w:val="000A6ABA"/>
    <w:rsid w:val="000A6DD0"/>
    <w:rsid w:val="000A7138"/>
    <w:rsid w:val="000A7168"/>
    <w:rsid w:val="000A7355"/>
    <w:rsid w:val="000A78F7"/>
    <w:rsid w:val="000A7B7C"/>
    <w:rsid w:val="000B0D42"/>
    <w:rsid w:val="000B123A"/>
    <w:rsid w:val="000B16A8"/>
    <w:rsid w:val="000B1E56"/>
    <w:rsid w:val="000B29E3"/>
    <w:rsid w:val="000B3090"/>
    <w:rsid w:val="000B3584"/>
    <w:rsid w:val="000B4370"/>
    <w:rsid w:val="000B4B03"/>
    <w:rsid w:val="000B4FDC"/>
    <w:rsid w:val="000B5F36"/>
    <w:rsid w:val="000B6024"/>
    <w:rsid w:val="000B6A81"/>
    <w:rsid w:val="000B71DE"/>
    <w:rsid w:val="000B71E5"/>
    <w:rsid w:val="000B71F0"/>
    <w:rsid w:val="000B73EB"/>
    <w:rsid w:val="000B7B1E"/>
    <w:rsid w:val="000B7B34"/>
    <w:rsid w:val="000B7EE3"/>
    <w:rsid w:val="000C09A3"/>
    <w:rsid w:val="000C0BFD"/>
    <w:rsid w:val="000C12FC"/>
    <w:rsid w:val="000C23AE"/>
    <w:rsid w:val="000C2B0A"/>
    <w:rsid w:val="000C34D2"/>
    <w:rsid w:val="000C3A9C"/>
    <w:rsid w:val="000C3BA4"/>
    <w:rsid w:val="000C3E12"/>
    <w:rsid w:val="000C414F"/>
    <w:rsid w:val="000C4411"/>
    <w:rsid w:val="000C4D35"/>
    <w:rsid w:val="000C546F"/>
    <w:rsid w:val="000C5B01"/>
    <w:rsid w:val="000C615B"/>
    <w:rsid w:val="000C61C3"/>
    <w:rsid w:val="000C6224"/>
    <w:rsid w:val="000C6BB2"/>
    <w:rsid w:val="000C6F66"/>
    <w:rsid w:val="000C7896"/>
    <w:rsid w:val="000C7906"/>
    <w:rsid w:val="000D0066"/>
    <w:rsid w:val="000D097A"/>
    <w:rsid w:val="000D0C5E"/>
    <w:rsid w:val="000D0F3B"/>
    <w:rsid w:val="000D272F"/>
    <w:rsid w:val="000D2900"/>
    <w:rsid w:val="000D2AE8"/>
    <w:rsid w:val="000D3022"/>
    <w:rsid w:val="000D32C8"/>
    <w:rsid w:val="000D358E"/>
    <w:rsid w:val="000D471F"/>
    <w:rsid w:val="000D4B14"/>
    <w:rsid w:val="000D59F2"/>
    <w:rsid w:val="000D5EBE"/>
    <w:rsid w:val="000D793B"/>
    <w:rsid w:val="000D7B98"/>
    <w:rsid w:val="000D7FE9"/>
    <w:rsid w:val="000E08F4"/>
    <w:rsid w:val="000E0BB5"/>
    <w:rsid w:val="000E19AB"/>
    <w:rsid w:val="000E2210"/>
    <w:rsid w:val="000E2896"/>
    <w:rsid w:val="000E2CD1"/>
    <w:rsid w:val="000E2FC8"/>
    <w:rsid w:val="000E3170"/>
    <w:rsid w:val="000E3457"/>
    <w:rsid w:val="000E370C"/>
    <w:rsid w:val="000E370F"/>
    <w:rsid w:val="000E46C1"/>
    <w:rsid w:val="000E4AA1"/>
    <w:rsid w:val="000E4D33"/>
    <w:rsid w:val="000E553A"/>
    <w:rsid w:val="000E574E"/>
    <w:rsid w:val="000E5A51"/>
    <w:rsid w:val="000E5E50"/>
    <w:rsid w:val="000E6AF6"/>
    <w:rsid w:val="000E7729"/>
    <w:rsid w:val="000E7CA9"/>
    <w:rsid w:val="000F0510"/>
    <w:rsid w:val="000F0CFC"/>
    <w:rsid w:val="000F191D"/>
    <w:rsid w:val="000F1A2E"/>
    <w:rsid w:val="000F2309"/>
    <w:rsid w:val="000F24A8"/>
    <w:rsid w:val="000F2D72"/>
    <w:rsid w:val="000F2E50"/>
    <w:rsid w:val="000F344E"/>
    <w:rsid w:val="000F41C2"/>
    <w:rsid w:val="000F425A"/>
    <w:rsid w:val="000F4642"/>
    <w:rsid w:val="000F4998"/>
    <w:rsid w:val="000F4B37"/>
    <w:rsid w:val="000F4F4C"/>
    <w:rsid w:val="000F508A"/>
    <w:rsid w:val="000F537F"/>
    <w:rsid w:val="000F5381"/>
    <w:rsid w:val="000F576A"/>
    <w:rsid w:val="000F5A66"/>
    <w:rsid w:val="000F63E9"/>
    <w:rsid w:val="000F64C1"/>
    <w:rsid w:val="000F6929"/>
    <w:rsid w:val="000F6AAE"/>
    <w:rsid w:val="000F6C82"/>
    <w:rsid w:val="000F703D"/>
    <w:rsid w:val="000F7189"/>
    <w:rsid w:val="000F7E3A"/>
    <w:rsid w:val="00100050"/>
    <w:rsid w:val="001010D7"/>
    <w:rsid w:val="0010125D"/>
    <w:rsid w:val="001016DA"/>
    <w:rsid w:val="00102065"/>
    <w:rsid w:val="00102A44"/>
    <w:rsid w:val="00103CDD"/>
    <w:rsid w:val="00103FDE"/>
    <w:rsid w:val="00104A37"/>
    <w:rsid w:val="00104EC0"/>
    <w:rsid w:val="00105BD6"/>
    <w:rsid w:val="00105F70"/>
    <w:rsid w:val="00106B31"/>
    <w:rsid w:val="00107797"/>
    <w:rsid w:val="001079B8"/>
    <w:rsid w:val="0011059A"/>
    <w:rsid w:val="00110838"/>
    <w:rsid w:val="001114C8"/>
    <w:rsid w:val="00111802"/>
    <w:rsid w:val="0011202A"/>
    <w:rsid w:val="00112214"/>
    <w:rsid w:val="00112965"/>
    <w:rsid w:val="00112CD5"/>
    <w:rsid w:val="0011338B"/>
    <w:rsid w:val="00113921"/>
    <w:rsid w:val="00113E93"/>
    <w:rsid w:val="00114659"/>
    <w:rsid w:val="00114DD7"/>
    <w:rsid w:val="001153C8"/>
    <w:rsid w:val="00115A56"/>
    <w:rsid w:val="00116288"/>
    <w:rsid w:val="001178C1"/>
    <w:rsid w:val="0011799D"/>
    <w:rsid w:val="00117CA8"/>
    <w:rsid w:val="001204FB"/>
    <w:rsid w:val="0012118B"/>
    <w:rsid w:val="00121988"/>
    <w:rsid w:val="00121D64"/>
    <w:rsid w:val="00123452"/>
    <w:rsid w:val="001246E9"/>
    <w:rsid w:val="00125190"/>
    <w:rsid w:val="00125218"/>
    <w:rsid w:val="00125795"/>
    <w:rsid w:val="0012585E"/>
    <w:rsid w:val="00125C73"/>
    <w:rsid w:val="0012600B"/>
    <w:rsid w:val="0012607A"/>
    <w:rsid w:val="00126506"/>
    <w:rsid w:val="001266A6"/>
    <w:rsid w:val="0012714F"/>
    <w:rsid w:val="00127274"/>
    <w:rsid w:val="001274CE"/>
    <w:rsid w:val="00127CB6"/>
    <w:rsid w:val="00127FC8"/>
    <w:rsid w:val="0013037A"/>
    <w:rsid w:val="001303F8"/>
    <w:rsid w:val="00130C3B"/>
    <w:rsid w:val="00130CAA"/>
    <w:rsid w:val="00131172"/>
    <w:rsid w:val="001317B4"/>
    <w:rsid w:val="001327F7"/>
    <w:rsid w:val="001329E0"/>
    <w:rsid w:val="00132C6D"/>
    <w:rsid w:val="00132D48"/>
    <w:rsid w:val="00133FCE"/>
    <w:rsid w:val="001341B9"/>
    <w:rsid w:val="00134935"/>
    <w:rsid w:val="00134A92"/>
    <w:rsid w:val="00134B9D"/>
    <w:rsid w:val="00134C06"/>
    <w:rsid w:val="00134D35"/>
    <w:rsid w:val="00135EC6"/>
    <w:rsid w:val="0013634D"/>
    <w:rsid w:val="001368B3"/>
    <w:rsid w:val="001372F9"/>
    <w:rsid w:val="00137D49"/>
    <w:rsid w:val="0014055D"/>
    <w:rsid w:val="00140645"/>
    <w:rsid w:val="001408DB"/>
    <w:rsid w:val="0014099C"/>
    <w:rsid w:val="00140C3C"/>
    <w:rsid w:val="0014167C"/>
    <w:rsid w:val="0014172D"/>
    <w:rsid w:val="00141869"/>
    <w:rsid w:val="00141B2F"/>
    <w:rsid w:val="00141DF6"/>
    <w:rsid w:val="00141EB4"/>
    <w:rsid w:val="001422D8"/>
    <w:rsid w:val="001422EE"/>
    <w:rsid w:val="00143685"/>
    <w:rsid w:val="001445EB"/>
    <w:rsid w:val="001459B4"/>
    <w:rsid w:val="0014636D"/>
    <w:rsid w:val="0014652E"/>
    <w:rsid w:val="00146EF0"/>
    <w:rsid w:val="00147575"/>
    <w:rsid w:val="00147C70"/>
    <w:rsid w:val="00147FCE"/>
    <w:rsid w:val="00150727"/>
    <w:rsid w:val="00150B8B"/>
    <w:rsid w:val="00151653"/>
    <w:rsid w:val="00152A11"/>
    <w:rsid w:val="00152F53"/>
    <w:rsid w:val="00152F7F"/>
    <w:rsid w:val="00153256"/>
    <w:rsid w:val="00153672"/>
    <w:rsid w:val="00153ABE"/>
    <w:rsid w:val="00153D99"/>
    <w:rsid w:val="00153F60"/>
    <w:rsid w:val="001557CE"/>
    <w:rsid w:val="00155DE0"/>
    <w:rsid w:val="001565B8"/>
    <w:rsid w:val="001572AF"/>
    <w:rsid w:val="00157C67"/>
    <w:rsid w:val="00160602"/>
    <w:rsid w:val="00160946"/>
    <w:rsid w:val="00160C8D"/>
    <w:rsid w:val="00160ED2"/>
    <w:rsid w:val="00161241"/>
    <w:rsid w:val="001615B7"/>
    <w:rsid w:val="00161BC0"/>
    <w:rsid w:val="00161C40"/>
    <w:rsid w:val="001620CC"/>
    <w:rsid w:val="00162110"/>
    <w:rsid w:val="00162F9C"/>
    <w:rsid w:val="00163162"/>
    <w:rsid w:val="001632D8"/>
    <w:rsid w:val="001635E5"/>
    <w:rsid w:val="001636E1"/>
    <w:rsid w:val="001643A6"/>
    <w:rsid w:val="00164CC1"/>
    <w:rsid w:val="0016567F"/>
    <w:rsid w:val="0016589A"/>
    <w:rsid w:val="00165A02"/>
    <w:rsid w:val="00165B65"/>
    <w:rsid w:val="00165D65"/>
    <w:rsid w:val="00166288"/>
    <w:rsid w:val="0016724F"/>
    <w:rsid w:val="0016763B"/>
    <w:rsid w:val="00167EC5"/>
    <w:rsid w:val="001707F0"/>
    <w:rsid w:val="00170B33"/>
    <w:rsid w:val="00170F3B"/>
    <w:rsid w:val="001710B1"/>
    <w:rsid w:val="001717C2"/>
    <w:rsid w:val="00172438"/>
    <w:rsid w:val="00172946"/>
    <w:rsid w:val="00172D88"/>
    <w:rsid w:val="00173684"/>
    <w:rsid w:val="001737C7"/>
    <w:rsid w:val="00174366"/>
    <w:rsid w:val="00174BF1"/>
    <w:rsid w:val="00174DFC"/>
    <w:rsid w:val="00174E23"/>
    <w:rsid w:val="00175892"/>
    <w:rsid w:val="00175A25"/>
    <w:rsid w:val="00175EF7"/>
    <w:rsid w:val="00175F64"/>
    <w:rsid w:val="00175FC6"/>
    <w:rsid w:val="0017600E"/>
    <w:rsid w:val="00176612"/>
    <w:rsid w:val="00176871"/>
    <w:rsid w:val="00176CAB"/>
    <w:rsid w:val="001772F1"/>
    <w:rsid w:val="00177820"/>
    <w:rsid w:val="00177AA5"/>
    <w:rsid w:val="00177B4B"/>
    <w:rsid w:val="00177FC0"/>
    <w:rsid w:val="0018000A"/>
    <w:rsid w:val="001801B6"/>
    <w:rsid w:val="0018051A"/>
    <w:rsid w:val="00180596"/>
    <w:rsid w:val="001805B3"/>
    <w:rsid w:val="00180C8F"/>
    <w:rsid w:val="00181953"/>
    <w:rsid w:val="00181C6B"/>
    <w:rsid w:val="00182024"/>
    <w:rsid w:val="001825E1"/>
    <w:rsid w:val="00182C92"/>
    <w:rsid w:val="00182C9F"/>
    <w:rsid w:val="00184017"/>
    <w:rsid w:val="00184E62"/>
    <w:rsid w:val="0018520A"/>
    <w:rsid w:val="00185B22"/>
    <w:rsid w:val="001861A5"/>
    <w:rsid w:val="00186ACF"/>
    <w:rsid w:val="00186F46"/>
    <w:rsid w:val="001874FA"/>
    <w:rsid w:val="00187CB2"/>
    <w:rsid w:val="0019074D"/>
    <w:rsid w:val="00190C23"/>
    <w:rsid w:val="0019197B"/>
    <w:rsid w:val="00191F38"/>
    <w:rsid w:val="00192C77"/>
    <w:rsid w:val="001938B1"/>
    <w:rsid w:val="00193A84"/>
    <w:rsid w:val="001946AD"/>
    <w:rsid w:val="00194BA7"/>
    <w:rsid w:val="0019528D"/>
    <w:rsid w:val="001955EB"/>
    <w:rsid w:val="0019574A"/>
    <w:rsid w:val="0019667F"/>
    <w:rsid w:val="00196C8A"/>
    <w:rsid w:val="0019718A"/>
    <w:rsid w:val="00197854"/>
    <w:rsid w:val="00197F1C"/>
    <w:rsid w:val="00197F2A"/>
    <w:rsid w:val="001A02B8"/>
    <w:rsid w:val="001A0AD1"/>
    <w:rsid w:val="001A15DD"/>
    <w:rsid w:val="001A176A"/>
    <w:rsid w:val="001A1B79"/>
    <w:rsid w:val="001A1EA5"/>
    <w:rsid w:val="001A256B"/>
    <w:rsid w:val="001A2C29"/>
    <w:rsid w:val="001A33CB"/>
    <w:rsid w:val="001A392D"/>
    <w:rsid w:val="001A3D3F"/>
    <w:rsid w:val="001A3E52"/>
    <w:rsid w:val="001A3F32"/>
    <w:rsid w:val="001A3F8D"/>
    <w:rsid w:val="001A45AF"/>
    <w:rsid w:val="001A4E6B"/>
    <w:rsid w:val="001A5186"/>
    <w:rsid w:val="001A5F62"/>
    <w:rsid w:val="001A774A"/>
    <w:rsid w:val="001A7C43"/>
    <w:rsid w:val="001B14F0"/>
    <w:rsid w:val="001B1639"/>
    <w:rsid w:val="001B16E6"/>
    <w:rsid w:val="001B1918"/>
    <w:rsid w:val="001B1A8F"/>
    <w:rsid w:val="001B22C1"/>
    <w:rsid w:val="001B2C41"/>
    <w:rsid w:val="001B376C"/>
    <w:rsid w:val="001B3F3C"/>
    <w:rsid w:val="001B4205"/>
    <w:rsid w:val="001B4382"/>
    <w:rsid w:val="001B458A"/>
    <w:rsid w:val="001B479E"/>
    <w:rsid w:val="001B529B"/>
    <w:rsid w:val="001B5470"/>
    <w:rsid w:val="001B57A7"/>
    <w:rsid w:val="001B5806"/>
    <w:rsid w:val="001B5A64"/>
    <w:rsid w:val="001B626D"/>
    <w:rsid w:val="001B6764"/>
    <w:rsid w:val="001B6B9C"/>
    <w:rsid w:val="001B73F8"/>
    <w:rsid w:val="001B7AFD"/>
    <w:rsid w:val="001B7E9C"/>
    <w:rsid w:val="001C033D"/>
    <w:rsid w:val="001C0532"/>
    <w:rsid w:val="001C19F4"/>
    <w:rsid w:val="001C239A"/>
    <w:rsid w:val="001C240B"/>
    <w:rsid w:val="001C248F"/>
    <w:rsid w:val="001C284B"/>
    <w:rsid w:val="001C2EAC"/>
    <w:rsid w:val="001C3423"/>
    <w:rsid w:val="001C3C52"/>
    <w:rsid w:val="001C4447"/>
    <w:rsid w:val="001C48D4"/>
    <w:rsid w:val="001C4DF7"/>
    <w:rsid w:val="001C589F"/>
    <w:rsid w:val="001C5BCB"/>
    <w:rsid w:val="001C6492"/>
    <w:rsid w:val="001C650E"/>
    <w:rsid w:val="001C68E8"/>
    <w:rsid w:val="001C6AFA"/>
    <w:rsid w:val="001C740D"/>
    <w:rsid w:val="001C79D9"/>
    <w:rsid w:val="001C7E71"/>
    <w:rsid w:val="001D0660"/>
    <w:rsid w:val="001D11D8"/>
    <w:rsid w:val="001D12B3"/>
    <w:rsid w:val="001D1D21"/>
    <w:rsid w:val="001D1D4C"/>
    <w:rsid w:val="001D2C08"/>
    <w:rsid w:val="001D3148"/>
    <w:rsid w:val="001D41C5"/>
    <w:rsid w:val="001D4477"/>
    <w:rsid w:val="001D4999"/>
    <w:rsid w:val="001D4B6F"/>
    <w:rsid w:val="001D4F94"/>
    <w:rsid w:val="001D50A3"/>
    <w:rsid w:val="001D5902"/>
    <w:rsid w:val="001D5B52"/>
    <w:rsid w:val="001D5BB2"/>
    <w:rsid w:val="001D649A"/>
    <w:rsid w:val="001D653F"/>
    <w:rsid w:val="001D660D"/>
    <w:rsid w:val="001D68CE"/>
    <w:rsid w:val="001D6B55"/>
    <w:rsid w:val="001D6E54"/>
    <w:rsid w:val="001D72AF"/>
    <w:rsid w:val="001D72E3"/>
    <w:rsid w:val="001D7E4C"/>
    <w:rsid w:val="001E0131"/>
    <w:rsid w:val="001E06C1"/>
    <w:rsid w:val="001E1155"/>
    <w:rsid w:val="001E1C79"/>
    <w:rsid w:val="001E1D41"/>
    <w:rsid w:val="001E210C"/>
    <w:rsid w:val="001E23A1"/>
    <w:rsid w:val="001E2518"/>
    <w:rsid w:val="001E2810"/>
    <w:rsid w:val="001E3399"/>
    <w:rsid w:val="001E33D4"/>
    <w:rsid w:val="001E34C7"/>
    <w:rsid w:val="001E35D7"/>
    <w:rsid w:val="001E38E2"/>
    <w:rsid w:val="001E3962"/>
    <w:rsid w:val="001E3EC7"/>
    <w:rsid w:val="001E4105"/>
    <w:rsid w:val="001E4199"/>
    <w:rsid w:val="001E4632"/>
    <w:rsid w:val="001E4C96"/>
    <w:rsid w:val="001E541C"/>
    <w:rsid w:val="001E5B95"/>
    <w:rsid w:val="001E791E"/>
    <w:rsid w:val="001E7933"/>
    <w:rsid w:val="001E79A9"/>
    <w:rsid w:val="001F002A"/>
    <w:rsid w:val="001F05B4"/>
    <w:rsid w:val="001F0AB6"/>
    <w:rsid w:val="001F0BD5"/>
    <w:rsid w:val="001F12A2"/>
    <w:rsid w:val="001F1A55"/>
    <w:rsid w:val="001F23C9"/>
    <w:rsid w:val="001F24A3"/>
    <w:rsid w:val="001F2E8F"/>
    <w:rsid w:val="001F2FED"/>
    <w:rsid w:val="001F338A"/>
    <w:rsid w:val="001F3C86"/>
    <w:rsid w:val="001F48C5"/>
    <w:rsid w:val="001F4F5F"/>
    <w:rsid w:val="001F4F94"/>
    <w:rsid w:val="001F5610"/>
    <w:rsid w:val="001F58E3"/>
    <w:rsid w:val="001F5AD0"/>
    <w:rsid w:val="001F5ED9"/>
    <w:rsid w:val="001F699B"/>
    <w:rsid w:val="001F7502"/>
    <w:rsid w:val="001F769C"/>
    <w:rsid w:val="001F7890"/>
    <w:rsid w:val="001F7F14"/>
    <w:rsid w:val="0020005B"/>
    <w:rsid w:val="00200A5D"/>
    <w:rsid w:val="00200E6C"/>
    <w:rsid w:val="002010AC"/>
    <w:rsid w:val="0020154B"/>
    <w:rsid w:val="00201A5C"/>
    <w:rsid w:val="00202520"/>
    <w:rsid w:val="0020289A"/>
    <w:rsid w:val="00202A9D"/>
    <w:rsid w:val="00202F41"/>
    <w:rsid w:val="00202F9C"/>
    <w:rsid w:val="00202FE7"/>
    <w:rsid w:val="00203810"/>
    <w:rsid w:val="00203873"/>
    <w:rsid w:val="00203B8A"/>
    <w:rsid w:val="00203DFB"/>
    <w:rsid w:val="002040E9"/>
    <w:rsid w:val="00204925"/>
    <w:rsid w:val="00204DD3"/>
    <w:rsid w:val="0020517E"/>
    <w:rsid w:val="00205227"/>
    <w:rsid w:val="002056E9"/>
    <w:rsid w:val="002056F2"/>
    <w:rsid w:val="00206062"/>
    <w:rsid w:val="00206587"/>
    <w:rsid w:val="00206698"/>
    <w:rsid w:val="0020680D"/>
    <w:rsid w:val="00206B24"/>
    <w:rsid w:val="002072C8"/>
    <w:rsid w:val="00210385"/>
    <w:rsid w:val="002105AD"/>
    <w:rsid w:val="0021078A"/>
    <w:rsid w:val="00210E2E"/>
    <w:rsid w:val="00211045"/>
    <w:rsid w:val="0021144B"/>
    <w:rsid w:val="00211869"/>
    <w:rsid w:val="00211F3A"/>
    <w:rsid w:val="0021243E"/>
    <w:rsid w:val="00212AE2"/>
    <w:rsid w:val="00214C7E"/>
    <w:rsid w:val="00214F1E"/>
    <w:rsid w:val="00214F25"/>
    <w:rsid w:val="00215078"/>
    <w:rsid w:val="00216595"/>
    <w:rsid w:val="00217575"/>
    <w:rsid w:val="00217745"/>
    <w:rsid w:val="00220344"/>
    <w:rsid w:val="00220967"/>
    <w:rsid w:val="00221548"/>
    <w:rsid w:val="002215D9"/>
    <w:rsid w:val="0022244E"/>
    <w:rsid w:val="002227B9"/>
    <w:rsid w:val="002229A8"/>
    <w:rsid w:val="00222D3F"/>
    <w:rsid w:val="00222E31"/>
    <w:rsid w:val="00223044"/>
    <w:rsid w:val="002235CF"/>
    <w:rsid w:val="002245B0"/>
    <w:rsid w:val="0022470A"/>
    <w:rsid w:val="0022480F"/>
    <w:rsid w:val="00224C76"/>
    <w:rsid w:val="00225677"/>
    <w:rsid w:val="002269EF"/>
    <w:rsid w:val="00226C88"/>
    <w:rsid w:val="00226FB2"/>
    <w:rsid w:val="00227BD6"/>
    <w:rsid w:val="00227D7C"/>
    <w:rsid w:val="00230408"/>
    <w:rsid w:val="00230F3F"/>
    <w:rsid w:val="002310CD"/>
    <w:rsid w:val="00231834"/>
    <w:rsid w:val="00231C85"/>
    <w:rsid w:val="002324FA"/>
    <w:rsid w:val="002326A4"/>
    <w:rsid w:val="002328DE"/>
    <w:rsid w:val="00232A5B"/>
    <w:rsid w:val="00232F21"/>
    <w:rsid w:val="00233CA1"/>
    <w:rsid w:val="00233DD3"/>
    <w:rsid w:val="00235C78"/>
    <w:rsid w:val="00236016"/>
    <w:rsid w:val="002367CE"/>
    <w:rsid w:val="00236CFC"/>
    <w:rsid w:val="00237811"/>
    <w:rsid w:val="00237A02"/>
    <w:rsid w:val="002407C6"/>
    <w:rsid w:val="00240849"/>
    <w:rsid w:val="0024093B"/>
    <w:rsid w:val="00241292"/>
    <w:rsid w:val="002417A3"/>
    <w:rsid w:val="00241E69"/>
    <w:rsid w:val="0024334F"/>
    <w:rsid w:val="00243628"/>
    <w:rsid w:val="00243AA9"/>
    <w:rsid w:val="00243FEB"/>
    <w:rsid w:val="00244086"/>
    <w:rsid w:val="00244AD2"/>
    <w:rsid w:val="00244ED8"/>
    <w:rsid w:val="00245BA6"/>
    <w:rsid w:val="00245F62"/>
    <w:rsid w:val="0024688C"/>
    <w:rsid w:val="00246E5F"/>
    <w:rsid w:val="0024771A"/>
    <w:rsid w:val="002477EE"/>
    <w:rsid w:val="00247AB2"/>
    <w:rsid w:val="00247B5A"/>
    <w:rsid w:val="00250AA0"/>
    <w:rsid w:val="002511AF"/>
    <w:rsid w:val="00251394"/>
    <w:rsid w:val="00251485"/>
    <w:rsid w:val="00251C5F"/>
    <w:rsid w:val="002525B6"/>
    <w:rsid w:val="002526C3"/>
    <w:rsid w:val="00253077"/>
    <w:rsid w:val="002534EA"/>
    <w:rsid w:val="00253B4F"/>
    <w:rsid w:val="00253CC4"/>
    <w:rsid w:val="00254066"/>
    <w:rsid w:val="00254190"/>
    <w:rsid w:val="002543FE"/>
    <w:rsid w:val="002544EF"/>
    <w:rsid w:val="00254D99"/>
    <w:rsid w:val="00255092"/>
    <w:rsid w:val="002555C6"/>
    <w:rsid w:val="00255D5D"/>
    <w:rsid w:val="00255E4D"/>
    <w:rsid w:val="00260AE9"/>
    <w:rsid w:val="00260D7B"/>
    <w:rsid w:val="00261295"/>
    <w:rsid w:val="002613BC"/>
    <w:rsid w:val="002614B4"/>
    <w:rsid w:val="002615D7"/>
    <w:rsid w:val="0026187D"/>
    <w:rsid w:val="00261EF5"/>
    <w:rsid w:val="002620F3"/>
    <w:rsid w:val="00262BB0"/>
    <w:rsid w:val="00263138"/>
    <w:rsid w:val="002632E1"/>
    <w:rsid w:val="00263AA2"/>
    <w:rsid w:val="0026439B"/>
    <w:rsid w:val="00264D2A"/>
    <w:rsid w:val="00264FD3"/>
    <w:rsid w:val="002655E6"/>
    <w:rsid w:val="00265665"/>
    <w:rsid w:val="00265EBB"/>
    <w:rsid w:val="002667AD"/>
    <w:rsid w:val="00266E8D"/>
    <w:rsid w:val="00267054"/>
    <w:rsid w:val="00271564"/>
    <w:rsid w:val="00271755"/>
    <w:rsid w:val="00271815"/>
    <w:rsid w:val="00271877"/>
    <w:rsid w:val="00271B47"/>
    <w:rsid w:val="00271CA0"/>
    <w:rsid w:val="00271CBB"/>
    <w:rsid w:val="00272685"/>
    <w:rsid w:val="00272A78"/>
    <w:rsid w:val="00272CDC"/>
    <w:rsid w:val="00272E6D"/>
    <w:rsid w:val="002732AF"/>
    <w:rsid w:val="00273730"/>
    <w:rsid w:val="00273D2B"/>
    <w:rsid w:val="0027415E"/>
    <w:rsid w:val="00274AB1"/>
    <w:rsid w:val="0027506B"/>
    <w:rsid w:val="002750A1"/>
    <w:rsid w:val="00275CD7"/>
    <w:rsid w:val="00275E16"/>
    <w:rsid w:val="002767EB"/>
    <w:rsid w:val="0027697C"/>
    <w:rsid w:val="00276C47"/>
    <w:rsid w:val="00277AC2"/>
    <w:rsid w:val="00277B4D"/>
    <w:rsid w:val="00277D32"/>
    <w:rsid w:val="002802BA"/>
    <w:rsid w:val="00280A4F"/>
    <w:rsid w:val="00280B8F"/>
    <w:rsid w:val="00280D82"/>
    <w:rsid w:val="0028117F"/>
    <w:rsid w:val="00281588"/>
    <w:rsid w:val="00281636"/>
    <w:rsid w:val="00282318"/>
    <w:rsid w:val="00282D29"/>
    <w:rsid w:val="00283432"/>
    <w:rsid w:val="0028406F"/>
    <w:rsid w:val="00284253"/>
    <w:rsid w:val="0028449E"/>
    <w:rsid w:val="00285492"/>
    <w:rsid w:val="00286300"/>
    <w:rsid w:val="00287BF5"/>
    <w:rsid w:val="00287EA1"/>
    <w:rsid w:val="00287F38"/>
    <w:rsid w:val="002902B2"/>
    <w:rsid w:val="0029054C"/>
    <w:rsid w:val="00290594"/>
    <w:rsid w:val="00291F2C"/>
    <w:rsid w:val="0029345C"/>
    <w:rsid w:val="00293D50"/>
    <w:rsid w:val="00294A7D"/>
    <w:rsid w:val="00295920"/>
    <w:rsid w:val="00295C88"/>
    <w:rsid w:val="0029615A"/>
    <w:rsid w:val="00296458"/>
    <w:rsid w:val="00296E18"/>
    <w:rsid w:val="002973BD"/>
    <w:rsid w:val="002A0129"/>
    <w:rsid w:val="002A1058"/>
    <w:rsid w:val="002A112D"/>
    <w:rsid w:val="002A1992"/>
    <w:rsid w:val="002A1AFA"/>
    <w:rsid w:val="002A2426"/>
    <w:rsid w:val="002A279B"/>
    <w:rsid w:val="002A2E07"/>
    <w:rsid w:val="002A344D"/>
    <w:rsid w:val="002A37EE"/>
    <w:rsid w:val="002A4216"/>
    <w:rsid w:val="002A4515"/>
    <w:rsid w:val="002A5261"/>
    <w:rsid w:val="002A5291"/>
    <w:rsid w:val="002A5DFD"/>
    <w:rsid w:val="002A643C"/>
    <w:rsid w:val="002A6DE5"/>
    <w:rsid w:val="002A77CC"/>
    <w:rsid w:val="002A7C56"/>
    <w:rsid w:val="002A7F51"/>
    <w:rsid w:val="002B0484"/>
    <w:rsid w:val="002B06AF"/>
    <w:rsid w:val="002B07AF"/>
    <w:rsid w:val="002B0AE2"/>
    <w:rsid w:val="002B0BCC"/>
    <w:rsid w:val="002B20B2"/>
    <w:rsid w:val="002B2423"/>
    <w:rsid w:val="002B24AA"/>
    <w:rsid w:val="002B302B"/>
    <w:rsid w:val="002B30D8"/>
    <w:rsid w:val="002B31A2"/>
    <w:rsid w:val="002B342C"/>
    <w:rsid w:val="002B39F1"/>
    <w:rsid w:val="002B4323"/>
    <w:rsid w:val="002B4592"/>
    <w:rsid w:val="002B4D83"/>
    <w:rsid w:val="002B4EF1"/>
    <w:rsid w:val="002B5D19"/>
    <w:rsid w:val="002B6E4C"/>
    <w:rsid w:val="002B7104"/>
    <w:rsid w:val="002B7672"/>
    <w:rsid w:val="002B768B"/>
    <w:rsid w:val="002B7736"/>
    <w:rsid w:val="002B7B7F"/>
    <w:rsid w:val="002B7F50"/>
    <w:rsid w:val="002C0844"/>
    <w:rsid w:val="002C09BB"/>
    <w:rsid w:val="002C0A29"/>
    <w:rsid w:val="002C11D0"/>
    <w:rsid w:val="002C1F1E"/>
    <w:rsid w:val="002C23AE"/>
    <w:rsid w:val="002C2FA4"/>
    <w:rsid w:val="002C3432"/>
    <w:rsid w:val="002C4649"/>
    <w:rsid w:val="002C48B5"/>
    <w:rsid w:val="002C48F9"/>
    <w:rsid w:val="002C4D4D"/>
    <w:rsid w:val="002C4D69"/>
    <w:rsid w:val="002C5330"/>
    <w:rsid w:val="002C5745"/>
    <w:rsid w:val="002C59F0"/>
    <w:rsid w:val="002C5C45"/>
    <w:rsid w:val="002C67A0"/>
    <w:rsid w:val="002C683A"/>
    <w:rsid w:val="002C724B"/>
    <w:rsid w:val="002C7896"/>
    <w:rsid w:val="002D043C"/>
    <w:rsid w:val="002D09B6"/>
    <w:rsid w:val="002D1696"/>
    <w:rsid w:val="002D1CAB"/>
    <w:rsid w:val="002D2250"/>
    <w:rsid w:val="002D2653"/>
    <w:rsid w:val="002D268E"/>
    <w:rsid w:val="002D2BE8"/>
    <w:rsid w:val="002D2FC4"/>
    <w:rsid w:val="002D300D"/>
    <w:rsid w:val="002D32E7"/>
    <w:rsid w:val="002D3D5B"/>
    <w:rsid w:val="002D3DD1"/>
    <w:rsid w:val="002D3F41"/>
    <w:rsid w:val="002D3F9D"/>
    <w:rsid w:val="002D4832"/>
    <w:rsid w:val="002D488A"/>
    <w:rsid w:val="002D4F4D"/>
    <w:rsid w:val="002D5545"/>
    <w:rsid w:val="002D5B1E"/>
    <w:rsid w:val="002D6229"/>
    <w:rsid w:val="002D68CA"/>
    <w:rsid w:val="002D6967"/>
    <w:rsid w:val="002D779B"/>
    <w:rsid w:val="002D7DC5"/>
    <w:rsid w:val="002D7E8E"/>
    <w:rsid w:val="002E007A"/>
    <w:rsid w:val="002E008A"/>
    <w:rsid w:val="002E04D5"/>
    <w:rsid w:val="002E056E"/>
    <w:rsid w:val="002E07FE"/>
    <w:rsid w:val="002E11C6"/>
    <w:rsid w:val="002E1B58"/>
    <w:rsid w:val="002E1E4C"/>
    <w:rsid w:val="002E1E4E"/>
    <w:rsid w:val="002E1EDE"/>
    <w:rsid w:val="002E223E"/>
    <w:rsid w:val="002E2383"/>
    <w:rsid w:val="002E2B0F"/>
    <w:rsid w:val="002E2D50"/>
    <w:rsid w:val="002E491A"/>
    <w:rsid w:val="002E4C88"/>
    <w:rsid w:val="002E5C45"/>
    <w:rsid w:val="002E6329"/>
    <w:rsid w:val="002E6FC8"/>
    <w:rsid w:val="002E6FF7"/>
    <w:rsid w:val="002E7362"/>
    <w:rsid w:val="002E7767"/>
    <w:rsid w:val="002F0117"/>
    <w:rsid w:val="002F06E5"/>
    <w:rsid w:val="002F08E4"/>
    <w:rsid w:val="002F0F8C"/>
    <w:rsid w:val="002F10EC"/>
    <w:rsid w:val="002F23D7"/>
    <w:rsid w:val="002F37CC"/>
    <w:rsid w:val="002F3816"/>
    <w:rsid w:val="002F3FDE"/>
    <w:rsid w:val="002F4275"/>
    <w:rsid w:val="002F4516"/>
    <w:rsid w:val="002F578E"/>
    <w:rsid w:val="002F5F47"/>
    <w:rsid w:val="002F62E8"/>
    <w:rsid w:val="002F6327"/>
    <w:rsid w:val="002F7B09"/>
    <w:rsid w:val="002F7FB5"/>
    <w:rsid w:val="00300146"/>
    <w:rsid w:val="003002DF"/>
    <w:rsid w:val="00300347"/>
    <w:rsid w:val="003003D3"/>
    <w:rsid w:val="00300DA1"/>
    <w:rsid w:val="0030140A"/>
    <w:rsid w:val="0030237B"/>
    <w:rsid w:val="003023E2"/>
    <w:rsid w:val="00302452"/>
    <w:rsid w:val="003029EE"/>
    <w:rsid w:val="00303033"/>
    <w:rsid w:val="00303466"/>
    <w:rsid w:val="00304414"/>
    <w:rsid w:val="003053C1"/>
    <w:rsid w:val="003068CE"/>
    <w:rsid w:val="00306C5A"/>
    <w:rsid w:val="00307430"/>
    <w:rsid w:val="0030753F"/>
    <w:rsid w:val="003079B9"/>
    <w:rsid w:val="00310216"/>
    <w:rsid w:val="00310AFA"/>
    <w:rsid w:val="00310B4A"/>
    <w:rsid w:val="00311469"/>
    <w:rsid w:val="003123FB"/>
    <w:rsid w:val="00312910"/>
    <w:rsid w:val="00312C0A"/>
    <w:rsid w:val="00313776"/>
    <w:rsid w:val="00313843"/>
    <w:rsid w:val="00313B65"/>
    <w:rsid w:val="00313CBA"/>
    <w:rsid w:val="003140D2"/>
    <w:rsid w:val="00314A6E"/>
    <w:rsid w:val="00315328"/>
    <w:rsid w:val="00315BDE"/>
    <w:rsid w:val="00315C40"/>
    <w:rsid w:val="00315D09"/>
    <w:rsid w:val="00315F2D"/>
    <w:rsid w:val="003173F5"/>
    <w:rsid w:val="0031744E"/>
    <w:rsid w:val="00317A99"/>
    <w:rsid w:val="00317B18"/>
    <w:rsid w:val="0032024A"/>
    <w:rsid w:val="00320445"/>
    <w:rsid w:val="003211A3"/>
    <w:rsid w:val="0032175F"/>
    <w:rsid w:val="003222F5"/>
    <w:rsid w:val="0032274E"/>
    <w:rsid w:val="00322C30"/>
    <w:rsid w:val="0032311C"/>
    <w:rsid w:val="0032314A"/>
    <w:rsid w:val="00323185"/>
    <w:rsid w:val="00323257"/>
    <w:rsid w:val="003235C6"/>
    <w:rsid w:val="00324448"/>
    <w:rsid w:val="00324AE8"/>
    <w:rsid w:val="00324D74"/>
    <w:rsid w:val="00324F9C"/>
    <w:rsid w:val="00324FF7"/>
    <w:rsid w:val="003257A9"/>
    <w:rsid w:val="00325EB0"/>
    <w:rsid w:val="0032619F"/>
    <w:rsid w:val="00327215"/>
    <w:rsid w:val="0032729B"/>
    <w:rsid w:val="00327701"/>
    <w:rsid w:val="003278A1"/>
    <w:rsid w:val="00327E2B"/>
    <w:rsid w:val="0033033E"/>
    <w:rsid w:val="00330468"/>
    <w:rsid w:val="0033049A"/>
    <w:rsid w:val="00331648"/>
    <w:rsid w:val="00331B0A"/>
    <w:rsid w:val="003320A5"/>
    <w:rsid w:val="00332283"/>
    <w:rsid w:val="003327A8"/>
    <w:rsid w:val="0033293D"/>
    <w:rsid w:val="00332B4E"/>
    <w:rsid w:val="003330BF"/>
    <w:rsid w:val="0033360D"/>
    <w:rsid w:val="00333649"/>
    <w:rsid w:val="00333682"/>
    <w:rsid w:val="003340A5"/>
    <w:rsid w:val="00334177"/>
    <w:rsid w:val="00334BF9"/>
    <w:rsid w:val="00336D07"/>
    <w:rsid w:val="00337373"/>
    <w:rsid w:val="00337B0E"/>
    <w:rsid w:val="00341448"/>
    <w:rsid w:val="00341D57"/>
    <w:rsid w:val="00341DE6"/>
    <w:rsid w:val="00343636"/>
    <w:rsid w:val="00343C88"/>
    <w:rsid w:val="00343E79"/>
    <w:rsid w:val="0034493E"/>
    <w:rsid w:val="0034577C"/>
    <w:rsid w:val="00345A6B"/>
    <w:rsid w:val="00345F12"/>
    <w:rsid w:val="0034607A"/>
    <w:rsid w:val="00346483"/>
    <w:rsid w:val="003467C5"/>
    <w:rsid w:val="0034690D"/>
    <w:rsid w:val="00346CF5"/>
    <w:rsid w:val="00346F53"/>
    <w:rsid w:val="00347A59"/>
    <w:rsid w:val="00347B1A"/>
    <w:rsid w:val="00347DCE"/>
    <w:rsid w:val="003503DB"/>
    <w:rsid w:val="00350783"/>
    <w:rsid w:val="00351028"/>
    <w:rsid w:val="00351078"/>
    <w:rsid w:val="00351AA8"/>
    <w:rsid w:val="00352017"/>
    <w:rsid w:val="0035223E"/>
    <w:rsid w:val="003522DE"/>
    <w:rsid w:val="00352568"/>
    <w:rsid w:val="00352E0E"/>
    <w:rsid w:val="003535F0"/>
    <w:rsid w:val="003536F1"/>
    <w:rsid w:val="00353EE4"/>
    <w:rsid w:val="003543E4"/>
    <w:rsid w:val="0035453E"/>
    <w:rsid w:val="003548DB"/>
    <w:rsid w:val="0035491B"/>
    <w:rsid w:val="00354A57"/>
    <w:rsid w:val="00354E5C"/>
    <w:rsid w:val="00354E61"/>
    <w:rsid w:val="00355EAE"/>
    <w:rsid w:val="00356373"/>
    <w:rsid w:val="003568ED"/>
    <w:rsid w:val="00356911"/>
    <w:rsid w:val="00356DE3"/>
    <w:rsid w:val="00356FF1"/>
    <w:rsid w:val="0035707D"/>
    <w:rsid w:val="00357161"/>
    <w:rsid w:val="00357894"/>
    <w:rsid w:val="00360259"/>
    <w:rsid w:val="003605B6"/>
    <w:rsid w:val="00360DFF"/>
    <w:rsid w:val="00361049"/>
    <w:rsid w:val="00361159"/>
    <w:rsid w:val="003611E1"/>
    <w:rsid w:val="0036171F"/>
    <w:rsid w:val="0036216B"/>
    <w:rsid w:val="00362856"/>
    <w:rsid w:val="003628A9"/>
    <w:rsid w:val="0036332F"/>
    <w:rsid w:val="003635F1"/>
    <w:rsid w:val="00363910"/>
    <w:rsid w:val="00363976"/>
    <w:rsid w:val="00363D20"/>
    <w:rsid w:val="00363DD7"/>
    <w:rsid w:val="003640E3"/>
    <w:rsid w:val="0036438E"/>
    <w:rsid w:val="00364515"/>
    <w:rsid w:val="00366112"/>
    <w:rsid w:val="0036637C"/>
    <w:rsid w:val="00366C82"/>
    <w:rsid w:val="0036725D"/>
    <w:rsid w:val="00367282"/>
    <w:rsid w:val="003676B0"/>
    <w:rsid w:val="0036788C"/>
    <w:rsid w:val="00367B93"/>
    <w:rsid w:val="00367E7B"/>
    <w:rsid w:val="00367F72"/>
    <w:rsid w:val="00370BD8"/>
    <w:rsid w:val="00370E33"/>
    <w:rsid w:val="0037103A"/>
    <w:rsid w:val="003712F0"/>
    <w:rsid w:val="003716C0"/>
    <w:rsid w:val="003731AD"/>
    <w:rsid w:val="00373506"/>
    <w:rsid w:val="0037437B"/>
    <w:rsid w:val="00374AE5"/>
    <w:rsid w:val="00375870"/>
    <w:rsid w:val="00375884"/>
    <w:rsid w:val="00375F0A"/>
    <w:rsid w:val="00376096"/>
    <w:rsid w:val="00376396"/>
    <w:rsid w:val="0037709C"/>
    <w:rsid w:val="00377BC1"/>
    <w:rsid w:val="00380027"/>
    <w:rsid w:val="00380C1C"/>
    <w:rsid w:val="003814C9"/>
    <w:rsid w:val="0038188C"/>
    <w:rsid w:val="003829D7"/>
    <w:rsid w:val="0038317B"/>
    <w:rsid w:val="00383732"/>
    <w:rsid w:val="0038399C"/>
    <w:rsid w:val="00383C11"/>
    <w:rsid w:val="00384559"/>
    <w:rsid w:val="0038499E"/>
    <w:rsid w:val="00384D3C"/>
    <w:rsid w:val="003857AA"/>
    <w:rsid w:val="00385DB9"/>
    <w:rsid w:val="0038658F"/>
    <w:rsid w:val="003868CE"/>
    <w:rsid w:val="0038695F"/>
    <w:rsid w:val="00386DD5"/>
    <w:rsid w:val="00387E8F"/>
    <w:rsid w:val="003901D6"/>
    <w:rsid w:val="0039053E"/>
    <w:rsid w:val="00390609"/>
    <w:rsid w:val="003907F9"/>
    <w:rsid w:val="003908DD"/>
    <w:rsid w:val="0039133B"/>
    <w:rsid w:val="00391C18"/>
    <w:rsid w:val="00391E6A"/>
    <w:rsid w:val="00392764"/>
    <w:rsid w:val="00392948"/>
    <w:rsid w:val="00392AEF"/>
    <w:rsid w:val="003932AA"/>
    <w:rsid w:val="003948EB"/>
    <w:rsid w:val="0039526D"/>
    <w:rsid w:val="003956A5"/>
    <w:rsid w:val="003958F5"/>
    <w:rsid w:val="0039596A"/>
    <w:rsid w:val="003959C1"/>
    <w:rsid w:val="00395D6C"/>
    <w:rsid w:val="00395F90"/>
    <w:rsid w:val="003965EC"/>
    <w:rsid w:val="003967F8"/>
    <w:rsid w:val="00396A71"/>
    <w:rsid w:val="00396A75"/>
    <w:rsid w:val="003970E5"/>
    <w:rsid w:val="003975AD"/>
    <w:rsid w:val="003A01DA"/>
    <w:rsid w:val="003A059F"/>
    <w:rsid w:val="003A0879"/>
    <w:rsid w:val="003A1307"/>
    <w:rsid w:val="003A1672"/>
    <w:rsid w:val="003A1C91"/>
    <w:rsid w:val="003A3057"/>
    <w:rsid w:val="003A3794"/>
    <w:rsid w:val="003A3B82"/>
    <w:rsid w:val="003A3C23"/>
    <w:rsid w:val="003A4134"/>
    <w:rsid w:val="003A4291"/>
    <w:rsid w:val="003A46A6"/>
    <w:rsid w:val="003A49E0"/>
    <w:rsid w:val="003A4DDD"/>
    <w:rsid w:val="003A4DE3"/>
    <w:rsid w:val="003A524D"/>
    <w:rsid w:val="003A547F"/>
    <w:rsid w:val="003A55EF"/>
    <w:rsid w:val="003A589F"/>
    <w:rsid w:val="003A62D4"/>
    <w:rsid w:val="003A6444"/>
    <w:rsid w:val="003A65F5"/>
    <w:rsid w:val="003A6A69"/>
    <w:rsid w:val="003A75FD"/>
    <w:rsid w:val="003A7C50"/>
    <w:rsid w:val="003B0B08"/>
    <w:rsid w:val="003B0F35"/>
    <w:rsid w:val="003B1930"/>
    <w:rsid w:val="003B20A7"/>
    <w:rsid w:val="003B2467"/>
    <w:rsid w:val="003B28C5"/>
    <w:rsid w:val="003B2940"/>
    <w:rsid w:val="003B2D4F"/>
    <w:rsid w:val="003B2DA2"/>
    <w:rsid w:val="003B3239"/>
    <w:rsid w:val="003B3291"/>
    <w:rsid w:val="003B37BF"/>
    <w:rsid w:val="003B41BB"/>
    <w:rsid w:val="003B4C33"/>
    <w:rsid w:val="003B4E8F"/>
    <w:rsid w:val="003B54EF"/>
    <w:rsid w:val="003B5952"/>
    <w:rsid w:val="003B5A39"/>
    <w:rsid w:val="003B6152"/>
    <w:rsid w:val="003B7820"/>
    <w:rsid w:val="003B7E39"/>
    <w:rsid w:val="003C016A"/>
    <w:rsid w:val="003C0650"/>
    <w:rsid w:val="003C080D"/>
    <w:rsid w:val="003C1B41"/>
    <w:rsid w:val="003C1E56"/>
    <w:rsid w:val="003C30A1"/>
    <w:rsid w:val="003C3572"/>
    <w:rsid w:val="003C359E"/>
    <w:rsid w:val="003C47CA"/>
    <w:rsid w:val="003C5565"/>
    <w:rsid w:val="003C557E"/>
    <w:rsid w:val="003C5C29"/>
    <w:rsid w:val="003C5F8E"/>
    <w:rsid w:val="003C60F6"/>
    <w:rsid w:val="003C6384"/>
    <w:rsid w:val="003C6816"/>
    <w:rsid w:val="003C6F73"/>
    <w:rsid w:val="003C7068"/>
    <w:rsid w:val="003C7757"/>
    <w:rsid w:val="003C7B2D"/>
    <w:rsid w:val="003C7E43"/>
    <w:rsid w:val="003D02DD"/>
    <w:rsid w:val="003D0309"/>
    <w:rsid w:val="003D0828"/>
    <w:rsid w:val="003D14C6"/>
    <w:rsid w:val="003D14EF"/>
    <w:rsid w:val="003D1588"/>
    <w:rsid w:val="003D197A"/>
    <w:rsid w:val="003D1C62"/>
    <w:rsid w:val="003D1F0B"/>
    <w:rsid w:val="003D244E"/>
    <w:rsid w:val="003D298E"/>
    <w:rsid w:val="003D2BD5"/>
    <w:rsid w:val="003D2EA6"/>
    <w:rsid w:val="003D3384"/>
    <w:rsid w:val="003D3ED2"/>
    <w:rsid w:val="003D50C0"/>
    <w:rsid w:val="003D5B2F"/>
    <w:rsid w:val="003D6693"/>
    <w:rsid w:val="003D6A7C"/>
    <w:rsid w:val="003D6AB3"/>
    <w:rsid w:val="003D6C61"/>
    <w:rsid w:val="003D72BC"/>
    <w:rsid w:val="003D7B8A"/>
    <w:rsid w:val="003D7DF2"/>
    <w:rsid w:val="003D7FFA"/>
    <w:rsid w:val="003E00D4"/>
    <w:rsid w:val="003E0141"/>
    <w:rsid w:val="003E07AF"/>
    <w:rsid w:val="003E0BF9"/>
    <w:rsid w:val="003E0C56"/>
    <w:rsid w:val="003E0CFA"/>
    <w:rsid w:val="003E17CC"/>
    <w:rsid w:val="003E1EAE"/>
    <w:rsid w:val="003E2495"/>
    <w:rsid w:val="003E2E3B"/>
    <w:rsid w:val="003E4182"/>
    <w:rsid w:val="003E45C9"/>
    <w:rsid w:val="003E61DC"/>
    <w:rsid w:val="003E65E3"/>
    <w:rsid w:val="003E6CBE"/>
    <w:rsid w:val="003E71CE"/>
    <w:rsid w:val="003E79A6"/>
    <w:rsid w:val="003E7DB8"/>
    <w:rsid w:val="003F013D"/>
    <w:rsid w:val="003F05A5"/>
    <w:rsid w:val="003F0AD4"/>
    <w:rsid w:val="003F0BEB"/>
    <w:rsid w:val="003F0EB6"/>
    <w:rsid w:val="003F0F6A"/>
    <w:rsid w:val="003F1429"/>
    <w:rsid w:val="003F146E"/>
    <w:rsid w:val="003F172F"/>
    <w:rsid w:val="003F1A28"/>
    <w:rsid w:val="003F29E2"/>
    <w:rsid w:val="003F2D9B"/>
    <w:rsid w:val="003F30B0"/>
    <w:rsid w:val="003F33E6"/>
    <w:rsid w:val="003F3425"/>
    <w:rsid w:val="003F412D"/>
    <w:rsid w:val="003F446D"/>
    <w:rsid w:val="003F48DF"/>
    <w:rsid w:val="003F4CC8"/>
    <w:rsid w:val="003F4DBF"/>
    <w:rsid w:val="003F5649"/>
    <w:rsid w:val="003F6540"/>
    <w:rsid w:val="003F66D4"/>
    <w:rsid w:val="003F680F"/>
    <w:rsid w:val="003F6A7C"/>
    <w:rsid w:val="003F6B92"/>
    <w:rsid w:val="003F7188"/>
    <w:rsid w:val="003F7754"/>
    <w:rsid w:val="003F7B00"/>
    <w:rsid w:val="003F7BB9"/>
    <w:rsid w:val="00400258"/>
    <w:rsid w:val="00400551"/>
    <w:rsid w:val="004009F9"/>
    <w:rsid w:val="00400FD3"/>
    <w:rsid w:val="004012DF"/>
    <w:rsid w:val="004031EF"/>
    <w:rsid w:val="0040378F"/>
    <w:rsid w:val="00403DC3"/>
    <w:rsid w:val="004046BF"/>
    <w:rsid w:val="0040492F"/>
    <w:rsid w:val="00404C82"/>
    <w:rsid w:val="00404EFF"/>
    <w:rsid w:val="00406201"/>
    <w:rsid w:val="00406945"/>
    <w:rsid w:val="00406BF0"/>
    <w:rsid w:val="00406DBA"/>
    <w:rsid w:val="00407B8A"/>
    <w:rsid w:val="0041011D"/>
    <w:rsid w:val="00411331"/>
    <w:rsid w:val="0041159F"/>
    <w:rsid w:val="00411B29"/>
    <w:rsid w:val="00411C27"/>
    <w:rsid w:val="00411E59"/>
    <w:rsid w:val="00412403"/>
    <w:rsid w:val="0041278F"/>
    <w:rsid w:val="00413179"/>
    <w:rsid w:val="0041339B"/>
    <w:rsid w:val="00413537"/>
    <w:rsid w:val="004138A9"/>
    <w:rsid w:val="0041395E"/>
    <w:rsid w:val="004139F1"/>
    <w:rsid w:val="00413B85"/>
    <w:rsid w:val="00413E5C"/>
    <w:rsid w:val="00414593"/>
    <w:rsid w:val="00415DCA"/>
    <w:rsid w:val="0041658D"/>
    <w:rsid w:val="00416A72"/>
    <w:rsid w:val="00416D6E"/>
    <w:rsid w:val="0041743B"/>
    <w:rsid w:val="004174FE"/>
    <w:rsid w:val="004175A1"/>
    <w:rsid w:val="0042086C"/>
    <w:rsid w:val="004208D3"/>
    <w:rsid w:val="00420F16"/>
    <w:rsid w:val="004212EC"/>
    <w:rsid w:val="0042196D"/>
    <w:rsid w:val="004219BD"/>
    <w:rsid w:val="00421A1B"/>
    <w:rsid w:val="004220D4"/>
    <w:rsid w:val="004226F8"/>
    <w:rsid w:val="00422E71"/>
    <w:rsid w:val="004230CB"/>
    <w:rsid w:val="00423630"/>
    <w:rsid w:val="00423D97"/>
    <w:rsid w:val="00423F1C"/>
    <w:rsid w:val="00423FF8"/>
    <w:rsid w:val="0042404B"/>
    <w:rsid w:val="00424394"/>
    <w:rsid w:val="00424C94"/>
    <w:rsid w:val="00425789"/>
    <w:rsid w:val="00425F24"/>
    <w:rsid w:val="00426090"/>
    <w:rsid w:val="00426118"/>
    <w:rsid w:val="004262B6"/>
    <w:rsid w:val="004269B1"/>
    <w:rsid w:val="004271BA"/>
    <w:rsid w:val="0042736A"/>
    <w:rsid w:val="00427874"/>
    <w:rsid w:val="004279AE"/>
    <w:rsid w:val="00427FC5"/>
    <w:rsid w:val="004300C5"/>
    <w:rsid w:val="00430499"/>
    <w:rsid w:val="004309B2"/>
    <w:rsid w:val="00430E20"/>
    <w:rsid w:val="00431331"/>
    <w:rsid w:val="00431DF5"/>
    <w:rsid w:val="00431E1C"/>
    <w:rsid w:val="00432E13"/>
    <w:rsid w:val="0043327F"/>
    <w:rsid w:val="00434095"/>
    <w:rsid w:val="00435798"/>
    <w:rsid w:val="00435EE4"/>
    <w:rsid w:val="004363E4"/>
    <w:rsid w:val="004368EE"/>
    <w:rsid w:val="004371C8"/>
    <w:rsid w:val="00437D4D"/>
    <w:rsid w:val="00437D9F"/>
    <w:rsid w:val="004401A4"/>
    <w:rsid w:val="00440389"/>
    <w:rsid w:val="00440530"/>
    <w:rsid w:val="0044077C"/>
    <w:rsid w:val="00441652"/>
    <w:rsid w:val="004417C1"/>
    <w:rsid w:val="00441E9D"/>
    <w:rsid w:val="0044232B"/>
    <w:rsid w:val="00442DE3"/>
    <w:rsid w:val="004431F7"/>
    <w:rsid w:val="004440ED"/>
    <w:rsid w:val="0044502C"/>
    <w:rsid w:val="00445158"/>
    <w:rsid w:val="00445510"/>
    <w:rsid w:val="00445937"/>
    <w:rsid w:val="00445C9B"/>
    <w:rsid w:val="00445CA2"/>
    <w:rsid w:val="00445F19"/>
    <w:rsid w:val="0044611A"/>
    <w:rsid w:val="00446125"/>
    <w:rsid w:val="00446AC2"/>
    <w:rsid w:val="004470C4"/>
    <w:rsid w:val="0044789B"/>
    <w:rsid w:val="00447FA0"/>
    <w:rsid w:val="00450E1B"/>
    <w:rsid w:val="004514E7"/>
    <w:rsid w:val="004515E7"/>
    <w:rsid w:val="00451CC5"/>
    <w:rsid w:val="00451E65"/>
    <w:rsid w:val="004520F0"/>
    <w:rsid w:val="00452130"/>
    <w:rsid w:val="004523B2"/>
    <w:rsid w:val="004526C4"/>
    <w:rsid w:val="00452A29"/>
    <w:rsid w:val="00453FB0"/>
    <w:rsid w:val="004542DF"/>
    <w:rsid w:val="0045485D"/>
    <w:rsid w:val="00454FF3"/>
    <w:rsid w:val="0045609D"/>
    <w:rsid w:val="00456C1F"/>
    <w:rsid w:val="00456F73"/>
    <w:rsid w:val="0045791A"/>
    <w:rsid w:val="00457C4F"/>
    <w:rsid w:val="00457D3B"/>
    <w:rsid w:val="0046089E"/>
    <w:rsid w:val="00460BFA"/>
    <w:rsid w:val="00460D92"/>
    <w:rsid w:val="00460DD1"/>
    <w:rsid w:val="00461071"/>
    <w:rsid w:val="004617A9"/>
    <w:rsid w:val="00461858"/>
    <w:rsid w:val="004619A3"/>
    <w:rsid w:val="004619AC"/>
    <w:rsid w:val="00461F64"/>
    <w:rsid w:val="004623A5"/>
    <w:rsid w:val="00462AE9"/>
    <w:rsid w:val="00463018"/>
    <w:rsid w:val="00463269"/>
    <w:rsid w:val="004632DA"/>
    <w:rsid w:val="00463CDB"/>
    <w:rsid w:val="00464A52"/>
    <w:rsid w:val="00464EB6"/>
    <w:rsid w:val="00465984"/>
    <w:rsid w:val="00465AFC"/>
    <w:rsid w:val="00465D6C"/>
    <w:rsid w:val="00465EDE"/>
    <w:rsid w:val="00465FD6"/>
    <w:rsid w:val="0046606D"/>
    <w:rsid w:val="00467F50"/>
    <w:rsid w:val="00467FDF"/>
    <w:rsid w:val="004707A5"/>
    <w:rsid w:val="00470A37"/>
    <w:rsid w:val="00470B67"/>
    <w:rsid w:val="00470EC7"/>
    <w:rsid w:val="0047131C"/>
    <w:rsid w:val="00471F9D"/>
    <w:rsid w:val="0047246E"/>
    <w:rsid w:val="0047296F"/>
    <w:rsid w:val="00472FBE"/>
    <w:rsid w:val="0047323F"/>
    <w:rsid w:val="00473F0B"/>
    <w:rsid w:val="00473FE6"/>
    <w:rsid w:val="0047410D"/>
    <w:rsid w:val="00474B5C"/>
    <w:rsid w:val="00474EFF"/>
    <w:rsid w:val="004750D6"/>
    <w:rsid w:val="00475133"/>
    <w:rsid w:val="00475B51"/>
    <w:rsid w:val="00475EAB"/>
    <w:rsid w:val="0047608E"/>
    <w:rsid w:val="00476646"/>
    <w:rsid w:val="00476785"/>
    <w:rsid w:val="00476F59"/>
    <w:rsid w:val="00477007"/>
    <w:rsid w:val="00477EFA"/>
    <w:rsid w:val="00480579"/>
    <w:rsid w:val="00480FE3"/>
    <w:rsid w:val="00481CDC"/>
    <w:rsid w:val="00481D14"/>
    <w:rsid w:val="00481EB4"/>
    <w:rsid w:val="00482153"/>
    <w:rsid w:val="0048241A"/>
    <w:rsid w:val="0048288C"/>
    <w:rsid w:val="0048348F"/>
    <w:rsid w:val="00483A21"/>
    <w:rsid w:val="00483F86"/>
    <w:rsid w:val="0048467B"/>
    <w:rsid w:val="0048488B"/>
    <w:rsid w:val="00484985"/>
    <w:rsid w:val="004851B3"/>
    <w:rsid w:val="00485293"/>
    <w:rsid w:val="004852CB"/>
    <w:rsid w:val="00485702"/>
    <w:rsid w:val="00485D5A"/>
    <w:rsid w:val="00485F69"/>
    <w:rsid w:val="00485F95"/>
    <w:rsid w:val="004863C3"/>
    <w:rsid w:val="00486853"/>
    <w:rsid w:val="0048692A"/>
    <w:rsid w:val="00486B67"/>
    <w:rsid w:val="00486D65"/>
    <w:rsid w:val="004872FC"/>
    <w:rsid w:val="0048760E"/>
    <w:rsid w:val="00487C5E"/>
    <w:rsid w:val="0049028F"/>
    <w:rsid w:val="00490635"/>
    <w:rsid w:val="00490EB8"/>
    <w:rsid w:val="00490EC6"/>
    <w:rsid w:val="00490FCA"/>
    <w:rsid w:val="00491BA7"/>
    <w:rsid w:val="00491F8F"/>
    <w:rsid w:val="00491FA2"/>
    <w:rsid w:val="00492130"/>
    <w:rsid w:val="00492142"/>
    <w:rsid w:val="004924D7"/>
    <w:rsid w:val="00493788"/>
    <w:rsid w:val="00493DD2"/>
    <w:rsid w:val="00494086"/>
    <w:rsid w:val="004942E9"/>
    <w:rsid w:val="004946E1"/>
    <w:rsid w:val="004948EE"/>
    <w:rsid w:val="004949FF"/>
    <w:rsid w:val="00494CCD"/>
    <w:rsid w:val="0049509C"/>
    <w:rsid w:val="004950D0"/>
    <w:rsid w:val="004953DE"/>
    <w:rsid w:val="004954B2"/>
    <w:rsid w:val="00495BA1"/>
    <w:rsid w:val="00495E16"/>
    <w:rsid w:val="0049635C"/>
    <w:rsid w:val="004968F8"/>
    <w:rsid w:val="0049716C"/>
    <w:rsid w:val="00497315"/>
    <w:rsid w:val="00497F59"/>
    <w:rsid w:val="004A00FB"/>
    <w:rsid w:val="004A050F"/>
    <w:rsid w:val="004A0DD0"/>
    <w:rsid w:val="004A1CBC"/>
    <w:rsid w:val="004A1D71"/>
    <w:rsid w:val="004A1F2B"/>
    <w:rsid w:val="004A24D1"/>
    <w:rsid w:val="004A24FD"/>
    <w:rsid w:val="004A25E6"/>
    <w:rsid w:val="004A32B0"/>
    <w:rsid w:val="004A3351"/>
    <w:rsid w:val="004A3D0C"/>
    <w:rsid w:val="004A4BCC"/>
    <w:rsid w:val="004A5138"/>
    <w:rsid w:val="004A5267"/>
    <w:rsid w:val="004A597D"/>
    <w:rsid w:val="004A5A28"/>
    <w:rsid w:val="004A663B"/>
    <w:rsid w:val="004A6819"/>
    <w:rsid w:val="004A68FB"/>
    <w:rsid w:val="004A75ED"/>
    <w:rsid w:val="004A78A1"/>
    <w:rsid w:val="004B0717"/>
    <w:rsid w:val="004B0A60"/>
    <w:rsid w:val="004B1788"/>
    <w:rsid w:val="004B1D0E"/>
    <w:rsid w:val="004B307F"/>
    <w:rsid w:val="004B366C"/>
    <w:rsid w:val="004B373C"/>
    <w:rsid w:val="004B4454"/>
    <w:rsid w:val="004B53F0"/>
    <w:rsid w:val="004B5654"/>
    <w:rsid w:val="004B598C"/>
    <w:rsid w:val="004B5C26"/>
    <w:rsid w:val="004B6687"/>
    <w:rsid w:val="004B6CA1"/>
    <w:rsid w:val="004B7027"/>
    <w:rsid w:val="004B763A"/>
    <w:rsid w:val="004B7799"/>
    <w:rsid w:val="004C00FA"/>
    <w:rsid w:val="004C045C"/>
    <w:rsid w:val="004C04BF"/>
    <w:rsid w:val="004C09C4"/>
    <w:rsid w:val="004C0AC5"/>
    <w:rsid w:val="004C0CD4"/>
    <w:rsid w:val="004C1F79"/>
    <w:rsid w:val="004C361F"/>
    <w:rsid w:val="004C4D05"/>
    <w:rsid w:val="004C54B1"/>
    <w:rsid w:val="004C55FD"/>
    <w:rsid w:val="004C5787"/>
    <w:rsid w:val="004C63E3"/>
    <w:rsid w:val="004C64B0"/>
    <w:rsid w:val="004C65F4"/>
    <w:rsid w:val="004C6656"/>
    <w:rsid w:val="004C6A3E"/>
    <w:rsid w:val="004C711B"/>
    <w:rsid w:val="004C799C"/>
    <w:rsid w:val="004C7F9F"/>
    <w:rsid w:val="004D065A"/>
    <w:rsid w:val="004D0829"/>
    <w:rsid w:val="004D1004"/>
    <w:rsid w:val="004D1D86"/>
    <w:rsid w:val="004D2109"/>
    <w:rsid w:val="004D2952"/>
    <w:rsid w:val="004D2F20"/>
    <w:rsid w:val="004D3209"/>
    <w:rsid w:val="004D427B"/>
    <w:rsid w:val="004D5065"/>
    <w:rsid w:val="004D603A"/>
    <w:rsid w:val="004D6B2E"/>
    <w:rsid w:val="004D6ED1"/>
    <w:rsid w:val="004D72C2"/>
    <w:rsid w:val="004D7307"/>
    <w:rsid w:val="004D7BE3"/>
    <w:rsid w:val="004E060E"/>
    <w:rsid w:val="004E08F7"/>
    <w:rsid w:val="004E0A61"/>
    <w:rsid w:val="004E1D05"/>
    <w:rsid w:val="004E22C7"/>
    <w:rsid w:val="004E31C0"/>
    <w:rsid w:val="004E37C2"/>
    <w:rsid w:val="004E384A"/>
    <w:rsid w:val="004E389F"/>
    <w:rsid w:val="004E3CBC"/>
    <w:rsid w:val="004E465C"/>
    <w:rsid w:val="004E52B8"/>
    <w:rsid w:val="004E53CF"/>
    <w:rsid w:val="004E5DEA"/>
    <w:rsid w:val="004E5E96"/>
    <w:rsid w:val="004E66A0"/>
    <w:rsid w:val="004E7689"/>
    <w:rsid w:val="004E77FC"/>
    <w:rsid w:val="004E7CB9"/>
    <w:rsid w:val="004F07B8"/>
    <w:rsid w:val="004F1001"/>
    <w:rsid w:val="004F1FD3"/>
    <w:rsid w:val="004F2111"/>
    <w:rsid w:val="004F2343"/>
    <w:rsid w:val="004F24FE"/>
    <w:rsid w:val="004F261E"/>
    <w:rsid w:val="004F2732"/>
    <w:rsid w:val="004F276B"/>
    <w:rsid w:val="004F2C52"/>
    <w:rsid w:val="004F30A9"/>
    <w:rsid w:val="004F3893"/>
    <w:rsid w:val="004F3921"/>
    <w:rsid w:val="004F39F3"/>
    <w:rsid w:val="004F4227"/>
    <w:rsid w:val="004F4248"/>
    <w:rsid w:val="004F4250"/>
    <w:rsid w:val="004F4416"/>
    <w:rsid w:val="004F51B3"/>
    <w:rsid w:val="004F535D"/>
    <w:rsid w:val="004F58DC"/>
    <w:rsid w:val="004F59EA"/>
    <w:rsid w:val="004F5A95"/>
    <w:rsid w:val="004F6687"/>
    <w:rsid w:val="004F7088"/>
    <w:rsid w:val="004F71D9"/>
    <w:rsid w:val="004F7C78"/>
    <w:rsid w:val="00500299"/>
    <w:rsid w:val="0050171A"/>
    <w:rsid w:val="00501870"/>
    <w:rsid w:val="00501A60"/>
    <w:rsid w:val="00501CAC"/>
    <w:rsid w:val="00501CFF"/>
    <w:rsid w:val="00501DD5"/>
    <w:rsid w:val="00502343"/>
    <w:rsid w:val="00502908"/>
    <w:rsid w:val="00502EBF"/>
    <w:rsid w:val="00503168"/>
    <w:rsid w:val="00503240"/>
    <w:rsid w:val="00503291"/>
    <w:rsid w:val="005032D8"/>
    <w:rsid w:val="00503E78"/>
    <w:rsid w:val="0050404F"/>
    <w:rsid w:val="00504578"/>
    <w:rsid w:val="00504A19"/>
    <w:rsid w:val="00504B75"/>
    <w:rsid w:val="00505621"/>
    <w:rsid w:val="00505EE9"/>
    <w:rsid w:val="005060F4"/>
    <w:rsid w:val="00506A25"/>
    <w:rsid w:val="0050706C"/>
    <w:rsid w:val="005071FA"/>
    <w:rsid w:val="00507C84"/>
    <w:rsid w:val="00507CE3"/>
    <w:rsid w:val="00507E0C"/>
    <w:rsid w:val="005105AE"/>
    <w:rsid w:val="0051129A"/>
    <w:rsid w:val="0051143D"/>
    <w:rsid w:val="00511C68"/>
    <w:rsid w:val="00511EB1"/>
    <w:rsid w:val="00512440"/>
    <w:rsid w:val="005124E0"/>
    <w:rsid w:val="00512887"/>
    <w:rsid w:val="00512989"/>
    <w:rsid w:val="00512A86"/>
    <w:rsid w:val="0051327E"/>
    <w:rsid w:val="0051389E"/>
    <w:rsid w:val="00513901"/>
    <w:rsid w:val="00513F9A"/>
    <w:rsid w:val="00514658"/>
    <w:rsid w:val="00514884"/>
    <w:rsid w:val="00514CFA"/>
    <w:rsid w:val="00514D64"/>
    <w:rsid w:val="00514E58"/>
    <w:rsid w:val="005157B9"/>
    <w:rsid w:val="0051587D"/>
    <w:rsid w:val="00515B1F"/>
    <w:rsid w:val="00515B4B"/>
    <w:rsid w:val="00515DE5"/>
    <w:rsid w:val="005161E6"/>
    <w:rsid w:val="00516477"/>
    <w:rsid w:val="00516C63"/>
    <w:rsid w:val="0051787E"/>
    <w:rsid w:val="00520075"/>
    <w:rsid w:val="005211C2"/>
    <w:rsid w:val="005216C5"/>
    <w:rsid w:val="0052174A"/>
    <w:rsid w:val="005226AB"/>
    <w:rsid w:val="00522E02"/>
    <w:rsid w:val="00522EA0"/>
    <w:rsid w:val="00522EDE"/>
    <w:rsid w:val="00523FDB"/>
    <w:rsid w:val="00524135"/>
    <w:rsid w:val="0052487F"/>
    <w:rsid w:val="005250B7"/>
    <w:rsid w:val="0052589A"/>
    <w:rsid w:val="00525C9D"/>
    <w:rsid w:val="00525EA0"/>
    <w:rsid w:val="00525FC9"/>
    <w:rsid w:val="00526AAE"/>
    <w:rsid w:val="00527B31"/>
    <w:rsid w:val="00530D99"/>
    <w:rsid w:val="00531EAE"/>
    <w:rsid w:val="005322EE"/>
    <w:rsid w:val="00534212"/>
    <w:rsid w:val="0053421A"/>
    <w:rsid w:val="00534302"/>
    <w:rsid w:val="005343EC"/>
    <w:rsid w:val="00534FA3"/>
    <w:rsid w:val="005351D0"/>
    <w:rsid w:val="00535C6B"/>
    <w:rsid w:val="005378FF"/>
    <w:rsid w:val="00537997"/>
    <w:rsid w:val="00540387"/>
    <w:rsid w:val="00540684"/>
    <w:rsid w:val="00540EF8"/>
    <w:rsid w:val="005413B0"/>
    <w:rsid w:val="0054173A"/>
    <w:rsid w:val="00541A12"/>
    <w:rsid w:val="00541A14"/>
    <w:rsid w:val="005427E2"/>
    <w:rsid w:val="00542BEB"/>
    <w:rsid w:val="00542C07"/>
    <w:rsid w:val="00542D04"/>
    <w:rsid w:val="00543019"/>
    <w:rsid w:val="0054350C"/>
    <w:rsid w:val="00543796"/>
    <w:rsid w:val="00545BA1"/>
    <w:rsid w:val="00546D58"/>
    <w:rsid w:val="00547623"/>
    <w:rsid w:val="00547FC4"/>
    <w:rsid w:val="00550A17"/>
    <w:rsid w:val="00551812"/>
    <w:rsid w:val="00551878"/>
    <w:rsid w:val="005518DC"/>
    <w:rsid w:val="0055195A"/>
    <w:rsid w:val="00552DEC"/>
    <w:rsid w:val="00552E54"/>
    <w:rsid w:val="00553149"/>
    <w:rsid w:val="005535C0"/>
    <w:rsid w:val="00553BEB"/>
    <w:rsid w:val="00553E31"/>
    <w:rsid w:val="00554D7C"/>
    <w:rsid w:val="005554CF"/>
    <w:rsid w:val="00555AD8"/>
    <w:rsid w:val="00555C7F"/>
    <w:rsid w:val="00556AA6"/>
    <w:rsid w:val="0055740B"/>
    <w:rsid w:val="005574F5"/>
    <w:rsid w:val="00561A78"/>
    <w:rsid w:val="00561B81"/>
    <w:rsid w:val="005624CA"/>
    <w:rsid w:val="00562608"/>
    <w:rsid w:val="005628A9"/>
    <w:rsid w:val="00562A15"/>
    <w:rsid w:val="00562D8C"/>
    <w:rsid w:val="0056316D"/>
    <w:rsid w:val="005631BF"/>
    <w:rsid w:val="00563680"/>
    <w:rsid w:val="00563EFB"/>
    <w:rsid w:val="00563F63"/>
    <w:rsid w:val="00564ADC"/>
    <w:rsid w:val="005651EE"/>
    <w:rsid w:val="00565489"/>
    <w:rsid w:val="0056568E"/>
    <w:rsid w:val="005660A6"/>
    <w:rsid w:val="00566221"/>
    <w:rsid w:val="00566CA7"/>
    <w:rsid w:val="00566CB0"/>
    <w:rsid w:val="00567B0E"/>
    <w:rsid w:val="00570537"/>
    <w:rsid w:val="005707C2"/>
    <w:rsid w:val="00571B57"/>
    <w:rsid w:val="00571E0D"/>
    <w:rsid w:val="0057228A"/>
    <w:rsid w:val="00572969"/>
    <w:rsid w:val="005733A8"/>
    <w:rsid w:val="005735AF"/>
    <w:rsid w:val="005740BC"/>
    <w:rsid w:val="00574268"/>
    <w:rsid w:val="00574498"/>
    <w:rsid w:val="00574BBA"/>
    <w:rsid w:val="00574D64"/>
    <w:rsid w:val="00574DF0"/>
    <w:rsid w:val="0057564A"/>
    <w:rsid w:val="00575AC7"/>
    <w:rsid w:val="00576221"/>
    <w:rsid w:val="005765C6"/>
    <w:rsid w:val="00576E65"/>
    <w:rsid w:val="005770CE"/>
    <w:rsid w:val="005779BF"/>
    <w:rsid w:val="005818A8"/>
    <w:rsid w:val="00581D4F"/>
    <w:rsid w:val="00582677"/>
    <w:rsid w:val="005829D9"/>
    <w:rsid w:val="00582A73"/>
    <w:rsid w:val="00582AF9"/>
    <w:rsid w:val="00582E8F"/>
    <w:rsid w:val="00582F72"/>
    <w:rsid w:val="0058337D"/>
    <w:rsid w:val="00583802"/>
    <w:rsid w:val="0058403B"/>
    <w:rsid w:val="0058415C"/>
    <w:rsid w:val="00584269"/>
    <w:rsid w:val="0058471F"/>
    <w:rsid w:val="005849D5"/>
    <w:rsid w:val="00584B62"/>
    <w:rsid w:val="00584D72"/>
    <w:rsid w:val="00584DF3"/>
    <w:rsid w:val="0058587A"/>
    <w:rsid w:val="00585BA3"/>
    <w:rsid w:val="00585FBA"/>
    <w:rsid w:val="00586576"/>
    <w:rsid w:val="00586846"/>
    <w:rsid w:val="005868E6"/>
    <w:rsid w:val="005878C4"/>
    <w:rsid w:val="00587BA3"/>
    <w:rsid w:val="00587E46"/>
    <w:rsid w:val="00590CEA"/>
    <w:rsid w:val="00590E89"/>
    <w:rsid w:val="005914D1"/>
    <w:rsid w:val="005927A0"/>
    <w:rsid w:val="005927C7"/>
    <w:rsid w:val="005933F8"/>
    <w:rsid w:val="00594555"/>
    <w:rsid w:val="005947B7"/>
    <w:rsid w:val="005953A1"/>
    <w:rsid w:val="0059566C"/>
    <w:rsid w:val="00595A87"/>
    <w:rsid w:val="00595C65"/>
    <w:rsid w:val="005967F6"/>
    <w:rsid w:val="00596A63"/>
    <w:rsid w:val="0059703D"/>
    <w:rsid w:val="0059778D"/>
    <w:rsid w:val="00597A43"/>
    <w:rsid w:val="00597B2E"/>
    <w:rsid w:val="00597E4D"/>
    <w:rsid w:val="00597F61"/>
    <w:rsid w:val="005A1296"/>
    <w:rsid w:val="005A149C"/>
    <w:rsid w:val="005A17FA"/>
    <w:rsid w:val="005A25DB"/>
    <w:rsid w:val="005A2678"/>
    <w:rsid w:val="005A28DD"/>
    <w:rsid w:val="005A2AFC"/>
    <w:rsid w:val="005A302E"/>
    <w:rsid w:val="005A3065"/>
    <w:rsid w:val="005A30F2"/>
    <w:rsid w:val="005A3FF2"/>
    <w:rsid w:val="005A45C9"/>
    <w:rsid w:val="005A45F7"/>
    <w:rsid w:val="005A49AA"/>
    <w:rsid w:val="005A4D23"/>
    <w:rsid w:val="005A4F15"/>
    <w:rsid w:val="005A537F"/>
    <w:rsid w:val="005A5CBD"/>
    <w:rsid w:val="005A603B"/>
    <w:rsid w:val="005A61C6"/>
    <w:rsid w:val="005A627B"/>
    <w:rsid w:val="005A63A2"/>
    <w:rsid w:val="005A63E5"/>
    <w:rsid w:val="005A6FFE"/>
    <w:rsid w:val="005A717A"/>
    <w:rsid w:val="005A73DE"/>
    <w:rsid w:val="005A74C9"/>
    <w:rsid w:val="005A7861"/>
    <w:rsid w:val="005B0774"/>
    <w:rsid w:val="005B0DAB"/>
    <w:rsid w:val="005B0F96"/>
    <w:rsid w:val="005B1299"/>
    <w:rsid w:val="005B1493"/>
    <w:rsid w:val="005B19BE"/>
    <w:rsid w:val="005B273A"/>
    <w:rsid w:val="005B31EB"/>
    <w:rsid w:val="005B32B1"/>
    <w:rsid w:val="005B3396"/>
    <w:rsid w:val="005B4174"/>
    <w:rsid w:val="005B4349"/>
    <w:rsid w:val="005B4DE0"/>
    <w:rsid w:val="005B4E1B"/>
    <w:rsid w:val="005B4E3B"/>
    <w:rsid w:val="005B511A"/>
    <w:rsid w:val="005B5311"/>
    <w:rsid w:val="005B6118"/>
    <w:rsid w:val="005B638A"/>
    <w:rsid w:val="005B6440"/>
    <w:rsid w:val="005B687D"/>
    <w:rsid w:val="005B69F1"/>
    <w:rsid w:val="005B7445"/>
    <w:rsid w:val="005C0229"/>
    <w:rsid w:val="005C0E5E"/>
    <w:rsid w:val="005C0F04"/>
    <w:rsid w:val="005C170E"/>
    <w:rsid w:val="005C1B22"/>
    <w:rsid w:val="005C205B"/>
    <w:rsid w:val="005C25F1"/>
    <w:rsid w:val="005C33E9"/>
    <w:rsid w:val="005C3589"/>
    <w:rsid w:val="005C3CBD"/>
    <w:rsid w:val="005C3E97"/>
    <w:rsid w:val="005C40B8"/>
    <w:rsid w:val="005C43A6"/>
    <w:rsid w:val="005C43D8"/>
    <w:rsid w:val="005C50A6"/>
    <w:rsid w:val="005C50FA"/>
    <w:rsid w:val="005C5333"/>
    <w:rsid w:val="005C6066"/>
    <w:rsid w:val="005C6070"/>
    <w:rsid w:val="005C62A0"/>
    <w:rsid w:val="005C66E4"/>
    <w:rsid w:val="005C6CDC"/>
    <w:rsid w:val="005C73EC"/>
    <w:rsid w:val="005C75A3"/>
    <w:rsid w:val="005D03D9"/>
    <w:rsid w:val="005D0B72"/>
    <w:rsid w:val="005D0BB4"/>
    <w:rsid w:val="005D16ED"/>
    <w:rsid w:val="005D1CD6"/>
    <w:rsid w:val="005D1E14"/>
    <w:rsid w:val="005D204D"/>
    <w:rsid w:val="005D258E"/>
    <w:rsid w:val="005D2888"/>
    <w:rsid w:val="005D3062"/>
    <w:rsid w:val="005D36F5"/>
    <w:rsid w:val="005D3B1B"/>
    <w:rsid w:val="005D41DB"/>
    <w:rsid w:val="005D4486"/>
    <w:rsid w:val="005D4546"/>
    <w:rsid w:val="005D4558"/>
    <w:rsid w:val="005D4956"/>
    <w:rsid w:val="005D5751"/>
    <w:rsid w:val="005D58EC"/>
    <w:rsid w:val="005D5A8C"/>
    <w:rsid w:val="005D6D99"/>
    <w:rsid w:val="005D6EE9"/>
    <w:rsid w:val="005D779F"/>
    <w:rsid w:val="005E0113"/>
    <w:rsid w:val="005E0869"/>
    <w:rsid w:val="005E13AA"/>
    <w:rsid w:val="005E14D4"/>
    <w:rsid w:val="005E16F7"/>
    <w:rsid w:val="005E1BB5"/>
    <w:rsid w:val="005E1EFA"/>
    <w:rsid w:val="005E2153"/>
    <w:rsid w:val="005E2808"/>
    <w:rsid w:val="005E2AB3"/>
    <w:rsid w:val="005E2D2F"/>
    <w:rsid w:val="005E2E1F"/>
    <w:rsid w:val="005E2E4E"/>
    <w:rsid w:val="005E30CA"/>
    <w:rsid w:val="005E316F"/>
    <w:rsid w:val="005E370B"/>
    <w:rsid w:val="005E40AE"/>
    <w:rsid w:val="005E4C8A"/>
    <w:rsid w:val="005E4DB6"/>
    <w:rsid w:val="005E5413"/>
    <w:rsid w:val="005E5A77"/>
    <w:rsid w:val="005E5AD7"/>
    <w:rsid w:val="005E5E0F"/>
    <w:rsid w:val="005E5E81"/>
    <w:rsid w:val="005E60EF"/>
    <w:rsid w:val="005E6421"/>
    <w:rsid w:val="005E6584"/>
    <w:rsid w:val="005F0336"/>
    <w:rsid w:val="005F0640"/>
    <w:rsid w:val="005F0D8D"/>
    <w:rsid w:val="005F1644"/>
    <w:rsid w:val="005F191C"/>
    <w:rsid w:val="005F1BDC"/>
    <w:rsid w:val="005F1C3E"/>
    <w:rsid w:val="005F25B0"/>
    <w:rsid w:val="005F284C"/>
    <w:rsid w:val="005F2C60"/>
    <w:rsid w:val="005F2C92"/>
    <w:rsid w:val="005F31D5"/>
    <w:rsid w:val="005F3A7A"/>
    <w:rsid w:val="005F4368"/>
    <w:rsid w:val="005F47FE"/>
    <w:rsid w:val="005F5A1B"/>
    <w:rsid w:val="005F618D"/>
    <w:rsid w:val="005F6D02"/>
    <w:rsid w:val="005F70A5"/>
    <w:rsid w:val="005F70B1"/>
    <w:rsid w:val="005F70FA"/>
    <w:rsid w:val="005F7151"/>
    <w:rsid w:val="005F72AD"/>
    <w:rsid w:val="005F72DF"/>
    <w:rsid w:val="005F79AA"/>
    <w:rsid w:val="00600A4D"/>
    <w:rsid w:val="00600D4D"/>
    <w:rsid w:val="00601B77"/>
    <w:rsid w:val="00601F7E"/>
    <w:rsid w:val="0060226B"/>
    <w:rsid w:val="0060321B"/>
    <w:rsid w:val="00603AFF"/>
    <w:rsid w:val="00604303"/>
    <w:rsid w:val="0060432D"/>
    <w:rsid w:val="00604B41"/>
    <w:rsid w:val="0060569C"/>
    <w:rsid w:val="00605F47"/>
    <w:rsid w:val="00606614"/>
    <w:rsid w:val="00606912"/>
    <w:rsid w:val="00606984"/>
    <w:rsid w:val="006107BD"/>
    <w:rsid w:val="00610F41"/>
    <w:rsid w:val="00611271"/>
    <w:rsid w:val="0061142C"/>
    <w:rsid w:val="00611A0B"/>
    <w:rsid w:val="00611B20"/>
    <w:rsid w:val="0061292F"/>
    <w:rsid w:val="006129EA"/>
    <w:rsid w:val="00613326"/>
    <w:rsid w:val="00614804"/>
    <w:rsid w:val="00614CFA"/>
    <w:rsid w:val="00615B1A"/>
    <w:rsid w:val="00615DC6"/>
    <w:rsid w:val="0061605B"/>
    <w:rsid w:val="0061677E"/>
    <w:rsid w:val="00616D00"/>
    <w:rsid w:val="00616F6A"/>
    <w:rsid w:val="006171E9"/>
    <w:rsid w:val="0061792F"/>
    <w:rsid w:val="00617A3A"/>
    <w:rsid w:val="00617AE0"/>
    <w:rsid w:val="00617E9C"/>
    <w:rsid w:val="0062059C"/>
    <w:rsid w:val="00620763"/>
    <w:rsid w:val="00620961"/>
    <w:rsid w:val="00620BEF"/>
    <w:rsid w:val="00621549"/>
    <w:rsid w:val="00621A59"/>
    <w:rsid w:val="006224DF"/>
    <w:rsid w:val="006228FB"/>
    <w:rsid w:val="006229C1"/>
    <w:rsid w:val="00622BE7"/>
    <w:rsid w:val="0062340B"/>
    <w:rsid w:val="00623ADD"/>
    <w:rsid w:val="00623EBB"/>
    <w:rsid w:val="006241E9"/>
    <w:rsid w:val="0062470C"/>
    <w:rsid w:val="006255A2"/>
    <w:rsid w:val="006256E1"/>
    <w:rsid w:val="00625E91"/>
    <w:rsid w:val="0062674E"/>
    <w:rsid w:val="00626C6D"/>
    <w:rsid w:val="006278C9"/>
    <w:rsid w:val="00627D06"/>
    <w:rsid w:val="006306AA"/>
    <w:rsid w:val="00631764"/>
    <w:rsid w:val="00631A63"/>
    <w:rsid w:val="0063239A"/>
    <w:rsid w:val="006328EE"/>
    <w:rsid w:val="00632C90"/>
    <w:rsid w:val="006336F2"/>
    <w:rsid w:val="00633836"/>
    <w:rsid w:val="00633A77"/>
    <w:rsid w:val="00633E99"/>
    <w:rsid w:val="00634490"/>
    <w:rsid w:val="00634CF7"/>
    <w:rsid w:val="00634F53"/>
    <w:rsid w:val="00634F96"/>
    <w:rsid w:val="006351D5"/>
    <w:rsid w:val="00635289"/>
    <w:rsid w:val="006353B6"/>
    <w:rsid w:val="006357D3"/>
    <w:rsid w:val="00635873"/>
    <w:rsid w:val="00635B3E"/>
    <w:rsid w:val="006369C1"/>
    <w:rsid w:val="00637A9B"/>
    <w:rsid w:val="00637FB7"/>
    <w:rsid w:val="00640589"/>
    <w:rsid w:val="00640A55"/>
    <w:rsid w:val="00640BE9"/>
    <w:rsid w:val="00641E18"/>
    <w:rsid w:val="0064259B"/>
    <w:rsid w:val="006435AD"/>
    <w:rsid w:val="006437C1"/>
    <w:rsid w:val="00643B03"/>
    <w:rsid w:val="00643D04"/>
    <w:rsid w:val="00644431"/>
    <w:rsid w:val="00644620"/>
    <w:rsid w:val="00644F84"/>
    <w:rsid w:val="00645976"/>
    <w:rsid w:val="00645B96"/>
    <w:rsid w:val="00646013"/>
    <w:rsid w:val="00646752"/>
    <w:rsid w:val="00646CAD"/>
    <w:rsid w:val="0064750A"/>
    <w:rsid w:val="006479D2"/>
    <w:rsid w:val="00647CE5"/>
    <w:rsid w:val="006504D3"/>
    <w:rsid w:val="00650954"/>
    <w:rsid w:val="00651041"/>
    <w:rsid w:val="00651EA0"/>
    <w:rsid w:val="006525C3"/>
    <w:rsid w:val="00652B9D"/>
    <w:rsid w:val="00652EE4"/>
    <w:rsid w:val="00653072"/>
    <w:rsid w:val="00653259"/>
    <w:rsid w:val="006544C3"/>
    <w:rsid w:val="006544EE"/>
    <w:rsid w:val="00654AE4"/>
    <w:rsid w:val="00654BA1"/>
    <w:rsid w:val="00654C0F"/>
    <w:rsid w:val="00655088"/>
    <w:rsid w:val="00655A96"/>
    <w:rsid w:val="00655E6E"/>
    <w:rsid w:val="006560D6"/>
    <w:rsid w:val="00656761"/>
    <w:rsid w:val="006568E4"/>
    <w:rsid w:val="00656E91"/>
    <w:rsid w:val="00657195"/>
    <w:rsid w:val="006574C5"/>
    <w:rsid w:val="00657B41"/>
    <w:rsid w:val="00657FEB"/>
    <w:rsid w:val="0066093F"/>
    <w:rsid w:val="00660A12"/>
    <w:rsid w:val="0066106A"/>
    <w:rsid w:val="0066143E"/>
    <w:rsid w:val="0066166C"/>
    <w:rsid w:val="00661F12"/>
    <w:rsid w:val="006623DC"/>
    <w:rsid w:val="00662985"/>
    <w:rsid w:val="00662CF4"/>
    <w:rsid w:val="00662ED2"/>
    <w:rsid w:val="0066319E"/>
    <w:rsid w:val="00663208"/>
    <w:rsid w:val="00663322"/>
    <w:rsid w:val="00664233"/>
    <w:rsid w:val="00664370"/>
    <w:rsid w:val="006646A4"/>
    <w:rsid w:val="00664745"/>
    <w:rsid w:val="00664B74"/>
    <w:rsid w:val="00664C94"/>
    <w:rsid w:val="00664FA1"/>
    <w:rsid w:val="00666956"/>
    <w:rsid w:val="00666ABF"/>
    <w:rsid w:val="00667494"/>
    <w:rsid w:val="00667DAF"/>
    <w:rsid w:val="00667EEB"/>
    <w:rsid w:val="006700C5"/>
    <w:rsid w:val="006706AE"/>
    <w:rsid w:val="006713A4"/>
    <w:rsid w:val="00671EB7"/>
    <w:rsid w:val="00671FFA"/>
    <w:rsid w:val="0067245F"/>
    <w:rsid w:val="0067259C"/>
    <w:rsid w:val="00672836"/>
    <w:rsid w:val="00672986"/>
    <w:rsid w:val="00672E74"/>
    <w:rsid w:val="00673878"/>
    <w:rsid w:val="00673F22"/>
    <w:rsid w:val="006744C4"/>
    <w:rsid w:val="006748F6"/>
    <w:rsid w:val="00674FBD"/>
    <w:rsid w:val="00676EC0"/>
    <w:rsid w:val="006770CF"/>
    <w:rsid w:val="00677A9E"/>
    <w:rsid w:val="00680F21"/>
    <w:rsid w:val="006816CC"/>
    <w:rsid w:val="00682407"/>
    <w:rsid w:val="00682B85"/>
    <w:rsid w:val="006841A0"/>
    <w:rsid w:val="006847C5"/>
    <w:rsid w:val="0068543B"/>
    <w:rsid w:val="00685498"/>
    <w:rsid w:val="00685538"/>
    <w:rsid w:val="00685543"/>
    <w:rsid w:val="006857B3"/>
    <w:rsid w:val="00685872"/>
    <w:rsid w:val="00685DBC"/>
    <w:rsid w:val="006861A3"/>
    <w:rsid w:val="00686BE1"/>
    <w:rsid w:val="00686DEE"/>
    <w:rsid w:val="00687728"/>
    <w:rsid w:val="00687D86"/>
    <w:rsid w:val="00690461"/>
    <w:rsid w:val="006904D7"/>
    <w:rsid w:val="006906C6"/>
    <w:rsid w:val="00690B78"/>
    <w:rsid w:val="00691227"/>
    <w:rsid w:val="006912CD"/>
    <w:rsid w:val="0069131D"/>
    <w:rsid w:val="0069175E"/>
    <w:rsid w:val="0069176D"/>
    <w:rsid w:val="006918EA"/>
    <w:rsid w:val="00693686"/>
    <w:rsid w:val="00693D66"/>
    <w:rsid w:val="00694392"/>
    <w:rsid w:val="006944C9"/>
    <w:rsid w:val="0069489B"/>
    <w:rsid w:val="00694993"/>
    <w:rsid w:val="00694DBD"/>
    <w:rsid w:val="006954B0"/>
    <w:rsid w:val="0069650E"/>
    <w:rsid w:val="00696882"/>
    <w:rsid w:val="006973C0"/>
    <w:rsid w:val="00697C6E"/>
    <w:rsid w:val="006A04FC"/>
    <w:rsid w:val="006A0595"/>
    <w:rsid w:val="006A0EA6"/>
    <w:rsid w:val="006A10DC"/>
    <w:rsid w:val="006A1FC9"/>
    <w:rsid w:val="006A22E8"/>
    <w:rsid w:val="006A2314"/>
    <w:rsid w:val="006A24AF"/>
    <w:rsid w:val="006A24F8"/>
    <w:rsid w:val="006A2D82"/>
    <w:rsid w:val="006A4423"/>
    <w:rsid w:val="006A4471"/>
    <w:rsid w:val="006A4BE4"/>
    <w:rsid w:val="006A4F36"/>
    <w:rsid w:val="006A5093"/>
    <w:rsid w:val="006A5C9F"/>
    <w:rsid w:val="006A6216"/>
    <w:rsid w:val="006A6447"/>
    <w:rsid w:val="006A694E"/>
    <w:rsid w:val="006A6F75"/>
    <w:rsid w:val="006B079C"/>
    <w:rsid w:val="006B098C"/>
    <w:rsid w:val="006B0A43"/>
    <w:rsid w:val="006B1F65"/>
    <w:rsid w:val="006B2275"/>
    <w:rsid w:val="006B2505"/>
    <w:rsid w:val="006B2E97"/>
    <w:rsid w:val="006B2EC3"/>
    <w:rsid w:val="006B2EC5"/>
    <w:rsid w:val="006B317C"/>
    <w:rsid w:val="006B552D"/>
    <w:rsid w:val="006B5728"/>
    <w:rsid w:val="006B6090"/>
    <w:rsid w:val="006B642C"/>
    <w:rsid w:val="006B6480"/>
    <w:rsid w:val="006B6879"/>
    <w:rsid w:val="006B72C9"/>
    <w:rsid w:val="006B78DF"/>
    <w:rsid w:val="006B7A26"/>
    <w:rsid w:val="006C0225"/>
    <w:rsid w:val="006C0522"/>
    <w:rsid w:val="006C08D2"/>
    <w:rsid w:val="006C0D8B"/>
    <w:rsid w:val="006C0EF9"/>
    <w:rsid w:val="006C1694"/>
    <w:rsid w:val="006C1BB5"/>
    <w:rsid w:val="006C2C09"/>
    <w:rsid w:val="006C30E7"/>
    <w:rsid w:val="006C320E"/>
    <w:rsid w:val="006C3364"/>
    <w:rsid w:val="006C3545"/>
    <w:rsid w:val="006C3972"/>
    <w:rsid w:val="006C480D"/>
    <w:rsid w:val="006C495B"/>
    <w:rsid w:val="006C4DA7"/>
    <w:rsid w:val="006C56BB"/>
    <w:rsid w:val="006C5B78"/>
    <w:rsid w:val="006C6051"/>
    <w:rsid w:val="006C632E"/>
    <w:rsid w:val="006C6561"/>
    <w:rsid w:val="006C65D9"/>
    <w:rsid w:val="006C65E1"/>
    <w:rsid w:val="006C67F0"/>
    <w:rsid w:val="006C7AAA"/>
    <w:rsid w:val="006D040A"/>
    <w:rsid w:val="006D093A"/>
    <w:rsid w:val="006D132C"/>
    <w:rsid w:val="006D133F"/>
    <w:rsid w:val="006D1734"/>
    <w:rsid w:val="006D17BA"/>
    <w:rsid w:val="006D17C8"/>
    <w:rsid w:val="006D18DC"/>
    <w:rsid w:val="006D1AE1"/>
    <w:rsid w:val="006D1C7C"/>
    <w:rsid w:val="006D1D9A"/>
    <w:rsid w:val="006D1EDE"/>
    <w:rsid w:val="006D2DD7"/>
    <w:rsid w:val="006D2EFB"/>
    <w:rsid w:val="006D2FA6"/>
    <w:rsid w:val="006D34B8"/>
    <w:rsid w:val="006D38BF"/>
    <w:rsid w:val="006D3AE7"/>
    <w:rsid w:val="006D3C56"/>
    <w:rsid w:val="006D46FD"/>
    <w:rsid w:val="006D4F33"/>
    <w:rsid w:val="006D5069"/>
    <w:rsid w:val="006D50BC"/>
    <w:rsid w:val="006D5443"/>
    <w:rsid w:val="006D658D"/>
    <w:rsid w:val="006D671F"/>
    <w:rsid w:val="006D6A55"/>
    <w:rsid w:val="006D7C6D"/>
    <w:rsid w:val="006E042A"/>
    <w:rsid w:val="006E0589"/>
    <w:rsid w:val="006E05BE"/>
    <w:rsid w:val="006E06DA"/>
    <w:rsid w:val="006E1114"/>
    <w:rsid w:val="006E13D5"/>
    <w:rsid w:val="006E1DCF"/>
    <w:rsid w:val="006E22EA"/>
    <w:rsid w:val="006E2920"/>
    <w:rsid w:val="006E2A08"/>
    <w:rsid w:val="006E3970"/>
    <w:rsid w:val="006E3B55"/>
    <w:rsid w:val="006E468B"/>
    <w:rsid w:val="006E4799"/>
    <w:rsid w:val="006E4C08"/>
    <w:rsid w:val="006E50F5"/>
    <w:rsid w:val="006E548D"/>
    <w:rsid w:val="006E575F"/>
    <w:rsid w:val="006E597F"/>
    <w:rsid w:val="006E5BB8"/>
    <w:rsid w:val="006E6B42"/>
    <w:rsid w:val="006E7402"/>
    <w:rsid w:val="006E7606"/>
    <w:rsid w:val="006E77BD"/>
    <w:rsid w:val="006F08FE"/>
    <w:rsid w:val="006F0DFF"/>
    <w:rsid w:val="006F2268"/>
    <w:rsid w:val="006F4DC4"/>
    <w:rsid w:val="006F4FAA"/>
    <w:rsid w:val="006F4FFA"/>
    <w:rsid w:val="006F52D8"/>
    <w:rsid w:val="006F6C38"/>
    <w:rsid w:val="006F75F9"/>
    <w:rsid w:val="00700422"/>
    <w:rsid w:val="00700829"/>
    <w:rsid w:val="00700D4C"/>
    <w:rsid w:val="007014A3"/>
    <w:rsid w:val="007014E9"/>
    <w:rsid w:val="007015D1"/>
    <w:rsid w:val="00701636"/>
    <w:rsid w:val="0070198C"/>
    <w:rsid w:val="00701CD5"/>
    <w:rsid w:val="00701FCE"/>
    <w:rsid w:val="00702F7C"/>
    <w:rsid w:val="00703116"/>
    <w:rsid w:val="0070374E"/>
    <w:rsid w:val="00703EFA"/>
    <w:rsid w:val="00705138"/>
    <w:rsid w:val="00705143"/>
    <w:rsid w:val="00705A02"/>
    <w:rsid w:val="00706B53"/>
    <w:rsid w:val="00706CE8"/>
    <w:rsid w:val="00706D73"/>
    <w:rsid w:val="00706E65"/>
    <w:rsid w:val="007077FB"/>
    <w:rsid w:val="00710EBC"/>
    <w:rsid w:val="00710F03"/>
    <w:rsid w:val="00711037"/>
    <w:rsid w:val="0071104C"/>
    <w:rsid w:val="007110BC"/>
    <w:rsid w:val="00711DA2"/>
    <w:rsid w:val="00711DEC"/>
    <w:rsid w:val="007123F2"/>
    <w:rsid w:val="007124A8"/>
    <w:rsid w:val="0071279E"/>
    <w:rsid w:val="00712E72"/>
    <w:rsid w:val="00713045"/>
    <w:rsid w:val="007134AF"/>
    <w:rsid w:val="00713C2B"/>
    <w:rsid w:val="0071452F"/>
    <w:rsid w:val="00715187"/>
    <w:rsid w:val="00715717"/>
    <w:rsid w:val="00715E49"/>
    <w:rsid w:val="00715F29"/>
    <w:rsid w:val="0071659A"/>
    <w:rsid w:val="00716C53"/>
    <w:rsid w:val="00716C6E"/>
    <w:rsid w:val="00717133"/>
    <w:rsid w:val="00717D57"/>
    <w:rsid w:val="00717E7F"/>
    <w:rsid w:val="00717FCF"/>
    <w:rsid w:val="007200EE"/>
    <w:rsid w:val="00720411"/>
    <w:rsid w:val="00720896"/>
    <w:rsid w:val="0072178C"/>
    <w:rsid w:val="00721E57"/>
    <w:rsid w:val="0072218A"/>
    <w:rsid w:val="007223CD"/>
    <w:rsid w:val="007223FF"/>
    <w:rsid w:val="00722B15"/>
    <w:rsid w:val="007238F5"/>
    <w:rsid w:val="00723D8E"/>
    <w:rsid w:val="0072423D"/>
    <w:rsid w:val="00724406"/>
    <w:rsid w:val="0072505D"/>
    <w:rsid w:val="0072511C"/>
    <w:rsid w:val="00725178"/>
    <w:rsid w:val="0072527B"/>
    <w:rsid w:val="007253EE"/>
    <w:rsid w:val="0072579A"/>
    <w:rsid w:val="007258D2"/>
    <w:rsid w:val="007259E5"/>
    <w:rsid w:val="00725BC8"/>
    <w:rsid w:val="007268CF"/>
    <w:rsid w:val="007268DC"/>
    <w:rsid w:val="00726DA9"/>
    <w:rsid w:val="0072747F"/>
    <w:rsid w:val="007276E1"/>
    <w:rsid w:val="00730304"/>
    <w:rsid w:val="0073060D"/>
    <w:rsid w:val="00730871"/>
    <w:rsid w:val="00730D9F"/>
    <w:rsid w:val="00731204"/>
    <w:rsid w:val="00731A91"/>
    <w:rsid w:val="00731DC4"/>
    <w:rsid w:val="00732301"/>
    <w:rsid w:val="0073243D"/>
    <w:rsid w:val="0073299C"/>
    <w:rsid w:val="00732A1E"/>
    <w:rsid w:val="00733270"/>
    <w:rsid w:val="00733393"/>
    <w:rsid w:val="00733B25"/>
    <w:rsid w:val="00733C69"/>
    <w:rsid w:val="00734026"/>
    <w:rsid w:val="00734AD8"/>
    <w:rsid w:val="00734E15"/>
    <w:rsid w:val="00734E2A"/>
    <w:rsid w:val="007353ED"/>
    <w:rsid w:val="00736950"/>
    <w:rsid w:val="00736F35"/>
    <w:rsid w:val="00737018"/>
    <w:rsid w:val="0073737F"/>
    <w:rsid w:val="007376E1"/>
    <w:rsid w:val="00737A54"/>
    <w:rsid w:val="00737FD7"/>
    <w:rsid w:val="007400A3"/>
    <w:rsid w:val="0074014C"/>
    <w:rsid w:val="00740C88"/>
    <w:rsid w:val="00740EE4"/>
    <w:rsid w:val="00741466"/>
    <w:rsid w:val="00741E24"/>
    <w:rsid w:val="00741FE1"/>
    <w:rsid w:val="00743C12"/>
    <w:rsid w:val="00744818"/>
    <w:rsid w:val="00744945"/>
    <w:rsid w:val="00745AF5"/>
    <w:rsid w:val="00746845"/>
    <w:rsid w:val="00746C56"/>
    <w:rsid w:val="00747BE8"/>
    <w:rsid w:val="00750606"/>
    <w:rsid w:val="00750956"/>
    <w:rsid w:val="0075156D"/>
    <w:rsid w:val="00751F0E"/>
    <w:rsid w:val="0075246F"/>
    <w:rsid w:val="00752806"/>
    <w:rsid w:val="007534B7"/>
    <w:rsid w:val="00753C15"/>
    <w:rsid w:val="00753E43"/>
    <w:rsid w:val="00753E46"/>
    <w:rsid w:val="0075416C"/>
    <w:rsid w:val="00754F17"/>
    <w:rsid w:val="0075511A"/>
    <w:rsid w:val="007553CA"/>
    <w:rsid w:val="00755565"/>
    <w:rsid w:val="00755AB5"/>
    <w:rsid w:val="00755EC9"/>
    <w:rsid w:val="007567C6"/>
    <w:rsid w:val="007568E0"/>
    <w:rsid w:val="00756A6B"/>
    <w:rsid w:val="00756A74"/>
    <w:rsid w:val="00760618"/>
    <w:rsid w:val="007612BF"/>
    <w:rsid w:val="0076159E"/>
    <w:rsid w:val="00761963"/>
    <w:rsid w:val="0076196F"/>
    <w:rsid w:val="007619A9"/>
    <w:rsid w:val="007621B7"/>
    <w:rsid w:val="00762252"/>
    <w:rsid w:val="00762CF4"/>
    <w:rsid w:val="007636DD"/>
    <w:rsid w:val="007642FB"/>
    <w:rsid w:val="00764556"/>
    <w:rsid w:val="0076467B"/>
    <w:rsid w:val="00764761"/>
    <w:rsid w:val="00764ACE"/>
    <w:rsid w:val="00765599"/>
    <w:rsid w:val="00765B5F"/>
    <w:rsid w:val="00766650"/>
    <w:rsid w:val="0076670B"/>
    <w:rsid w:val="00767910"/>
    <w:rsid w:val="00767A87"/>
    <w:rsid w:val="0077018C"/>
    <w:rsid w:val="0077024A"/>
    <w:rsid w:val="00770DA6"/>
    <w:rsid w:val="007715DF"/>
    <w:rsid w:val="00771B7F"/>
    <w:rsid w:val="00771EE9"/>
    <w:rsid w:val="00772107"/>
    <w:rsid w:val="00772393"/>
    <w:rsid w:val="0077247E"/>
    <w:rsid w:val="007727C9"/>
    <w:rsid w:val="0077301D"/>
    <w:rsid w:val="00773461"/>
    <w:rsid w:val="0077376D"/>
    <w:rsid w:val="00774049"/>
    <w:rsid w:val="00775183"/>
    <w:rsid w:val="007752F6"/>
    <w:rsid w:val="00775408"/>
    <w:rsid w:val="00775535"/>
    <w:rsid w:val="00775A9E"/>
    <w:rsid w:val="00775AAC"/>
    <w:rsid w:val="00775B1C"/>
    <w:rsid w:val="007762C1"/>
    <w:rsid w:val="007763C2"/>
    <w:rsid w:val="0077717C"/>
    <w:rsid w:val="00777930"/>
    <w:rsid w:val="00780652"/>
    <w:rsid w:val="007809B1"/>
    <w:rsid w:val="00780D3B"/>
    <w:rsid w:val="0078127D"/>
    <w:rsid w:val="00781293"/>
    <w:rsid w:val="00781B12"/>
    <w:rsid w:val="00781C19"/>
    <w:rsid w:val="0078334D"/>
    <w:rsid w:val="00783BAB"/>
    <w:rsid w:val="007849A8"/>
    <w:rsid w:val="00784C53"/>
    <w:rsid w:val="00784EF1"/>
    <w:rsid w:val="00785B96"/>
    <w:rsid w:val="00786987"/>
    <w:rsid w:val="00786B88"/>
    <w:rsid w:val="00787D32"/>
    <w:rsid w:val="0079033F"/>
    <w:rsid w:val="00790F2D"/>
    <w:rsid w:val="007913D3"/>
    <w:rsid w:val="00791641"/>
    <w:rsid w:val="007917CB"/>
    <w:rsid w:val="00791C53"/>
    <w:rsid w:val="00791DD5"/>
    <w:rsid w:val="00791F7D"/>
    <w:rsid w:val="0079239F"/>
    <w:rsid w:val="00792976"/>
    <w:rsid w:val="00792EE5"/>
    <w:rsid w:val="00793070"/>
    <w:rsid w:val="0079309B"/>
    <w:rsid w:val="00793755"/>
    <w:rsid w:val="007937E7"/>
    <w:rsid w:val="00793A36"/>
    <w:rsid w:val="00793A6D"/>
    <w:rsid w:val="007944D2"/>
    <w:rsid w:val="00794E28"/>
    <w:rsid w:val="0079516A"/>
    <w:rsid w:val="00795899"/>
    <w:rsid w:val="00795C6E"/>
    <w:rsid w:val="0079620D"/>
    <w:rsid w:val="00796914"/>
    <w:rsid w:val="00796EBE"/>
    <w:rsid w:val="0079718D"/>
    <w:rsid w:val="00797692"/>
    <w:rsid w:val="00797A9C"/>
    <w:rsid w:val="007A09D2"/>
    <w:rsid w:val="007A10BD"/>
    <w:rsid w:val="007A1367"/>
    <w:rsid w:val="007A25CB"/>
    <w:rsid w:val="007A2770"/>
    <w:rsid w:val="007A361F"/>
    <w:rsid w:val="007A36E7"/>
    <w:rsid w:val="007A3F18"/>
    <w:rsid w:val="007A45C2"/>
    <w:rsid w:val="007A4666"/>
    <w:rsid w:val="007A4A75"/>
    <w:rsid w:val="007A4B6F"/>
    <w:rsid w:val="007A4F41"/>
    <w:rsid w:val="007A4FA9"/>
    <w:rsid w:val="007A5E60"/>
    <w:rsid w:val="007A60C4"/>
    <w:rsid w:val="007A60DA"/>
    <w:rsid w:val="007A6FB1"/>
    <w:rsid w:val="007A71BD"/>
    <w:rsid w:val="007A72D6"/>
    <w:rsid w:val="007A765C"/>
    <w:rsid w:val="007A7A85"/>
    <w:rsid w:val="007B0321"/>
    <w:rsid w:val="007B0348"/>
    <w:rsid w:val="007B0E4D"/>
    <w:rsid w:val="007B0F06"/>
    <w:rsid w:val="007B0F99"/>
    <w:rsid w:val="007B1294"/>
    <w:rsid w:val="007B1A0E"/>
    <w:rsid w:val="007B1D1A"/>
    <w:rsid w:val="007B27C4"/>
    <w:rsid w:val="007B2D3E"/>
    <w:rsid w:val="007B2EB0"/>
    <w:rsid w:val="007B408C"/>
    <w:rsid w:val="007B43E5"/>
    <w:rsid w:val="007B44B8"/>
    <w:rsid w:val="007B485D"/>
    <w:rsid w:val="007B487D"/>
    <w:rsid w:val="007B4A21"/>
    <w:rsid w:val="007B4ABC"/>
    <w:rsid w:val="007B4DCF"/>
    <w:rsid w:val="007B4E88"/>
    <w:rsid w:val="007B5019"/>
    <w:rsid w:val="007B540E"/>
    <w:rsid w:val="007B559E"/>
    <w:rsid w:val="007B5714"/>
    <w:rsid w:val="007B7D15"/>
    <w:rsid w:val="007C195E"/>
    <w:rsid w:val="007C1B6D"/>
    <w:rsid w:val="007C1FD1"/>
    <w:rsid w:val="007C26E4"/>
    <w:rsid w:val="007C26EB"/>
    <w:rsid w:val="007C2B75"/>
    <w:rsid w:val="007C2F47"/>
    <w:rsid w:val="007C2F80"/>
    <w:rsid w:val="007C32E7"/>
    <w:rsid w:val="007C36C5"/>
    <w:rsid w:val="007C3DBD"/>
    <w:rsid w:val="007C3F12"/>
    <w:rsid w:val="007C43E6"/>
    <w:rsid w:val="007C4709"/>
    <w:rsid w:val="007C4880"/>
    <w:rsid w:val="007C5577"/>
    <w:rsid w:val="007C5618"/>
    <w:rsid w:val="007C5897"/>
    <w:rsid w:val="007C59C6"/>
    <w:rsid w:val="007C5C2A"/>
    <w:rsid w:val="007C5F98"/>
    <w:rsid w:val="007C664C"/>
    <w:rsid w:val="007C67A4"/>
    <w:rsid w:val="007C687F"/>
    <w:rsid w:val="007C71D6"/>
    <w:rsid w:val="007C73F2"/>
    <w:rsid w:val="007C77E1"/>
    <w:rsid w:val="007C7D3C"/>
    <w:rsid w:val="007D00CE"/>
    <w:rsid w:val="007D0213"/>
    <w:rsid w:val="007D0F10"/>
    <w:rsid w:val="007D0FF7"/>
    <w:rsid w:val="007D1798"/>
    <w:rsid w:val="007D1CC2"/>
    <w:rsid w:val="007D1FD7"/>
    <w:rsid w:val="007D27A1"/>
    <w:rsid w:val="007D2A52"/>
    <w:rsid w:val="007D2AB7"/>
    <w:rsid w:val="007D3635"/>
    <w:rsid w:val="007D3CA8"/>
    <w:rsid w:val="007D4ADB"/>
    <w:rsid w:val="007D52ED"/>
    <w:rsid w:val="007D5374"/>
    <w:rsid w:val="007D5428"/>
    <w:rsid w:val="007D57EB"/>
    <w:rsid w:val="007D5A11"/>
    <w:rsid w:val="007D6269"/>
    <w:rsid w:val="007D63C3"/>
    <w:rsid w:val="007D76AA"/>
    <w:rsid w:val="007E010A"/>
    <w:rsid w:val="007E037D"/>
    <w:rsid w:val="007E0869"/>
    <w:rsid w:val="007E0E4C"/>
    <w:rsid w:val="007E0F4D"/>
    <w:rsid w:val="007E1A00"/>
    <w:rsid w:val="007E1C0B"/>
    <w:rsid w:val="007E2796"/>
    <w:rsid w:val="007E27E1"/>
    <w:rsid w:val="007E3BF9"/>
    <w:rsid w:val="007E3D95"/>
    <w:rsid w:val="007E439B"/>
    <w:rsid w:val="007E485D"/>
    <w:rsid w:val="007E4878"/>
    <w:rsid w:val="007E493C"/>
    <w:rsid w:val="007E4F4F"/>
    <w:rsid w:val="007E5D3F"/>
    <w:rsid w:val="007E5F04"/>
    <w:rsid w:val="007E6606"/>
    <w:rsid w:val="007E686F"/>
    <w:rsid w:val="007E7114"/>
    <w:rsid w:val="007E7369"/>
    <w:rsid w:val="007F01CD"/>
    <w:rsid w:val="007F0672"/>
    <w:rsid w:val="007F2035"/>
    <w:rsid w:val="007F2298"/>
    <w:rsid w:val="007F2518"/>
    <w:rsid w:val="007F3580"/>
    <w:rsid w:val="007F4096"/>
    <w:rsid w:val="007F4186"/>
    <w:rsid w:val="007F52B4"/>
    <w:rsid w:val="007F58BD"/>
    <w:rsid w:val="007F65A8"/>
    <w:rsid w:val="007F694A"/>
    <w:rsid w:val="007F6BA7"/>
    <w:rsid w:val="007F72C6"/>
    <w:rsid w:val="007F7540"/>
    <w:rsid w:val="007F7FE7"/>
    <w:rsid w:val="00800548"/>
    <w:rsid w:val="0080057A"/>
    <w:rsid w:val="00800643"/>
    <w:rsid w:val="00800BCB"/>
    <w:rsid w:val="008013CF"/>
    <w:rsid w:val="00801AF9"/>
    <w:rsid w:val="00801CA0"/>
    <w:rsid w:val="0080239A"/>
    <w:rsid w:val="0080285F"/>
    <w:rsid w:val="00802A31"/>
    <w:rsid w:val="00802F87"/>
    <w:rsid w:val="008031E7"/>
    <w:rsid w:val="008037A0"/>
    <w:rsid w:val="00804064"/>
    <w:rsid w:val="00804527"/>
    <w:rsid w:val="0080495B"/>
    <w:rsid w:val="00804F01"/>
    <w:rsid w:val="00805352"/>
    <w:rsid w:val="00805419"/>
    <w:rsid w:val="00805734"/>
    <w:rsid w:val="0080604A"/>
    <w:rsid w:val="0080614C"/>
    <w:rsid w:val="008064FC"/>
    <w:rsid w:val="00807410"/>
    <w:rsid w:val="00807CC8"/>
    <w:rsid w:val="00807DA7"/>
    <w:rsid w:val="0081004E"/>
    <w:rsid w:val="0081007F"/>
    <w:rsid w:val="00810134"/>
    <w:rsid w:val="00810232"/>
    <w:rsid w:val="00811879"/>
    <w:rsid w:val="00812C70"/>
    <w:rsid w:val="008133E0"/>
    <w:rsid w:val="008137B9"/>
    <w:rsid w:val="00813C94"/>
    <w:rsid w:val="00813D35"/>
    <w:rsid w:val="00813F9C"/>
    <w:rsid w:val="00814AE1"/>
    <w:rsid w:val="00814F30"/>
    <w:rsid w:val="00815905"/>
    <w:rsid w:val="00815B28"/>
    <w:rsid w:val="00815C4E"/>
    <w:rsid w:val="00815E10"/>
    <w:rsid w:val="00815F52"/>
    <w:rsid w:val="00816269"/>
    <w:rsid w:val="00816570"/>
    <w:rsid w:val="00816808"/>
    <w:rsid w:val="0081686F"/>
    <w:rsid w:val="008168DE"/>
    <w:rsid w:val="00816D7B"/>
    <w:rsid w:val="008170F8"/>
    <w:rsid w:val="008171D7"/>
    <w:rsid w:val="00817635"/>
    <w:rsid w:val="00817C1E"/>
    <w:rsid w:val="00820B36"/>
    <w:rsid w:val="00820E76"/>
    <w:rsid w:val="00821A29"/>
    <w:rsid w:val="00821C92"/>
    <w:rsid w:val="008220DB"/>
    <w:rsid w:val="0082234D"/>
    <w:rsid w:val="00822641"/>
    <w:rsid w:val="00822CC7"/>
    <w:rsid w:val="0082301B"/>
    <w:rsid w:val="00823139"/>
    <w:rsid w:val="008240C5"/>
    <w:rsid w:val="0082485A"/>
    <w:rsid w:val="008252F8"/>
    <w:rsid w:val="00825EE6"/>
    <w:rsid w:val="00825F26"/>
    <w:rsid w:val="00827D16"/>
    <w:rsid w:val="0083051A"/>
    <w:rsid w:val="00830693"/>
    <w:rsid w:val="00830BAD"/>
    <w:rsid w:val="00830FD7"/>
    <w:rsid w:val="00831319"/>
    <w:rsid w:val="0083251D"/>
    <w:rsid w:val="00833357"/>
    <w:rsid w:val="00833555"/>
    <w:rsid w:val="00833971"/>
    <w:rsid w:val="0083463B"/>
    <w:rsid w:val="0083576B"/>
    <w:rsid w:val="00835F2E"/>
    <w:rsid w:val="008360D0"/>
    <w:rsid w:val="00836133"/>
    <w:rsid w:val="008366AC"/>
    <w:rsid w:val="008366EB"/>
    <w:rsid w:val="008367D4"/>
    <w:rsid w:val="00837143"/>
    <w:rsid w:val="008376DA"/>
    <w:rsid w:val="0083781D"/>
    <w:rsid w:val="0083797A"/>
    <w:rsid w:val="00837E30"/>
    <w:rsid w:val="0084004E"/>
    <w:rsid w:val="00840537"/>
    <w:rsid w:val="00840D63"/>
    <w:rsid w:val="00841006"/>
    <w:rsid w:val="00841782"/>
    <w:rsid w:val="00841B7F"/>
    <w:rsid w:val="00841BE2"/>
    <w:rsid w:val="00842043"/>
    <w:rsid w:val="00842050"/>
    <w:rsid w:val="00843196"/>
    <w:rsid w:val="00843776"/>
    <w:rsid w:val="008439C1"/>
    <w:rsid w:val="00843FE5"/>
    <w:rsid w:val="008440AA"/>
    <w:rsid w:val="00844130"/>
    <w:rsid w:val="00844632"/>
    <w:rsid w:val="00844B30"/>
    <w:rsid w:val="00844E44"/>
    <w:rsid w:val="008459FF"/>
    <w:rsid w:val="00845CED"/>
    <w:rsid w:val="00845CEF"/>
    <w:rsid w:val="0084683C"/>
    <w:rsid w:val="008516C1"/>
    <w:rsid w:val="00851808"/>
    <w:rsid w:val="00852D61"/>
    <w:rsid w:val="00853122"/>
    <w:rsid w:val="008534A6"/>
    <w:rsid w:val="008537CE"/>
    <w:rsid w:val="00853FA3"/>
    <w:rsid w:val="00855DEB"/>
    <w:rsid w:val="008560C3"/>
    <w:rsid w:val="0085639A"/>
    <w:rsid w:val="0085659A"/>
    <w:rsid w:val="00856B33"/>
    <w:rsid w:val="008573B7"/>
    <w:rsid w:val="0085792E"/>
    <w:rsid w:val="008603CF"/>
    <w:rsid w:val="008605C5"/>
    <w:rsid w:val="00860C60"/>
    <w:rsid w:val="00860F22"/>
    <w:rsid w:val="008610DD"/>
    <w:rsid w:val="00861AF7"/>
    <w:rsid w:val="00861B51"/>
    <w:rsid w:val="0086211B"/>
    <w:rsid w:val="00862279"/>
    <w:rsid w:val="008625A9"/>
    <w:rsid w:val="00862F00"/>
    <w:rsid w:val="0086335F"/>
    <w:rsid w:val="0086340D"/>
    <w:rsid w:val="0086344C"/>
    <w:rsid w:val="008641AA"/>
    <w:rsid w:val="00864343"/>
    <w:rsid w:val="00864672"/>
    <w:rsid w:val="00864884"/>
    <w:rsid w:val="00865FAF"/>
    <w:rsid w:val="00866925"/>
    <w:rsid w:val="00866B17"/>
    <w:rsid w:val="00866FDD"/>
    <w:rsid w:val="008676C3"/>
    <w:rsid w:val="00867BA6"/>
    <w:rsid w:val="00870534"/>
    <w:rsid w:val="00870714"/>
    <w:rsid w:val="00870FCB"/>
    <w:rsid w:val="00871D73"/>
    <w:rsid w:val="00872231"/>
    <w:rsid w:val="00872439"/>
    <w:rsid w:val="00873324"/>
    <w:rsid w:val="008735EF"/>
    <w:rsid w:val="008736CF"/>
    <w:rsid w:val="008749CC"/>
    <w:rsid w:val="00874FA0"/>
    <w:rsid w:val="00875D4F"/>
    <w:rsid w:val="00876109"/>
    <w:rsid w:val="008763C8"/>
    <w:rsid w:val="00876D33"/>
    <w:rsid w:val="00876E38"/>
    <w:rsid w:val="008770C7"/>
    <w:rsid w:val="0088092A"/>
    <w:rsid w:val="00880AE6"/>
    <w:rsid w:val="008810D6"/>
    <w:rsid w:val="008815CE"/>
    <w:rsid w:val="00881815"/>
    <w:rsid w:val="008819D6"/>
    <w:rsid w:val="00881B05"/>
    <w:rsid w:val="0088277B"/>
    <w:rsid w:val="008829F7"/>
    <w:rsid w:val="00882A86"/>
    <w:rsid w:val="008833C7"/>
    <w:rsid w:val="00883B76"/>
    <w:rsid w:val="00883B92"/>
    <w:rsid w:val="00883D98"/>
    <w:rsid w:val="00884069"/>
    <w:rsid w:val="00884121"/>
    <w:rsid w:val="0088414D"/>
    <w:rsid w:val="0088479E"/>
    <w:rsid w:val="00884883"/>
    <w:rsid w:val="00884ED8"/>
    <w:rsid w:val="008851C4"/>
    <w:rsid w:val="00885261"/>
    <w:rsid w:val="008854DE"/>
    <w:rsid w:val="00885602"/>
    <w:rsid w:val="0088574B"/>
    <w:rsid w:val="008857F7"/>
    <w:rsid w:val="00885AD9"/>
    <w:rsid w:val="00885D93"/>
    <w:rsid w:val="00885DE5"/>
    <w:rsid w:val="00885F39"/>
    <w:rsid w:val="008865E0"/>
    <w:rsid w:val="0088696F"/>
    <w:rsid w:val="00886C96"/>
    <w:rsid w:val="008872F5"/>
    <w:rsid w:val="00887BC9"/>
    <w:rsid w:val="008906D8"/>
    <w:rsid w:val="008906FE"/>
    <w:rsid w:val="00891799"/>
    <w:rsid w:val="0089193D"/>
    <w:rsid w:val="008919BA"/>
    <w:rsid w:val="0089299C"/>
    <w:rsid w:val="00893778"/>
    <w:rsid w:val="00894348"/>
    <w:rsid w:val="00894997"/>
    <w:rsid w:val="008951BD"/>
    <w:rsid w:val="008952FD"/>
    <w:rsid w:val="00895362"/>
    <w:rsid w:val="00895453"/>
    <w:rsid w:val="00896177"/>
    <w:rsid w:val="00897281"/>
    <w:rsid w:val="00897392"/>
    <w:rsid w:val="00897E6D"/>
    <w:rsid w:val="008A0569"/>
    <w:rsid w:val="008A05CF"/>
    <w:rsid w:val="008A2254"/>
    <w:rsid w:val="008A2E56"/>
    <w:rsid w:val="008A3651"/>
    <w:rsid w:val="008A3B22"/>
    <w:rsid w:val="008A3CBE"/>
    <w:rsid w:val="008A3F46"/>
    <w:rsid w:val="008A4277"/>
    <w:rsid w:val="008A44B9"/>
    <w:rsid w:val="008A44EB"/>
    <w:rsid w:val="008A51C0"/>
    <w:rsid w:val="008A5A5E"/>
    <w:rsid w:val="008A5BB1"/>
    <w:rsid w:val="008A60D0"/>
    <w:rsid w:val="008A6352"/>
    <w:rsid w:val="008A655B"/>
    <w:rsid w:val="008A699F"/>
    <w:rsid w:val="008A6E40"/>
    <w:rsid w:val="008A6F3D"/>
    <w:rsid w:val="008A741D"/>
    <w:rsid w:val="008B0084"/>
    <w:rsid w:val="008B0F94"/>
    <w:rsid w:val="008B10AC"/>
    <w:rsid w:val="008B146A"/>
    <w:rsid w:val="008B1CEC"/>
    <w:rsid w:val="008B1D18"/>
    <w:rsid w:val="008B208F"/>
    <w:rsid w:val="008B21A7"/>
    <w:rsid w:val="008B2350"/>
    <w:rsid w:val="008B25AB"/>
    <w:rsid w:val="008B2E71"/>
    <w:rsid w:val="008B3121"/>
    <w:rsid w:val="008B33F5"/>
    <w:rsid w:val="008B46D4"/>
    <w:rsid w:val="008B4B1A"/>
    <w:rsid w:val="008B5018"/>
    <w:rsid w:val="008B5689"/>
    <w:rsid w:val="008B60BD"/>
    <w:rsid w:val="008B63ED"/>
    <w:rsid w:val="008B7104"/>
    <w:rsid w:val="008C0194"/>
    <w:rsid w:val="008C0388"/>
    <w:rsid w:val="008C22FD"/>
    <w:rsid w:val="008C3349"/>
    <w:rsid w:val="008C3371"/>
    <w:rsid w:val="008C358F"/>
    <w:rsid w:val="008C3E31"/>
    <w:rsid w:val="008C3F94"/>
    <w:rsid w:val="008C4640"/>
    <w:rsid w:val="008C4C36"/>
    <w:rsid w:val="008C5704"/>
    <w:rsid w:val="008C63BE"/>
    <w:rsid w:val="008C7D30"/>
    <w:rsid w:val="008D0054"/>
    <w:rsid w:val="008D0093"/>
    <w:rsid w:val="008D009F"/>
    <w:rsid w:val="008D0FFD"/>
    <w:rsid w:val="008D2AC6"/>
    <w:rsid w:val="008D2F17"/>
    <w:rsid w:val="008D3764"/>
    <w:rsid w:val="008D3B39"/>
    <w:rsid w:val="008D4195"/>
    <w:rsid w:val="008D44EE"/>
    <w:rsid w:val="008D4814"/>
    <w:rsid w:val="008D4B16"/>
    <w:rsid w:val="008D4C5C"/>
    <w:rsid w:val="008D4F69"/>
    <w:rsid w:val="008D534E"/>
    <w:rsid w:val="008D5ABC"/>
    <w:rsid w:val="008D5F44"/>
    <w:rsid w:val="008D623F"/>
    <w:rsid w:val="008D6284"/>
    <w:rsid w:val="008D6307"/>
    <w:rsid w:val="008D6432"/>
    <w:rsid w:val="008D6D3A"/>
    <w:rsid w:val="008D6E39"/>
    <w:rsid w:val="008D787F"/>
    <w:rsid w:val="008D7BF6"/>
    <w:rsid w:val="008E0466"/>
    <w:rsid w:val="008E0B14"/>
    <w:rsid w:val="008E0C61"/>
    <w:rsid w:val="008E100B"/>
    <w:rsid w:val="008E2412"/>
    <w:rsid w:val="008E2949"/>
    <w:rsid w:val="008E4532"/>
    <w:rsid w:val="008E4D28"/>
    <w:rsid w:val="008E4EAC"/>
    <w:rsid w:val="008E53AB"/>
    <w:rsid w:val="008E555C"/>
    <w:rsid w:val="008E55D8"/>
    <w:rsid w:val="008E58D7"/>
    <w:rsid w:val="008E6B9D"/>
    <w:rsid w:val="008E6E2C"/>
    <w:rsid w:val="008E6FF7"/>
    <w:rsid w:val="008E7192"/>
    <w:rsid w:val="008E7519"/>
    <w:rsid w:val="008E7687"/>
    <w:rsid w:val="008E7BF5"/>
    <w:rsid w:val="008E7DBF"/>
    <w:rsid w:val="008F067E"/>
    <w:rsid w:val="008F0E74"/>
    <w:rsid w:val="008F121D"/>
    <w:rsid w:val="008F12B3"/>
    <w:rsid w:val="008F2068"/>
    <w:rsid w:val="008F2189"/>
    <w:rsid w:val="008F2203"/>
    <w:rsid w:val="008F2978"/>
    <w:rsid w:val="008F3194"/>
    <w:rsid w:val="008F3AD1"/>
    <w:rsid w:val="008F4D13"/>
    <w:rsid w:val="008F5288"/>
    <w:rsid w:val="008F5E05"/>
    <w:rsid w:val="008F5EAB"/>
    <w:rsid w:val="008F6348"/>
    <w:rsid w:val="008F671B"/>
    <w:rsid w:val="008F777B"/>
    <w:rsid w:val="009005A5"/>
    <w:rsid w:val="00900611"/>
    <w:rsid w:val="00900749"/>
    <w:rsid w:val="00900B6D"/>
    <w:rsid w:val="00901EB1"/>
    <w:rsid w:val="00902588"/>
    <w:rsid w:val="0090273F"/>
    <w:rsid w:val="00902771"/>
    <w:rsid w:val="009028E5"/>
    <w:rsid w:val="00902BCA"/>
    <w:rsid w:val="00902C46"/>
    <w:rsid w:val="00902D3C"/>
    <w:rsid w:val="00903720"/>
    <w:rsid w:val="0090428E"/>
    <w:rsid w:val="00904607"/>
    <w:rsid w:val="00905B74"/>
    <w:rsid w:val="00907169"/>
    <w:rsid w:val="00907CD3"/>
    <w:rsid w:val="009105B0"/>
    <w:rsid w:val="00910706"/>
    <w:rsid w:val="00910A8F"/>
    <w:rsid w:val="00910D66"/>
    <w:rsid w:val="00910EC7"/>
    <w:rsid w:val="00911BEA"/>
    <w:rsid w:val="00912A2E"/>
    <w:rsid w:val="00912FFC"/>
    <w:rsid w:val="00914260"/>
    <w:rsid w:val="009144EA"/>
    <w:rsid w:val="0091468E"/>
    <w:rsid w:val="00914A1F"/>
    <w:rsid w:val="00914E32"/>
    <w:rsid w:val="009150E4"/>
    <w:rsid w:val="00915652"/>
    <w:rsid w:val="0091576C"/>
    <w:rsid w:val="0091588E"/>
    <w:rsid w:val="009159AA"/>
    <w:rsid w:val="00916503"/>
    <w:rsid w:val="00916731"/>
    <w:rsid w:val="009171F9"/>
    <w:rsid w:val="0091764B"/>
    <w:rsid w:val="00917A98"/>
    <w:rsid w:val="00917CC8"/>
    <w:rsid w:val="00920273"/>
    <w:rsid w:val="00921946"/>
    <w:rsid w:val="00921971"/>
    <w:rsid w:val="0092219C"/>
    <w:rsid w:val="009234AF"/>
    <w:rsid w:val="00923A2B"/>
    <w:rsid w:val="0092498E"/>
    <w:rsid w:val="00924B27"/>
    <w:rsid w:val="00924D1C"/>
    <w:rsid w:val="00925302"/>
    <w:rsid w:val="0092543F"/>
    <w:rsid w:val="009258FA"/>
    <w:rsid w:val="00927A0A"/>
    <w:rsid w:val="00927D54"/>
    <w:rsid w:val="00927D87"/>
    <w:rsid w:val="009300A8"/>
    <w:rsid w:val="009303F5"/>
    <w:rsid w:val="009315C3"/>
    <w:rsid w:val="00931C18"/>
    <w:rsid w:val="009320E3"/>
    <w:rsid w:val="0093211C"/>
    <w:rsid w:val="0093225B"/>
    <w:rsid w:val="009328C7"/>
    <w:rsid w:val="00932A3E"/>
    <w:rsid w:val="00932AAB"/>
    <w:rsid w:val="0093345B"/>
    <w:rsid w:val="00933CC1"/>
    <w:rsid w:val="00934073"/>
    <w:rsid w:val="009354A6"/>
    <w:rsid w:val="00935522"/>
    <w:rsid w:val="009359D6"/>
    <w:rsid w:val="00936AFC"/>
    <w:rsid w:val="00937207"/>
    <w:rsid w:val="009372D1"/>
    <w:rsid w:val="00937CD8"/>
    <w:rsid w:val="009407C3"/>
    <w:rsid w:val="00940BCA"/>
    <w:rsid w:val="009412A9"/>
    <w:rsid w:val="00941412"/>
    <w:rsid w:val="00942401"/>
    <w:rsid w:val="00942487"/>
    <w:rsid w:val="0094292E"/>
    <w:rsid w:val="00943040"/>
    <w:rsid w:val="00943DFD"/>
    <w:rsid w:val="009441C1"/>
    <w:rsid w:val="00944577"/>
    <w:rsid w:val="00944686"/>
    <w:rsid w:val="00944CBC"/>
    <w:rsid w:val="00944FEF"/>
    <w:rsid w:val="00945A88"/>
    <w:rsid w:val="00945F00"/>
    <w:rsid w:val="009461F8"/>
    <w:rsid w:val="00946410"/>
    <w:rsid w:val="0094692E"/>
    <w:rsid w:val="009470A0"/>
    <w:rsid w:val="00947563"/>
    <w:rsid w:val="00947955"/>
    <w:rsid w:val="00947F64"/>
    <w:rsid w:val="00950475"/>
    <w:rsid w:val="00950F77"/>
    <w:rsid w:val="00950FBD"/>
    <w:rsid w:val="00951701"/>
    <w:rsid w:val="0095178F"/>
    <w:rsid w:val="0095186A"/>
    <w:rsid w:val="00951F3F"/>
    <w:rsid w:val="0095211A"/>
    <w:rsid w:val="00952419"/>
    <w:rsid w:val="00952489"/>
    <w:rsid w:val="00952630"/>
    <w:rsid w:val="009536A9"/>
    <w:rsid w:val="00953CE9"/>
    <w:rsid w:val="00953F6A"/>
    <w:rsid w:val="00956BDF"/>
    <w:rsid w:val="00956C8A"/>
    <w:rsid w:val="00957029"/>
    <w:rsid w:val="0095734C"/>
    <w:rsid w:val="009574E5"/>
    <w:rsid w:val="0095752F"/>
    <w:rsid w:val="00960D6D"/>
    <w:rsid w:val="0096124D"/>
    <w:rsid w:val="009615BB"/>
    <w:rsid w:val="009625D1"/>
    <w:rsid w:val="0096291C"/>
    <w:rsid w:val="00962F6E"/>
    <w:rsid w:val="009630A0"/>
    <w:rsid w:val="00963C91"/>
    <w:rsid w:val="00963E1A"/>
    <w:rsid w:val="009642F7"/>
    <w:rsid w:val="00964584"/>
    <w:rsid w:val="00964B8A"/>
    <w:rsid w:val="00965723"/>
    <w:rsid w:val="009678A8"/>
    <w:rsid w:val="0097022B"/>
    <w:rsid w:val="00970AEF"/>
    <w:rsid w:val="00970F32"/>
    <w:rsid w:val="00970FBC"/>
    <w:rsid w:val="0097100E"/>
    <w:rsid w:val="00971552"/>
    <w:rsid w:val="0097156E"/>
    <w:rsid w:val="00971855"/>
    <w:rsid w:val="00971E08"/>
    <w:rsid w:val="00972385"/>
    <w:rsid w:val="00972444"/>
    <w:rsid w:val="0097254E"/>
    <w:rsid w:val="009725F4"/>
    <w:rsid w:val="00972A5D"/>
    <w:rsid w:val="00972CE3"/>
    <w:rsid w:val="0097322F"/>
    <w:rsid w:val="0097394C"/>
    <w:rsid w:val="009739BF"/>
    <w:rsid w:val="0097571F"/>
    <w:rsid w:val="009761E9"/>
    <w:rsid w:val="00976263"/>
    <w:rsid w:val="00976B74"/>
    <w:rsid w:val="00976C2C"/>
    <w:rsid w:val="009774FB"/>
    <w:rsid w:val="00977FD5"/>
    <w:rsid w:val="0098015E"/>
    <w:rsid w:val="009807C5"/>
    <w:rsid w:val="00980FDE"/>
    <w:rsid w:val="0098115D"/>
    <w:rsid w:val="00982252"/>
    <w:rsid w:val="00982605"/>
    <w:rsid w:val="00982723"/>
    <w:rsid w:val="00982BDE"/>
    <w:rsid w:val="00983073"/>
    <w:rsid w:val="0098328A"/>
    <w:rsid w:val="009832E0"/>
    <w:rsid w:val="00983355"/>
    <w:rsid w:val="00983B9A"/>
    <w:rsid w:val="00985265"/>
    <w:rsid w:val="00985D77"/>
    <w:rsid w:val="00986018"/>
    <w:rsid w:val="009862C2"/>
    <w:rsid w:val="0098630B"/>
    <w:rsid w:val="00986DA1"/>
    <w:rsid w:val="009870B5"/>
    <w:rsid w:val="0098781C"/>
    <w:rsid w:val="009903FC"/>
    <w:rsid w:val="00990682"/>
    <w:rsid w:val="00990AC0"/>
    <w:rsid w:val="00990C28"/>
    <w:rsid w:val="00990ED3"/>
    <w:rsid w:val="0099115B"/>
    <w:rsid w:val="00991DDD"/>
    <w:rsid w:val="0099254D"/>
    <w:rsid w:val="00992C63"/>
    <w:rsid w:val="00992DB9"/>
    <w:rsid w:val="00992F38"/>
    <w:rsid w:val="00993F44"/>
    <w:rsid w:val="00993FF2"/>
    <w:rsid w:val="00994119"/>
    <w:rsid w:val="009941AF"/>
    <w:rsid w:val="00994673"/>
    <w:rsid w:val="00995167"/>
    <w:rsid w:val="00995A5B"/>
    <w:rsid w:val="00995A96"/>
    <w:rsid w:val="009965AE"/>
    <w:rsid w:val="009965C1"/>
    <w:rsid w:val="00996AA2"/>
    <w:rsid w:val="00996FB0"/>
    <w:rsid w:val="009A0672"/>
    <w:rsid w:val="009A1850"/>
    <w:rsid w:val="009A18A1"/>
    <w:rsid w:val="009A1977"/>
    <w:rsid w:val="009A1EBE"/>
    <w:rsid w:val="009A2DEA"/>
    <w:rsid w:val="009A38C8"/>
    <w:rsid w:val="009A3BBB"/>
    <w:rsid w:val="009A3F12"/>
    <w:rsid w:val="009A47B4"/>
    <w:rsid w:val="009A523E"/>
    <w:rsid w:val="009A56B1"/>
    <w:rsid w:val="009A762F"/>
    <w:rsid w:val="009A7916"/>
    <w:rsid w:val="009A7F44"/>
    <w:rsid w:val="009B05E0"/>
    <w:rsid w:val="009B0864"/>
    <w:rsid w:val="009B0E59"/>
    <w:rsid w:val="009B0EC5"/>
    <w:rsid w:val="009B1033"/>
    <w:rsid w:val="009B170B"/>
    <w:rsid w:val="009B247C"/>
    <w:rsid w:val="009B2B71"/>
    <w:rsid w:val="009B3057"/>
    <w:rsid w:val="009B33EA"/>
    <w:rsid w:val="009B34AD"/>
    <w:rsid w:val="009B3838"/>
    <w:rsid w:val="009B4104"/>
    <w:rsid w:val="009B4569"/>
    <w:rsid w:val="009B4707"/>
    <w:rsid w:val="009B47C3"/>
    <w:rsid w:val="009B47E5"/>
    <w:rsid w:val="009B551A"/>
    <w:rsid w:val="009B5527"/>
    <w:rsid w:val="009B5807"/>
    <w:rsid w:val="009B6016"/>
    <w:rsid w:val="009B69C3"/>
    <w:rsid w:val="009B7204"/>
    <w:rsid w:val="009B7233"/>
    <w:rsid w:val="009B72E6"/>
    <w:rsid w:val="009B7D13"/>
    <w:rsid w:val="009B7DC7"/>
    <w:rsid w:val="009C0073"/>
    <w:rsid w:val="009C02F4"/>
    <w:rsid w:val="009C08A3"/>
    <w:rsid w:val="009C0931"/>
    <w:rsid w:val="009C0C73"/>
    <w:rsid w:val="009C0CA8"/>
    <w:rsid w:val="009C17AA"/>
    <w:rsid w:val="009C1928"/>
    <w:rsid w:val="009C1DFD"/>
    <w:rsid w:val="009C285A"/>
    <w:rsid w:val="009C2E03"/>
    <w:rsid w:val="009C3978"/>
    <w:rsid w:val="009C3E9E"/>
    <w:rsid w:val="009C40EB"/>
    <w:rsid w:val="009C492B"/>
    <w:rsid w:val="009C5B62"/>
    <w:rsid w:val="009C5C4D"/>
    <w:rsid w:val="009C674A"/>
    <w:rsid w:val="009C75E8"/>
    <w:rsid w:val="009C76D0"/>
    <w:rsid w:val="009D0620"/>
    <w:rsid w:val="009D1157"/>
    <w:rsid w:val="009D15EA"/>
    <w:rsid w:val="009D15F4"/>
    <w:rsid w:val="009D16DE"/>
    <w:rsid w:val="009D179A"/>
    <w:rsid w:val="009D1E6A"/>
    <w:rsid w:val="009D1FEE"/>
    <w:rsid w:val="009D2299"/>
    <w:rsid w:val="009D23FE"/>
    <w:rsid w:val="009D2408"/>
    <w:rsid w:val="009D2735"/>
    <w:rsid w:val="009D2D07"/>
    <w:rsid w:val="009D3224"/>
    <w:rsid w:val="009D34F8"/>
    <w:rsid w:val="009D4032"/>
    <w:rsid w:val="009D4E4C"/>
    <w:rsid w:val="009D5634"/>
    <w:rsid w:val="009D594C"/>
    <w:rsid w:val="009D5A18"/>
    <w:rsid w:val="009D61DF"/>
    <w:rsid w:val="009D634B"/>
    <w:rsid w:val="009D6482"/>
    <w:rsid w:val="009D66D5"/>
    <w:rsid w:val="009D67CA"/>
    <w:rsid w:val="009D6813"/>
    <w:rsid w:val="009D6EC8"/>
    <w:rsid w:val="009E1E01"/>
    <w:rsid w:val="009E319A"/>
    <w:rsid w:val="009E340F"/>
    <w:rsid w:val="009E3D21"/>
    <w:rsid w:val="009E4FC7"/>
    <w:rsid w:val="009E50C7"/>
    <w:rsid w:val="009E5819"/>
    <w:rsid w:val="009E5B00"/>
    <w:rsid w:val="009E5EEA"/>
    <w:rsid w:val="009E6F5A"/>
    <w:rsid w:val="009E77E5"/>
    <w:rsid w:val="009E7C74"/>
    <w:rsid w:val="009F036D"/>
    <w:rsid w:val="009F0503"/>
    <w:rsid w:val="009F0F8D"/>
    <w:rsid w:val="009F11F4"/>
    <w:rsid w:val="009F15D4"/>
    <w:rsid w:val="009F1C22"/>
    <w:rsid w:val="009F3BB5"/>
    <w:rsid w:val="009F3DC2"/>
    <w:rsid w:val="009F4070"/>
    <w:rsid w:val="009F4787"/>
    <w:rsid w:val="009F54C0"/>
    <w:rsid w:val="009F5737"/>
    <w:rsid w:val="009F5A93"/>
    <w:rsid w:val="009F6383"/>
    <w:rsid w:val="009F64BB"/>
    <w:rsid w:val="009F7315"/>
    <w:rsid w:val="00A00291"/>
    <w:rsid w:val="00A007BE"/>
    <w:rsid w:val="00A0088F"/>
    <w:rsid w:val="00A00B01"/>
    <w:rsid w:val="00A00B97"/>
    <w:rsid w:val="00A00F7D"/>
    <w:rsid w:val="00A01E32"/>
    <w:rsid w:val="00A02129"/>
    <w:rsid w:val="00A0235B"/>
    <w:rsid w:val="00A02616"/>
    <w:rsid w:val="00A0280F"/>
    <w:rsid w:val="00A035F1"/>
    <w:rsid w:val="00A03D64"/>
    <w:rsid w:val="00A0438C"/>
    <w:rsid w:val="00A0470F"/>
    <w:rsid w:val="00A04AF4"/>
    <w:rsid w:val="00A04EFC"/>
    <w:rsid w:val="00A05325"/>
    <w:rsid w:val="00A05778"/>
    <w:rsid w:val="00A05A24"/>
    <w:rsid w:val="00A065BF"/>
    <w:rsid w:val="00A06813"/>
    <w:rsid w:val="00A06A76"/>
    <w:rsid w:val="00A06C5B"/>
    <w:rsid w:val="00A06D52"/>
    <w:rsid w:val="00A070A6"/>
    <w:rsid w:val="00A0737A"/>
    <w:rsid w:val="00A1026C"/>
    <w:rsid w:val="00A10D47"/>
    <w:rsid w:val="00A10DF9"/>
    <w:rsid w:val="00A1112F"/>
    <w:rsid w:val="00A11329"/>
    <w:rsid w:val="00A12207"/>
    <w:rsid w:val="00A124C1"/>
    <w:rsid w:val="00A130F3"/>
    <w:rsid w:val="00A13221"/>
    <w:rsid w:val="00A1455A"/>
    <w:rsid w:val="00A14BBE"/>
    <w:rsid w:val="00A15287"/>
    <w:rsid w:val="00A15CFC"/>
    <w:rsid w:val="00A169A1"/>
    <w:rsid w:val="00A16FD8"/>
    <w:rsid w:val="00A172AA"/>
    <w:rsid w:val="00A17CB9"/>
    <w:rsid w:val="00A20430"/>
    <w:rsid w:val="00A20594"/>
    <w:rsid w:val="00A20D3E"/>
    <w:rsid w:val="00A20EE4"/>
    <w:rsid w:val="00A21175"/>
    <w:rsid w:val="00A218E2"/>
    <w:rsid w:val="00A21A46"/>
    <w:rsid w:val="00A21BB8"/>
    <w:rsid w:val="00A224B7"/>
    <w:rsid w:val="00A2255E"/>
    <w:rsid w:val="00A22F33"/>
    <w:rsid w:val="00A22FCB"/>
    <w:rsid w:val="00A2303B"/>
    <w:rsid w:val="00A232FF"/>
    <w:rsid w:val="00A23397"/>
    <w:rsid w:val="00A233A4"/>
    <w:rsid w:val="00A23FE1"/>
    <w:rsid w:val="00A240E0"/>
    <w:rsid w:val="00A246E1"/>
    <w:rsid w:val="00A258C1"/>
    <w:rsid w:val="00A2599C"/>
    <w:rsid w:val="00A2609E"/>
    <w:rsid w:val="00A2635B"/>
    <w:rsid w:val="00A2658F"/>
    <w:rsid w:val="00A27408"/>
    <w:rsid w:val="00A27D9D"/>
    <w:rsid w:val="00A30318"/>
    <w:rsid w:val="00A303DD"/>
    <w:rsid w:val="00A30669"/>
    <w:rsid w:val="00A30CBE"/>
    <w:rsid w:val="00A31A16"/>
    <w:rsid w:val="00A31D72"/>
    <w:rsid w:val="00A322B6"/>
    <w:rsid w:val="00A3258C"/>
    <w:rsid w:val="00A32867"/>
    <w:rsid w:val="00A32C59"/>
    <w:rsid w:val="00A32DFF"/>
    <w:rsid w:val="00A337FB"/>
    <w:rsid w:val="00A33AC6"/>
    <w:rsid w:val="00A3432E"/>
    <w:rsid w:val="00A3460E"/>
    <w:rsid w:val="00A35225"/>
    <w:rsid w:val="00A35511"/>
    <w:rsid w:val="00A3585D"/>
    <w:rsid w:val="00A359B7"/>
    <w:rsid w:val="00A3612D"/>
    <w:rsid w:val="00A36833"/>
    <w:rsid w:val="00A37420"/>
    <w:rsid w:val="00A37491"/>
    <w:rsid w:val="00A37C3B"/>
    <w:rsid w:val="00A37F72"/>
    <w:rsid w:val="00A40502"/>
    <w:rsid w:val="00A40E69"/>
    <w:rsid w:val="00A411D4"/>
    <w:rsid w:val="00A41492"/>
    <w:rsid w:val="00A414C3"/>
    <w:rsid w:val="00A4168D"/>
    <w:rsid w:val="00A42108"/>
    <w:rsid w:val="00A42567"/>
    <w:rsid w:val="00A42CCE"/>
    <w:rsid w:val="00A43819"/>
    <w:rsid w:val="00A43FA1"/>
    <w:rsid w:val="00A44295"/>
    <w:rsid w:val="00A44335"/>
    <w:rsid w:val="00A44746"/>
    <w:rsid w:val="00A45046"/>
    <w:rsid w:val="00A462D7"/>
    <w:rsid w:val="00A471D2"/>
    <w:rsid w:val="00A47696"/>
    <w:rsid w:val="00A476DF"/>
    <w:rsid w:val="00A47D59"/>
    <w:rsid w:val="00A47FF2"/>
    <w:rsid w:val="00A505AA"/>
    <w:rsid w:val="00A505FE"/>
    <w:rsid w:val="00A5068A"/>
    <w:rsid w:val="00A509D9"/>
    <w:rsid w:val="00A50B63"/>
    <w:rsid w:val="00A50E61"/>
    <w:rsid w:val="00A51178"/>
    <w:rsid w:val="00A51371"/>
    <w:rsid w:val="00A516FC"/>
    <w:rsid w:val="00A51A1E"/>
    <w:rsid w:val="00A52117"/>
    <w:rsid w:val="00A534CB"/>
    <w:rsid w:val="00A5392B"/>
    <w:rsid w:val="00A542F1"/>
    <w:rsid w:val="00A5450B"/>
    <w:rsid w:val="00A54A91"/>
    <w:rsid w:val="00A55D7F"/>
    <w:rsid w:val="00A56311"/>
    <w:rsid w:val="00A56DA9"/>
    <w:rsid w:val="00A56EE6"/>
    <w:rsid w:val="00A56F73"/>
    <w:rsid w:val="00A579AF"/>
    <w:rsid w:val="00A602BC"/>
    <w:rsid w:val="00A60D6F"/>
    <w:rsid w:val="00A61071"/>
    <w:rsid w:val="00A610D4"/>
    <w:rsid w:val="00A6173B"/>
    <w:rsid w:val="00A6195C"/>
    <w:rsid w:val="00A61DF4"/>
    <w:rsid w:val="00A61F32"/>
    <w:rsid w:val="00A62835"/>
    <w:rsid w:val="00A62CC4"/>
    <w:rsid w:val="00A63028"/>
    <w:rsid w:val="00A632F2"/>
    <w:rsid w:val="00A637BB"/>
    <w:rsid w:val="00A63A8C"/>
    <w:rsid w:val="00A64283"/>
    <w:rsid w:val="00A645D9"/>
    <w:rsid w:val="00A64B6A"/>
    <w:rsid w:val="00A64E60"/>
    <w:rsid w:val="00A651E8"/>
    <w:rsid w:val="00A656C0"/>
    <w:rsid w:val="00A65A7D"/>
    <w:rsid w:val="00A65C8D"/>
    <w:rsid w:val="00A6623A"/>
    <w:rsid w:val="00A6668F"/>
    <w:rsid w:val="00A66694"/>
    <w:rsid w:val="00A66737"/>
    <w:rsid w:val="00A674BC"/>
    <w:rsid w:val="00A705AA"/>
    <w:rsid w:val="00A70600"/>
    <w:rsid w:val="00A707A4"/>
    <w:rsid w:val="00A71AC1"/>
    <w:rsid w:val="00A7221F"/>
    <w:rsid w:val="00A72407"/>
    <w:rsid w:val="00A7274D"/>
    <w:rsid w:val="00A72853"/>
    <w:rsid w:val="00A72A35"/>
    <w:rsid w:val="00A733C0"/>
    <w:rsid w:val="00A73682"/>
    <w:rsid w:val="00A73A5B"/>
    <w:rsid w:val="00A7409B"/>
    <w:rsid w:val="00A74335"/>
    <w:rsid w:val="00A74481"/>
    <w:rsid w:val="00A7495B"/>
    <w:rsid w:val="00A75A52"/>
    <w:rsid w:val="00A75ABF"/>
    <w:rsid w:val="00A75AF3"/>
    <w:rsid w:val="00A75E7A"/>
    <w:rsid w:val="00A75E96"/>
    <w:rsid w:val="00A77036"/>
    <w:rsid w:val="00A771CE"/>
    <w:rsid w:val="00A776E8"/>
    <w:rsid w:val="00A77732"/>
    <w:rsid w:val="00A80C69"/>
    <w:rsid w:val="00A80E1B"/>
    <w:rsid w:val="00A8134E"/>
    <w:rsid w:val="00A81350"/>
    <w:rsid w:val="00A8145D"/>
    <w:rsid w:val="00A81BF7"/>
    <w:rsid w:val="00A81D50"/>
    <w:rsid w:val="00A81D64"/>
    <w:rsid w:val="00A81FE9"/>
    <w:rsid w:val="00A8368C"/>
    <w:rsid w:val="00A83E7F"/>
    <w:rsid w:val="00A844D7"/>
    <w:rsid w:val="00A8473A"/>
    <w:rsid w:val="00A8567C"/>
    <w:rsid w:val="00A85AB3"/>
    <w:rsid w:val="00A86046"/>
    <w:rsid w:val="00A861CB"/>
    <w:rsid w:val="00A862B0"/>
    <w:rsid w:val="00A86ED5"/>
    <w:rsid w:val="00A875E4"/>
    <w:rsid w:val="00A87EB8"/>
    <w:rsid w:val="00A90544"/>
    <w:rsid w:val="00A9069A"/>
    <w:rsid w:val="00A9077F"/>
    <w:rsid w:val="00A90B84"/>
    <w:rsid w:val="00A90D90"/>
    <w:rsid w:val="00A90F70"/>
    <w:rsid w:val="00A91491"/>
    <w:rsid w:val="00A914A8"/>
    <w:rsid w:val="00A91938"/>
    <w:rsid w:val="00A91D3B"/>
    <w:rsid w:val="00A92353"/>
    <w:rsid w:val="00A92ACF"/>
    <w:rsid w:val="00A92F79"/>
    <w:rsid w:val="00A94033"/>
    <w:rsid w:val="00A94472"/>
    <w:rsid w:val="00A9453C"/>
    <w:rsid w:val="00A945A2"/>
    <w:rsid w:val="00A94869"/>
    <w:rsid w:val="00A949F2"/>
    <w:rsid w:val="00A9548F"/>
    <w:rsid w:val="00A956A2"/>
    <w:rsid w:val="00A956AA"/>
    <w:rsid w:val="00A956F3"/>
    <w:rsid w:val="00A9578E"/>
    <w:rsid w:val="00A958E6"/>
    <w:rsid w:val="00A95BC6"/>
    <w:rsid w:val="00A95E7C"/>
    <w:rsid w:val="00A96ECC"/>
    <w:rsid w:val="00A96F15"/>
    <w:rsid w:val="00A973E7"/>
    <w:rsid w:val="00A975DD"/>
    <w:rsid w:val="00A9773B"/>
    <w:rsid w:val="00A97FBA"/>
    <w:rsid w:val="00AA003F"/>
    <w:rsid w:val="00AA0D1A"/>
    <w:rsid w:val="00AA16FD"/>
    <w:rsid w:val="00AA1DBB"/>
    <w:rsid w:val="00AA2075"/>
    <w:rsid w:val="00AA2496"/>
    <w:rsid w:val="00AA293F"/>
    <w:rsid w:val="00AA29AE"/>
    <w:rsid w:val="00AA2EDF"/>
    <w:rsid w:val="00AA32AC"/>
    <w:rsid w:val="00AA370F"/>
    <w:rsid w:val="00AA3A2B"/>
    <w:rsid w:val="00AA3BE7"/>
    <w:rsid w:val="00AA44FF"/>
    <w:rsid w:val="00AA49D2"/>
    <w:rsid w:val="00AA4C88"/>
    <w:rsid w:val="00AA4EE6"/>
    <w:rsid w:val="00AA59B0"/>
    <w:rsid w:val="00AA745E"/>
    <w:rsid w:val="00AA74B5"/>
    <w:rsid w:val="00AA7701"/>
    <w:rsid w:val="00AA7B22"/>
    <w:rsid w:val="00AB0143"/>
    <w:rsid w:val="00AB0E5B"/>
    <w:rsid w:val="00AB0EE0"/>
    <w:rsid w:val="00AB2922"/>
    <w:rsid w:val="00AB4013"/>
    <w:rsid w:val="00AB51A9"/>
    <w:rsid w:val="00AB56D8"/>
    <w:rsid w:val="00AB64D4"/>
    <w:rsid w:val="00AB672C"/>
    <w:rsid w:val="00AB6CD0"/>
    <w:rsid w:val="00AB741D"/>
    <w:rsid w:val="00AB790A"/>
    <w:rsid w:val="00AB7A47"/>
    <w:rsid w:val="00AC0492"/>
    <w:rsid w:val="00AC0A01"/>
    <w:rsid w:val="00AC0C7F"/>
    <w:rsid w:val="00AC1677"/>
    <w:rsid w:val="00AC283F"/>
    <w:rsid w:val="00AC2BF1"/>
    <w:rsid w:val="00AC3DCE"/>
    <w:rsid w:val="00AC5FF3"/>
    <w:rsid w:val="00AC6D57"/>
    <w:rsid w:val="00AD0AC0"/>
    <w:rsid w:val="00AD0D88"/>
    <w:rsid w:val="00AD0E69"/>
    <w:rsid w:val="00AD12A2"/>
    <w:rsid w:val="00AD1445"/>
    <w:rsid w:val="00AD1C6C"/>
    <w:rsid w:val="00AD2AAA"/>
    <w:rsid w:val="00AD31A3"/>
    <w:rsid w:val="00AD3297"/>
    <w:rsid w:val="00AD32DA"/>
    <w:rsid w:val="00AD3308"/>
    <w:rsid w:val="00AD4DC6"/>
    <w:rsid w:val="00AD5A17"/>
    <w:rsid w:val="00AD5C2E"/>
    <w:rsid w:val="00AD5EF6"/>
    <w:rsid w:val="00AD64DA"/>
    <w:rsid w:val="00AD6CD5"/>
    <w:rsid w:val="00AD6E45"/>
    <w:rsid w:val="00AD7023"/>
    <w:rsid w:val="00AD71D3"/>
    <w:rsid w:val="00AD72ED"/>
    <w:rsid w:val="00AD78A3"/>
    <w:rsid w:val="00AE05E2"/>
    <w:rsid w:val="00AE0A79"/>
    <w:rsid w:val="00AE1447"/>
    <w:rsid w:val="00AE196A"/>
    <w:rsid w:val="00AE1CC1"/>
    <w:rsid w:val="00AE1E6D"/>
    <w:rsid w:val="00AE24BA"/>
    <w:rsid w:val="00AE2599"/>
    <w:rsid w:val="00AE31FC"/>
    <w:rsid w:val="00AE41ED"/>
    <w:rsid w:val="00AE4D21"/>
    <w:rsid w:val="00AE4DDF"/>
    <w:rsid w:val="00AE513B"/>
    <w:rsid w:val="00AE53DF"/>
    <w:rsid w:val="00AE64BD"/>
    <w:rsid w:val="00AE64F1"/>
    <w:rsid w:val="00AE6963"/>
    <w:rsid w:val="00AE6F80"/>
    <w:rsid w:val="00AE73D1"/>
    <w:rsid w:val="00AE75A7"/>
    <w:rsid w:val="00AF045D"/>
    <w:rsid w:val="00AF04B3"/>
    <w:rsid w:val="00AF0728"/>
    <w:rsid w:val="00AF1678"/>
    <w:rsid w:val="00AF1B32"/>
    <w:rsid w:val="00AF1BEF"/>
    <w:rsid w:val="00AF2807"/>
    <w:rsid w:val="00AF2D84"/>
    <w:rsid w:val="00AF31F6"/>
    <w:rsid w:val="00AF342F"/>
    <w:rsid w:val="00AF3FF4"/>
    <w:rsid w:val="00AF4118"/>
    <w:rsid w:val="00AF4BF1"/>
    <w:rsid w:val="00AF517B"/>
    <w:rsid w:val="00AF5C1D"/>
    <w:rsid w:val="00AF5C5E"/>
    <w:rsid w:val="00AF5D77"/>
    <w:rsid w:val="00AF60B0"/>
    <w:rsid w:val="00AF6398"/>
    <w:rsid w:val="00AF67AE"/>
    <w:rsid w:val="00AF6BB8"/>
    <w:rsid w:val="00AF6C0F"/>
    <w:rsid w:val="00AF6DC5"/>
    <w:rsid w:val="00AF72D1"/>
    <w:rsid w:val="00AF7987"/>
    <w:rsid w:val="00B000D3"/>
    <w:rsid w:val="00B00291"/>
    <w:rsid w:val="00B008E4"/>
    <w:rsid w:val="00B00995"/>
    <w:rsid w:val="00B013B7"/>
    <w:rsid w:val="00B016D3"/>
    <w:rsid w:val="00B0174F"/>
    <w:rsid w:val="00B018CE"/>
    <w:rsid w:val="00B01981"/>
    <w:rsid w:val="00B02C09"/>
    <w:rsid w:val="00B03756"/>
    <w:rsid w:val="00B03BD7"/>
    <w:rsid w:val="00B042C6"/>
    <w:rsid w:val="00B04721"/>
    <w:rsid w:val="00B04F07"/>
    <w:rsid w:val="00B068A0"/>
    <w:rsid w:val="00B06A4D"/>
    <w:rsid w:val="00B06BAC"/>
    <w:rsid w:val="00B102CE"/>
    <w:rsid w:val="00B10B9D"/>
    <w:rsid w:val="00B114AD"/>
    <w:rsid w:val="00B114C2"/>
    <w:rsid w:val="00B116E8"/>
    <w:rsid w:val="00B117D2"/>
    <w:rsid w:val="00B11AB6"/>
    <w:rsid w:val="00B11E8C"/>
    <w:rsid w:val="00B11F48"/>
    <w:rsid w:val="00B1215A"/>
    <w:rsid w:val="00B1237E"/>
    <w:rsid w:val="00B126A2"/>
    <w:rsid w:val="00B1289E"/>
    <w:rsid w:val="00B12E6B"/>
    <w:rsid w:val="00B13B74"/>
    <w:rsid w:val="00B145BA"/>
    <w:rsid w:val="00B14717"/>
    <w:rsid w:val="00B1595F"/>
    <w:rsid w:val="00B15D66"/>
    <w:rsid w:val="00B1646A"/>
    <w:rsid w:val="00B177B4"/>
    <w:rsid w:val="00B17D97"/>
    <w:rsid w:val="00B20E6C"/>
    <w:rsid w:val="00B21550"/>
    <w:rsid w:val="00B21E14"/>
    <w:rsid w:val="00B221D9"/>
    <w:rsid w:val="00B2247F"/>
    <w:rsid w:val="00B22C06"/>
    <w:rsid w:val="00B242D4"/>
    <w:rsid w:val="00B24361"/>
    <w:rsid w:val="00B2492E"/>
    <w:rsid w:val="00B24F4C"/>
    <w:rsid w:val="00B255E1"/>
    <w:rsid w:val="00B25819"/>
    <w:rsid w:val="00B25A99"/>
    <w:rsid w:val="00B260DB"/>
    <w:rsid w:val="00B26E09"/>
    <w:rsid w:val="00B276B9"/>
    <w:rsid w:val="00B278E4"/>
    <w:rsid w:val="00B27A42"/>
    <w:rsid w:val="00B27BAF"/>
    <w:rsid w:val="00B27E34"/>
    <w:rsid w:val="00B27EF1"/>
    <w:rsid w:val="00B304C1"/>
    <w:rsid w:val="00B306AF"/>
    <w:rsid w:val="00B30B1B"/>
    <w:rsid w:val="00B3151B"/>
    <w:rsid w:val="00B31569"/>
    <w:rsid w:val="00B318D9"/>
    <w:rsid w:val="00B31A58"/>
    <w:rsid w:val="00B31F52"/>
    <w:rsid w:val="00B33366"/>
    <w:rsid w:val="00B3362A"/>
    <w:rsid w:val="00B33E8B"/>
    <w:rsid w:val="00B341D8"/>
    <w:rsid w:val="00B3478A"/>
    <w:rsid w:val="00B34B91"/>
    <w:rsid w:val="00B34EA5"/>
    <w:rsid w:val="00B3532D"/>
    <w:rsid w:val="00B35D94"/>
    <w:rsid w:val="00B365BB"/>
    <w:rsid w:val="00B3664E"/>
    <w:rsid w:val="00B36821"/>
    <w:rsid w:val="00B36F43"/>
    <w:rsid w:val="00B40485"/>
    <w:rsid w:val="00B40756"/>
    <w:rsid w:val="00B407E5"/>
    <w:rsid w:val="00B40B01"/>
    <w:rsid w:val="00B411BF"/>
    <w:rsid w:val="00B41570"/>
    <w:rsid w:val="00B41CBC"/>
    <w:rsid w:val="00B41FE9"/>
    <w:rsid w:val="00B426C3"/>
    <w:rsid w:val="00B42E3E"/>
    <w:rsid w:val="00B431F3"/>
    <w:rsid w:val="00B434DE"/>
    <w:rsid w:val="00B43857"/>
    <w:rsid w:val="00B43C38"/>
    <w:rsid w:val="00B43FC6"/>
    <w:rsid w:val="00B444C7"/>
    <w:rsid w:val="00B44907"/>
    <w:rsid w:val="00B44C41"/>
    <w:rsid w:val="00B45902"/>
    <w:rsid w:val="00B45B1E"/>
    <w:rsid w:val="00B45D07"/>
    <w:rsid w:val="00B463B3"/>
    <w:rsid w:val="00B463E1"/>
    <w:rsid w:val="00B46626"/>
    <w:rsid w:val="00B4671A"/>
    <w:rsid w:val="00B467DA"/>
    <w:rsid w:val="00B46D8C"/>
    <w:rsid w:val="00B47445"/>
    <w:rsid w:val="00B47A60"/>
    <w:rsid w:val="00B47DC1"/>
    <w:rsid w:val="00B50795"/>
    <w:rsid w:val="00B50A24"/>
    <w:rsid w:val="00B50BCB"/>
    <w:rsid w:val="00B52291"/>
    <w:rsid w:val="00B525BC"/>
    <w:rsid w:val="00B5273B"/>
    <w:rsid w:val="00B5396E"/>
    <w:rsid w:val="00B54983"/>
    <w:rsid w:val="00B54AFC"/>
    <w:rsid w:val="00B55D59"/>
    <w:rsid w:val="00B56A45"/>
    <w:rsid w:val="00B56FA2"/>
    <w:rsid w:val="00B57148"/>
    <w:rsid w:val="00B57261"/>
    <w:rsid w:val="00B57838"/>
    <w:rsid w:val="00B57A96"/>
    <w:rsid w:val="00B57E22"/>
    <w:rsid w:val="00B602D0"/>
    <w:rsid w:val="00B605A2"/>
    <w:rsid w:val="00B6069B"/>
    <w:rsid w:val="00B60BA9"/>
    <w:rsid w:val="00B60C10"/>
    <w:rsid w:val="00B60F40"/>
    <w:rsid w:val="00B61798"/>
    <w:rsid w:val="00B6183F"/>
    <w:rsid w:val="00B62032"/>
    <w:rsid w:val="00B62097"/>
    <w:rsid w:val="00B623AF"/>
    <w:rsid w:val="00B62B1B"/>
    <w:rsid w:val="00B62DC9"/>
    <w:rsid w:val="00B6302B"/>
    <w:rsid w:val="00B64AAB"/>
    <w:rsid w:val="00B6515E"/>
    <w:rsid w:val="00B6523E"/>
    <w:rsid w:val="00B6560C"/>
    <w:rsid w:val="00B65998"/>
    <w:rsid w:val="00B66F9D"/>
    <w:rsid w:val="00B671BD"/>
    <w:rsid w:val="00B671D3"/>
    <w:rsid w:val="00B678F4"/>
    <w:rsid w:val="00B67F52"/>
    <w:rsid w:val="00B70A54"/>
    <w:rsid w:val="00B70A91"/>
    <w:rsid w:val="00B70B39"/>
    <w:rsid w:val="00B70CD5"/>
    <w:rsid w:val="00B71026"/>
    <w:rsid w:val="00B718C4"/>
    <w:rsid w:val="00B71F1F"/>
    <w:rsid w:val="00B72024"/>
    <w:rsid w:val="00B7204E"/>
    <w:rsid w:val="00B7208E"/>
    <w:rsid w:val="00B72988"/>
    <w:rsid w:val="00B72AFC"/>
    <w:rsid w:val="00B72B13"/>
    <w:rsid w:val="00B73E86"/>
    <w:rsid w:val="00B74172"/>
    <w:rsid w:val="00B74321"/>
    <w:rsid w:val="00B74EB4"/>
    <w:rsid w:val="00B7539C"/>
    <w:rsid w:val="00B7584F"/>
    <w:rsid w:val="00B758B6"/>
    <w:rsid w:val="00B759BF"/>
    <w:rsid w:val="00B761AA"/>
    <w:rsid w:val="00B76457"/>
    <w:rsid w:val="00B77443"/>
    <w:rsid w:val="00B77514"/>
    <w:rsid w:val="00B77A96"/>
    <w:rsid w:val="00B77ADA"/>
    <w:rsid w:val="00B77EA0"/>
    <w:rsid w:val="00B800D6"/>
    <w:rsid w:val="00B8066B"/>
    <w:rsid w:val="00B806BD"/>
    <w:rsid w:val="00B8250A"/>
    <w:rsid w:val="00B828DA"/>
    <w:rsid w:val="00B82D19"/>
    <w:rsid w:val="00B834D2"/>
    <w:rsid w:val="00B84283"/>
    <w:rsid w:val="00B8439A"/>
    <w:rsid w:val="00B845B8"/>
    <w:rsid w:val="00B85338"/>
    <w:rsid w:val="00B85A0F"/>
    <w:rsid w:val="00B867E4"/>
    <w:rsid w:val="00B86AA1"/>
    <w:rsid w:val="00B86B94"/>
    <w:rsid w:val="00B87090"/>
    <w:rsid w:val="00B87803"/>
    <w:rsid w:val="00B904C5"/>
    <w:rsid w:val="00B9090E"/>
    <w:rsid w:val="00B91A25"/>
    <w:rsid w:val="00B91D19"/>
    <w:rsid w:val="00B91E0E"/>
    <w:rsid w:val="00B920F9"/>
    <w:rsid w:val="00B92EC0"/>
    <w:rsid w:val="00B92F7F"/>
    <w:rsid w:val="00B93163"/>
    <w:rsid w:val="00B93500"/>
    <w:rsid w:val="00B93CD9"/>
    <w:rsid w:val="00B93DEF"/>
    <w:rsid w:val="00B93E54"/>
    <w:rsid w:val="00B9429F"/>
    <w:rsid w:val="00B944E0"/>
    <w:rsid w:val="00B9472E"/>
    <w:rsid w:val="00B94869"/>
    <w:rsid w:val="00B95226"/>
    <w:rsid w:val="00B95402"/>
    <w:rsid w:val="00B956EC"/>
    <w:rsid w:val="00B961C0"/>
    <w:rsid w:val="00B96985"/>
    <w:rsid w:val="00B9708F"/>
    <w:rsid w:val="00B970CD"/>
    <w:rsid w:val="00B97543"/>
    <w:rsid w:val="00B97719"/>
    <w:rsid w:val="00B97A52"/>
    <w:rsid w:val="00BA00D6"/>
    <w:rsid w:val="00BA0403"/>
    <w:rsid w:val="00BA04C0"/>
    <w:rsid w:val="00BA0816"/>
    <w:rsid w:val="00BA121A"/>
    <w:rsid w:val="00BA1380"/>
    <w:rsid w:val="00BA1BE1"/>
    <w:rsid w:val="00BA1F61"/>
    <w:rsid w:val="00BA2838"/>
    <w:rsid w:val="00BA28EA"/>
    <w:rsid w:val="00BA29A8"/>
    <w:rsid w:val="00BA2CE0"/>
    <w:rsid w:val="00BA2E26"/>
    <w:rsid w:val="00BA356A"/>
    <w:rsid w:val="00BA3F12"/>
    <w:rsid w:val="00BA3FBC"/>
    <w:rsid w:val="00BA445B"/>
    <w:rsid w:val="00BA4529"/>
    <w:rsid w:val="00BA47AF"/>
    <w:rsid w:val="00BA4F3B"/>
    <w:rsid w:val="00BA5354"/>
    <w:rsid w:val="00BA5C7C"/>
    <w:rsid w:val="00BA5FFC"/>
    <w:rsid w:val="00BA6246"/>
    <w:rsid w:val="00BA63F4"/>
    <w:rsid w:val="00BA6EA0"/>
    <w:rsid w:val="00BA7139"/>
    <w:rsid w:val="00BA719D"/>
    <w:rsid w:val="00BA7821"/>
    <w:rsid w:val="00BA7B49"/>
    <w:rsid w:val="00BB0F2D"/>
    <w:rsid w:val="00BB14C9"/>
    <w:rsid w:val="00BB184F"/>
    <w:rsid w:val="00BB1BE9"/>
    <w:rsid w:val="00BB1CFA"/>
    <w:rsid w:val="00BB1EF0"/>
    <w:rsid w:val="00BB1FF3"/>
    <w:rsid w:val="00BB258B"/>
    <w:rsid w:val="00BB26C0"/>
    <w:rsid w:val="00BB29F7"/>
    <w:rsid w:val="00BB2E0A"/>
    <w:rsid w:val="00BB2F9D"/>
    <w:rsid w:val="00BB312C"/>
    <w:rsid w:val="00BB3CF8"/>
    <w:rsid w:val="00BB3E3B"/>
    <w:rsid w:val="00BB423C"/>
    <w:rsid w:val="00BB4369"/>
    <w:rsid w:val="00BB43AA"/>
    <w:rsid w:val="00BB4442"/>
    <w:rsid w:val="00BB4481"/>
    <w:rsid w:val="00BB453C"/>
    <w:rsid w:val="00BB4878"/>
    <w:rsid w:val="00BB4A9B"/>
    <w:rsid w:val="00BB4DBC"/>
    <w:rsid w:val="00BB55F7"/>
    <w:rsid w:val="00BB5818"/>
    <w:rsid w:val="00BB688C"/>
    <w:rsid w:val="00BB68F3"/>
    <w:rsid w:val="00BB7BBE"/>
    <w:rsid w:val="00BB7BEE"/>
    <w:rsid w:val="00BB7F5D"/>
    <w:rsid w:val="00BC035E"/>
    <w:rsid w:val="00BC07C7"/>
    <w:rsid w:val="00BC1055"/>
    <w:rsid w:val="00BC1083"/>
    <w:rsid w:val="00BC123F"/>
    <w:rsid w:val="00BC1EF4"/>
    <w:rsid w:val="00BC2325"/>
    <w:rsid w:val="00BC2475"/>
    <w:rsid w:val="00BC253D"/>
    <w:rsid w:val="00BC329C"/>
    <w:rsid w:val="00BC333D"/>
    <w:rsid w:val="00BC3832"/>
    <w:rsid w:val="00BC3944"/>
    <w:rsid w:val="00BC53B7"/>
    <w:rsid w:val="00BC568A"/>
    <w:rsid w:val="00BC5A1E"/>
    <w:rsid w:val="00BC5AC0"/>
    <w:rsid w:val="00BC6478"/>
    <w:rsid w:val="00BC6876"/>
    <w:rsid w:val="00BC6D82"/>
    <w:rsid w:val="00BC6FAE"/>
    <w:rsid w:val="00BC7D18"/>
    <w:rsid w:val="00BD0436"/>
    <w:rsid w:val="00BD0739"/>
    <w:rsid w:val="00BD0980"/>
    <w:rsid w:val="00BD0BD6"/>
    <w:rsid w:val="00BD0D6D"/>
    <w:rsid w:val="00BD0FE9"/>
    <w:rsid w:val="00BD114A"/>
    <w:rsid w:val="00BD12E0"/>
    <w:rsid w:val="00BD153B"/>
    <w:rsid w:val="00BD1921"/>
    <w:rsid w:val="00BD1952"/>
    <w:rsid w:val="00BD1C46"/>
    <w:rsid w:val="00BD1E2D"/>
    <w:rsid w:val="00BD204B"/>
    <w:rsid w:val="00BD2592"/>
    <w:rsid w:val="00BD29CB"/>
    <w:rsid w:val="00BD2C41"/>
    <w:rsid w:val="00BD2D04"/>
    <w:rsid w:val="00BD2DAF"/>
    <w:rsid w:val="00BD30B6"/>
    <w:rsid w:val="00BD30F2"/>
    <w:rsid w:val="00BD37C8"/>
    <w:rsid w:val="00BD4162"/>
    <w:rsid w:val="00BD42EA"/>
    <w:rsid w:val="00BD42FF"/>
    <w:rsid w:val="00BD453F"/>
    <w:rsid w:val="00BD45E5"/>
    <w:rsid w:val="00BD579D"/>
    <w:rsid w:val="00BD5A49"/>
    <w:rsid w:val="00BD6AFA"/>
    <w:rsid w:val="00BD749B"/>
    <w:rsid w:val="00BD75A3"/>
    <w:rsid w:val="00BE0451"/>
    <w:rsid w:val="00BE0AA1"/>
    <w:rsid w:val="00BE0D24"/>
    <w:rsid w:val="00BE0DF1"/>
    <w:rsid w:val="00BE3490"/>
    <w:rsid w:val="00BE39C2"/>
    <w:rsid w:val="00BE3B58"/>
    <w:rsid w:val="00BE40A5"/>
    <w:rsid w:val="00BE589F"/>
    <w:rsid w:val="00BE5935"/>
    <w:rsid w:val="00BE6152"/>
    <w:rsid w:val="00BE7A5A"/>
    <w:rsid w:val="00BE7B08"/>
    <w:rsid w:val="00BF0145"/>
    <w:rsid w:val="00BF0373"/>
    <w:rsid w:val="00BF04D6"/>
    <w:rsid w:val="00BF0DC8"/>
    <w:rsid w:val="00BF1267"/>
    <w:rsid w:val="00BF132B"/>
    <w:rsid w:val="00BF1331"/>
    <w:rsid w:val="00BF1B17"/>
    <w:rsid w:val="00BF1D96"/>
    <w:rsid w:val="00BF2446"/>
    <w:rsid w:val="00BF265F"/>
    <w:rsid w:val="00BF2853"/>
    <w:rsid w:val="00BF2B28"/>
    <w:rsid w:val="00BF2D58"/>
    <w:rsid w:val="00BF30F2"/>
    <w:rsid w:val="00BF3379"/>
    <w:rsid w:val="00BF3C7C"/>
    <w:rsid w:val="00BF4301"/>
    <w:rsid w:val="00BF4609"/>
    <w:rsid w:val="00BF4B7C"/>
    <w:rsid w:val="00BF4FDD"/>
    <w:rsid w:val="00BF535C"/>
    <w:rsid w:val="00BF5996"/>
    <w:rsid w:val="00BF5DB4"/>
    <w:rsid w:val="00BF6619"/>
    <w:rsid w:val="00BF6D62"/>
    <w:rsid w:val="00BF6D97"/>
    <w:rsid w:val="00BF6E71"/>
    <w:rsid w:val="00BF7A21"/>
    <w:rsid w:val="00BF7C1A"/>
    <w:rsid w:val="00BF7DCA"/>
    <w:rsid w:val="00C00537"/>
    <w:rsid w:val="00C0066D"/>
    <w:rsid w:val="00C00723"/>
    <w:rsid w:val="00C0082E"/>
    <w:rsid w:val="00C00EDE"/>
    <w:rsid w:val="00C010C9"/>
    <w:rsid w:val="00C012D0"/>
    <w:rsid w:val="00C01F5D"/>
    <w:rsid w:val="00C03027"/>
    <w:rsid w:val="00C03538"/>
    <w:rsid w:val="00C0376D"/>
    <w:rsid w:val="00C039A6"/>
    <w:rsid w:val="00C04142"/>
    <w:rsid w:val="00C043F1"/>
    <w:rsid w:val="00C044AA"/>
    <w:rsid w:val="00C046B2"/>
    <w:rsid w:val="00C04D9B"/>
    <w:rsid w:val="00C051FD"/>
    <w:rsid w:val="00C06343"/>
    <w:rsid w:val="00C06AC3"/>
    <w:rsid w:val="00C06C56"/>
    <w:rsid w:val="00C07168"/>
    <w:rsid w:val="00C07533"/>
    <w:rsid w:val="00C07AE4"/>
    <w:rsid w:val="00C07B5D"/>
    <w:rsid w:val="00C07FCC"/>
    <w:rsid w:val="00C108A3"/>
    <w:rsid w:val="00C10D38"/>
    <w:rsid w:val="00C10FC2"/>
    <w:rsid w:val="00C1198C"/>
    <w:rsid w:val="00C122FC"/>
    <w:rsid w:val="00C127FE"/>
    <w:rsid w:val="00C13089"/>
    <w:rsid w:val="00C13BC4"/>
    <w:rsid w:val="00C14242"/>
    <w:rsid w:val="00C14730"/>
    <w:rsid w:val="00C14882"/>
    <w:rsid w:val="00C14FD9"/>
    <w:rsid w:val="00C15F12"/>
    <w:rsid w:val="00C161C5"/>
    <w:rsid w:val="00C163A4"/>
    <w:rsid w:val="00C16666"/>
    <w:rsid w:val="00C1705B"/>
    <w:rsid w:val="00C17335"/>
    <w:rsid w:val="00C176AC"/>
    <w:rsid w:val="00C17862"/>
    <w:rsid w:val="00C17C6E"/>
    <w:rsid w:val="00C17E09"/>
    <w:rsid w:val="00C20200"/>
    <w:rsid w:val="00C2025E"/>
    <w:rsid w:val="00C20301"/>
    <w:rsid w:val="00C20342"/>
    <w:rsid w:val="00C20E0B"/>
    <w:rsid w:val="00C21EFC"/>
    <w:rsid w:val="00C21FFD"/>
    <w:rsid w:val="00C2235E"/>
    <w:rsid w:val="00C22646"/>
    <w:rsid w:val="00C22D51"/>
    <w:rsid w:val="00C2337F"/>
    <w:rsid w:val="00C23412"/>
    <w:rsid w:val="00C23A5C"/>
    <w:rsid w:val="00C24431"/>
    <w:rsid w:val="00C24E04"/>
    <w:rsid w:val="00C25919"/>
    <w:rsid w:val="00C261C2"/>
    <w:rsid w:val="00C274F7"/>
    <w:rsid w:val="00C27A3E"/>
    <w:rsid w:val="00C305A1"/>
    <w:rsid w:val="00C30BB7"/>
    <w:rsid w:val="00C30C96"/>
    <w:rsid w:val="00C30ECC"/>
    <w:rsid w:val="00C30FF9"/>
    <w:rsid w:val="00C310F4"/>
    <w:rsid w:val="00C31157"/>
    <w:rsid w:val="00C31331"/>
    <w:rsid w:val="00C31533"/>
    <w:rsid w:val="00C31DE7"/>
    <w:rsid w:val="00C320A4"/>
    <w:rsid w:val="00C320BA"/>
    <w:rsid w:val="00C32131"/>
    <w:rsid w:val="00C3226E"/>
    <w:rsid w:val="00C32404"/>
    <w:rsid w:val="00C3248B"/>
    <w:rsid w:val="00C32C93"/>
    <w:rsid w:val="00C32E74"/>
    <w:rsid w:val="00C333C2"/>
    <w:rsid w:val="00C3347E"/>
    <w:rsid w:val="00C339A5"/>
    <w:rsid w:val="00C34036"/>
    <w:rsid w:val="00C34AD0"/>
    <w:rsid w:val="00C35B22"/>
    <w:rsid w:val="00C35FE7"/>
    <w:rsid w:val="00C363B9"/>
    <w:rsid w:val="00C366A3"/>
    <w:rsid w:val="00C36EFE"/>
    <w:rsid w:val="00C371E4"/>
    <w:rsid w:val="00C37468"/>
    <w:rsid w:val="00C3761D"/>
    <w:rsid w:val="00C400F2"/>
    <w:rsid w:val="00C406F6"/>
    <w:rsid w:val="00C40BC2"/>
    <w:rsid w:val="00C4172B"/>
    <w:rsid w:val="00C419D2"/>
    <w:rsid w:val="00C41FF7"/>
    <w:rsid w:val="00C426B0"/>
    <w:rsid w:val="00C42A90"/>
    <w:rsid w:val="00C42AE0"/>
    <w:rsid w:val="00C437B2"/>
    <w:rsid w:val="00C44587"/>
    <w:rsid w:val="00C44939"/>
    <w:rsid w:val="00C4498E"/>
    <w:rsid w:val="00C44CDA"/>
    <w:rsid w:val="00C44CFC"/>
    <w:rsid w:val="00C451C2"/>
    <w:rsid w:val="00C4526D"/>
    <w:rsid w:val="00C453F7"/>
    <w:rsid w:val="00C45573"/>
    <w:rsid w:val="00C455D4"/>
    <w:rsid w:val="00C45BD7"/>
    <w:rsid w:val="00C45DB8"/>
    <w:rsid w:val="00C461AC"/>
    <w:rsid w:val="00C46314"/>
    <w:rsid w:val="00C46422"/>
    <w:rsid w:val="00C46C6E"/>
    <w:rsid w:val="00C47798"/>
    <w:rsid w:val="00C4779D"/>
    <w:rsid w:val="00C477ED"/>
    <w:rsid w:val="00C5022E"/>
    <w:rsid w:val="00C50CBE"/>
    <w:rsid w:val="00C51353"/>
    <w:rsid w:val="00C514FF"/>
    <w:rsid w:val="00C51EFD"/>
    <w:rsid w:val="00C5295D"/>
    <w:rsid w:val="00C52CBD"/>
    <w:rsid w:val="00C53AD6"/>
    <w:rsid w:val="00C53C8B"/>
    <w:rsid w:val="00C53FE0"/>
    <w:rsid w:val="00C54452"/>
    <w:rsid w:val="00C5458E"/>
    <w:rsid w:val="00C547B8"/>
    <w:rsid w:val="00C5483A"/>
    <w:rsid w:val="00C54853"/>
    <w:rsid w:val="00C54A80"/>
    <w:rsid w:val="00C5541B"/>
    <w:rsid w:val="00C55687"/>
    <w:rsid w:val="00C55F02"/>
    <w:rsid w:val="00C55F0B"/>
    <w:rsid w:val="00C561B2"/>
    <w:rsid w:val="00C562DD"/>
    <w:rsid w:val="00C56A82"/>
    <w:rsid w:val="00C57328"/>
    <w:rsid w:val="00C60C24"/>
    <w:rsid w:val="00C60E95"/>
    <w:rsid w:val="00C6188A"/>
    <w:rsid w:val="00C619FA"/>
    <w:rsid w:val="00C61ED7"/>
    <w:rsid w:val="00C62805"/>
    <w:rsid w:val="00C633BD"/>
    <w:rsid w:val="00C63B91"/>
    <w:rsid w:val="00C63D37"/>
    <w:rsid w:val="00C63F2D"/>
    <w:rsid w:val="00C64272"/>
    <w:rsid w:val="00C64DFB"/>
    <w:rsid w:val="00C64F1D"/>
    <w:rsid w:val="00C657AA"/>
    <w:rsid w:val="00C6581D"/>
    <w:rsid w:val="00C66C6A"/>
    <w:rsid w:val="00C66D78"/>
    <w:rsid w:val="00C66DF0"/>
    <w:rsid w:val="00C67528"/>
    <w:rsid w:val="00C6778B"/>
    <w:rsid w:val="00C677A3"/>
    <w:rsid w:val="00C70E9E"/>
    <w:rsid w:val="00C71F20"/>
    <w:rsid w:val="00C7202F"/>
    <w:rsid w:val="00C7270C"/>
    <w:rsid w:val="00C7291F"/>
    <w:rsid w:val="00C729A2"/>
    <w:rsid w:val="00C7312E"/>
    <w:rsid w:val="00C73576"/>
    <w:rsid w:val="00C744F2"/>
    <w:rsid w:val="00C74D72"/>
    <w:rsid w:val="00C74EF3"/>
    <w:rsid w:val="00C752D9"/>
    <w:rsid w:val="00C75718"/>
    <w:rsid w:val="00C762C8"/>
    <w:rsid w:val="00C76AD0"/>
    <w:rsid w:val="00C772EA"/>
    <w:rsid w:val="00C7784B"/>
    <w:rsid w:val="00C77992"/>
    <w:rsid w:val="00C779AB"/>
    <w:rsid w:val="00C779D7"/>
    <w:rsid w:val="00C8050F"/>
    <w:rsid w:val="00C80E05"/>
    <w:rsid w:val="00C818BF"/>
    <w:rsid w:val="00C81999"/>
    <w:rsid w:val="00C81A1C"/>
    <w:rsid w:val="00C81AD5"/>
    <w:rsid w:val="00C81F1A"/>
    <w:rsid w:val="00C827F9"/>
    <w:rsid w:val="00C83592"/>
    <w:rsid w:val="00C83E05"/>
    <w:rsid w:val="00C85484"/>
    <w:rsid w:val="00C8683B"/>
    <w:rsid w:val="00C86B1B"/>
    <w:rsid w:val="00C87AFF"/>
    <w:rsid w:val="00C87B17"/>
    <w:rsid w:val="00C90BA2"/>
    <w:rsid w:val="00C90C7E"/>
    <w:rsid w:val="00C90E3E"/>
    <w:rsid w:val="00C91745"/>
    <w:rsid w:val="00C918D5"/>
    <w:rsid w:val="00C91EFF"/>
    <w:rsid w:val="00C92420"/>
    <w:rsid w:val="00C92CBE"/>
    <w:rsid w:val="00C92DDD"/>
    <w:rsid w:val="00C93A7D"/>
    <w:rsid w:val="00C93E15"/>
    <w:rsid w:val="00C9443C"/>
    <w:rsid w:val="00C94878"/>
    <w:rsid w:val="00C95433"/>
    <w:rsid w:val="00C95952"/>
    <w:rsid w:val="00C96151"/>
    <w:rsid w:val="00C96B3F"/>
    <w:rsid w:val="00C96D8D"/>
    <w:rsid w:val="00C97696"/>
    <w:rsid w:val="00C9777D"/>
    <w:rsid w:val="00CA07C9"/>
    <w:rsid w:val="00CA0B31"/>
    <w:rsid w:val="00CA154E"/>
    <w:rsid w:val="00CA156E"/>
    <w:rsid w:val="00CA18A3"/>
    <w:rsid w:val="00CA20DF"/>
    <w:rsid w:val="00CA2771"/>
    <w:rsid w:val="00CA2868"/>
    <w:rsid w:val="00CA311E"/>
    <w:rsid w:val="00CA4ED5"/>
    <w:rsid w:val="00CA5036"/>
    <w:rsid w:val="00CA5156"/>
    <w:rsid w:val="00CA54D4"/>
    <w:rsid w:val="00CA54E7"/>
    <w:rsid w:val="00CA5EDD"/>
    <w:rsid w:val="00CA6097"/>
    <w:rsid w:val="00CA6388"/>
    <w:rsid w:val="00CA6790"/>
    <w:rsid w:val="00CA728B"/>
    <w:rsid w:val="00CA7948"/>
    <w:rsid w:val="00CB01A5"/>
    <w:rsid w:val="00CB0DFA"/>
    <w:rsid w:val="00CB1B95"/>
    <w:rsid w:val="00CB1D6D"/>
    <w:rsid w:val="00CB2C83"/>
    <w:rsid w:val="00CB3FAF"/>
    <w:rsid w:val="00CB43B9"/>
    <w:rsid w:val="00CB5607"/>
    <w:rsid w:val="00CB5E7B"/>
    <w:rsid w:val="00CB62F6"/>
    <w:rsid w:val="00CB62FE"/>
    <w:rsid w:val="00CB6369"/>
    <w:rsid w:val="00CB6C90"/>
    <w:rsid w:val="00CB6DE6"/>
    <w:rsid w:val="00CB6FBE"/>
    <w:rsid w:val="00CB7098"/>
    <w:rsid w:val="00CB769C"/>
    <w:rsid w:val="00CB77DE"/>
    <w:rsid w:val="00CB79B2"/>
    <w:rsid w:val="00CC0523"/>
    <w:rsid w:val="00CC0F76"/>
    <w:rsid w:val="00CC1305"/>
    <w:rsid w:val="00CC1D85"/>
    <w:rsid w:val="00CC1ED2"/>
    <w:rsid w:val="00CC2357"/>
    <w:rsid w:val="00CC2566"/>
    <w:rsid w:val="00CC2A24"/>
    <w:rsid w:val="00CC31BC"/>
    <w:rsid w:val="00CC3C8A"/>
    <w:rsid w:val="00CC41FD"/>
    <w:rsid w:val="00CC4AF8"/>
    <w:rsid w:val="00CC4B2E"/>
    <w:rsid w:val="00CC4C6A"/>
    <w:rsid w:val="00CC5221"/>
    <w:rsid w:val="00CC55A4"/>
    <w:rsid w:val="00CC57DF"/>
    <w:rsid w:val="00CC5802"/>
    <w:rsid w:val="00CC5E37"/>
    <w:rsid w:val="00CC6553"/>
    <w:rsid w:val="00CC673D"/>
    <w:rsid w:val="00CC71C3"/>
    <w:rsid w:val="00CC7382"/>
    <w:rsid w:val="00CC7B41"/>
    <w:rsid w:val="00CD0245"/>
    <w:rsid w:val="00CD0E48"/>
    <w:rsid w:val="00CD13A6"/>
    <w:rsid w:val="00CD1D87"/>
    <w:rsid w:val="00CD22DA"/>
    <w:rsid w:val="00CD28D5"/>
    <w:rsid w:val="00CD2A75"/>
    <w:rsid w:val="00CD31E1"/>
    <w:rsid w:val="00CD345A"/>
    <w:rsid w:val="00CD389A"/>
    <w:rsid w:val="00CD3B93"/>
    <w:rsid w:val="00CD4B03"/>
    <w:rsid w:val="00CD525C"/>
    <w:rsid w:val="00CD529F"/>
    <w:rsid w:val="00CD5553"/>
    <w:rsid w:val="00CD5692"/>
    <w:rsid w:val="00CD5712"/>
    <w:rsid w:val="00CD67D6"/>
    <w:rsid w:val="00CD6C0C"/>
    <w:rsid w:val="00CD6D05"/>
    <w:rsid w:val="00CD6FD6"/>
    <w:rsid w:val="00CD70BE"/>
    <w:rsid w:val="00CD7590"/>
    <w:rsid w:val="00CD777B"/>
    <w:rsid w:val="00CD7F77"/>
    <w:rsid w:val="00CE00A8"/>
    <w:rsid w:val="00CE07B1"/>
    <w:rsid w:val="00CE083F"/>
    <w:rsid w:val="00CE0B21"/>
    <w:rsid w:val="00CE0BE8"/>
    <w:rsid w:val="00CE1261"/>
    <w:rsid w:val="00CE16E7"/>
    <w:rsid w:val="00CE211F"/>
    <w:rsid w:val="00CE31A3"/>
    <w:rsid w:val="00CE365C"/>
    <w:rsid w:val="00CE3DAE"/>
    <w:rsid w:val="00CE3E64"/>
    <w:rsid w:val="00CE4401"/>
    <w:rsid w:val="00CE4EF7"/>
    <w:rsid w:val="00CE5453"/>
    <w:rsid w:val="00CE56AB"/>
    <w:rsid w:val="00CE6302"/>
    <w:rsid w:val="00CE6460"/>
    <w:rsid w:val="00CE646D"/>
    <w:rsid w:val="00CE6E42"/>
    <w:rsid w:val="00CE7230"/>
    <w:rsid w:val="00CE7A21"/>
    <w:rsid w:val="00CE7AE0"/>
    <w:rsid w:val="00CE7CF9"/>
    <w:rsid w:val="00CF0045"/>
    <w:rsid w:val="00CF0800"/>
    <w:rsid w:val="00CF0B64"/>
    <w:rsid w:val="00CF0C6B"/>
    <w:rsid w:val="00CF0CB5"/>
    <w:rsid w:val="00CF0F10"/>
    <w:rsid w:val="00CF118D"/>
    <w:rsid w:val="00CF2672"/>
    <w:rsid w:val="00CF2EC9"/>
    <w:rsid w:val="00CF2FF4"/>
    <w:rsid w:val="00CF3048"/>
    <w:rsid w:val="00CF33E7"/>
    <w:rsid w:val="00CF3A28"/>
    <w:rsid w:val="00CF432D"/>
    <w:rsid w:val="00CF5AD1"/>
    <w:rsid w:val="00CF68E8"/>
    <w:rsid w:val="00CF7717"/>
    <w:rsid w:val="00CF7E95"/>
    <w:rsid w:val="00D00041"/>
    <w:rsid w:val="00D002C8"/>
    <w:rsid w:val="00D01594"/>
    <w:rsid w:val="00D02165"/>
    <w:rsid w:val="00D0260B"/>
    <w:rsid w:val="00D02F45"/>
    <w:rsid w:val="00D030FB"/>
    <w:rsid w:val="00D031A8"/>
    <w:rsid w:val="00D03472"/>
    <w:rsid w:val="00D037E1"/>
    <w:rsid w:val="00D03E32"/>
    <w:rsid w:val="00D03EFF"/>
    <w:rsid w:val="00D0429D"/>
    <w:rsid w:val="00D053C7"/>
    <w:rsid w:val="00D05473"/>
    <w:rsid w:val="00D05824"/>
    <w:rsid w:val="00D05CFE"/>
    <w:rsid w:val="00D06305"/>
    <w:rsid w:val="00D072E3"/>
    <w:rsid w:val="00D074DC"/>
    <w:rsid w:val="00D10203"/>
    <w:rsid w:val="00D10AEB"/>
    <w:rsid w:val="00D10CFC"/>
    <w:rsid w:val="00D118A2"/>
    <w:rsid w:val="00D11BB2"/>
    <w:rsid w:val="00D11CDD"/>
    <w:rsid w:val="00D11D87"/>
    <w:rsid w:val="00D11E69"/>
    <w:rsid w:val="00D1233B"/>
    <w:rsid w:val="00D132BB"/>
    <w:rsid w:val="00D13660"/>
    <w:rsid w:val="00D1403E"/>
    <w:rsid w:val="00D14382"/>
    <w:rsid w:val="00D148D7"/>
    <w:rsid w:val="00D14940"/>
    <w:rsid w:val="00D14C74"/>
    <w:rsid w:val="00D14CFA"/>
    <w:rsid w:val="00D14F36"/>
    <w:rsid w:val="00D1509D"/>
    <w:rsid w:val="00D151E0"/>
    <w:rsid w:val="00D15F45"/>
    <w:rsid w:val="00D1601F"/>
    <w:rsid w:val="00D160DB"/>
    <w:rsid w:val="00D16A8C"/>
    <w:rsid w:val="00D16D3F"/>
    <w:rsid w:val="00D17235"/>
    <w:rsid w:val="00D177C5"/>
    <w:rsid w:val="00D17B3E"/>
    <w:rsid w:val="00D200D1"/>
    <w:rsid w:val="00D20260"/>
    <w:rsid w:val="00D20DDE"/>
    <w:rsid w:val="00D2147E"/>
    <w:rsid w:val="00D2195A"/>
    <w:rsid w:val="00D21D20"/>
    <w:rsid w:val="00D221A4"/>
    <w:rsid w:val="00D23024"/>
    <w:rsid w:val="00D237F1"/>
    <w:rsid w:val="00D23A63"/>
    <w:rsid w:val="00D23E81"/>
    <w:rsid w:val="00D24C6F"/>
    <w:rsid w:val="00D253CB"/>
    <w:rsid w:val="00D2570F"/>
    <w:rsid w:val="00D25D00"/>
    <w:rsid w:val="00D26A45"/>
    <w:rsid w:val="00D272A3"/>
    <w:rsid w:val="00D275B5"/>
    <w:rsid w:val="00D27777"/>
    <w:rsid w:val="00D277CA"/>
    <w:rsid w:val="00D30126"/>
    <w:rsid w:val="00D30C78"/>
    <w:rsid w:val="00D30ED2"/>
    <w:rsid w:val="00D314D3"/>
    <w:rsid w:val="00D31870"/>
    <w:rsid w:val="00D31A1F"/>
    <w:rsid w:val="00D31B79"/>
    <w:rsid w:val="00D31FE5"/>
    <w:rsid w:val="00D320FC"/>
    <w:rsid w:val="00D32396"/>
    <w:rsid w:val="00D3249E"/>
    <w:rsid w:val="00D326A5"/>
    <w:rsid w:val="00D3485E"/>
    <w:rsid w:val="00D35F3F"/>
    <w:rsid w:val="00D362FB"/>
    <w:rsid w:val="00D36429"/>
    <w:rsid w:val="00D368EF"/>
    <w:rsid w:val="00D36959"/>
    <w:rsid w:val="00D37947"/>
    <w:rsid w:val="00D402E4"/>
    <w:rsid w:val="00D4092D"/>
    <w:rsid w:val="00D40E5A"/>
    <w:rsid w:val="00D4290C"/>
    <w:rsid w:val="00D43710"/>
    <w:rsid w:val="00D443A0"/>
    <w:rsid w:val="00D4440B"/>
    <w:rsid w:val="00D450DA"/>
    <w:rsid w:val="00D45614"/>
    <w:rsid w:val="00D4575A"/>
    <w:rsid w:val="00D46E42"/>
    <w:rsid w:val="00D47EF6"/>
    <w:rsid w:val="00D503CE"/>
    <w:rsid w:val="00D50C21"/>
    <w:rsid w:val="00D50EB1"/>
    <w:rsid w:val="00D51385"/>
    <w:rsid w:val="00D51781"/>
    <w:rsid w:val="00D51AB7"/>
    <w:rsid w:val="00D51C35"/>
    <w:rsid w:val="00D51EFE"/>
    <w:rsid w:val="00D5256D"/>
    <w:rsid w:val="00D52615"/>
    <w:rsid w:val="00D5272C"/>
    <w:rsid w:val="00D5371B"/>
    <w:rsid w:val="00D53A8B"/>
    <w:rsid w:val="00D53AB3"/>
    <w:rsid w:val="00D53C32"/>
    <w:rsid w:val="00D53CC2"/>
    <w:rsid w:val="00D53DCC"/>
    <w:rsid w:val="00D546FE"/>
    <w:rsid w:val="00D5474A"/>
    <w:rsid w:val="00D549B7"/>
    <w:rsid w:val="00D56171"/>
    <w:rsid w:val="00D563BC"/>
    <w:rsid w:val="00D57B38"/>
    <w:rsid w:val="00D600C4"/>
    <w:rsid w:val="00D606E3"/>
    <w:rsid w:val="00D607CB"/>
    <w:rsid w:val="00D60DE0"/>
    <w:rsid w:val="00D60E48"/>
    <w:rsid w:val="00D620C6"/>
    <w:rsid w:val="00D6227F"/>
    <w:rsid w:val="00D623BB"/>
    <w:rsid w:val="00D633C7"/>
    <w:rsid w:val="00D636C0"/>
    <w:rsid w:val="00D63E82"/>
    <w:rsid w:val="00D642DB"/>
    <w:rsid w:val="00D64B68"/>
    <w:rsid w:val="00D6507B"/>
    <w:rsid w:val="00D65363"/>
    <w:rsid w:val="00D654C6"/>
    <w:rsid w:val="00D658D5"/>
    <w:rsid w:val="00D65A8A"/>
    <w:rsid w:val="00D668B9"/>
    <w:rsid w:val="00D66A21"/>
    <w:rsid w:val="00D67121"/>
    <w:rsid w:val="00D67588"/>
    <w:rsid w:val="00D70DE7"/>
    <w:rsid w:val="00D70E8E"/>
    <w:rsid w:val="00D71131"/>
    <w:rsid w:val="00D717C1"/>
    <w:rsid w:val="00D719CD"/>
    <w:rsid w:val="00D71C35"/>
    <w:rsid w:val="00D72E4B"/>
    <w:rsid w:val="00D72E94"/>
    <w:rsid w:val="00D731E2"/>
    <w:rsid w:val="00D7327B"/>
    <w:rsid w:val="00D73625"/>
    <w:rsid w:val="00D7374A"/>
    <w:rsid w:val="00D73832"/>
    <w:rsid w:val="00D73B50"/>
    <w:rsid w:val="00D73C74"/>
    <w:rsid w:val="00D742EC"/>
    <w:rsid w:val="00D7434F"/>
    <w:rsid w:val="00D74367"/>
    <w:rsid w:val="00D7473C"/>
    <w:rsid w:val="00D74B5D"/>
    <w:rsid w:val="00D74E30"/>
    <w:rsid w:val="00D7587F"/>
    <w:rsid w:val="00D76122"/>
    <w:rsid w:val="00D7686F"/>
    <w:rsid w:val="00D76D88"/>
    <w:rsid w:val="00D778B5"/>
    <w:rsid w:val="00D8035D"/>
    <w:rsid w:val="00D80534"/>
    <w:rsid w:val="00D81014"/>
    <w:rsid w:val="00D81252"/>
    <w:rsid w:val="00D816D4"/>
    <w:rsid w:val="00D816FF"/>
    <w:rsid w:val="00D81744"/>
    <w:rsid w:val="00D819A1"/>
    <w:rsid w:val="00D81A2F"/>
    <w:rsid w:val="00D81E2A"/>
    <w:rsid w:val="00D81E87"/>
    <w:rsid w:val="00D82695"/>
    <w:rsid w:val="00D82B99"/>
    <w:rsid w:val="00D82BD3"/>
    <w:rsid w:val="00D8329D"/>
    <w:rsid w:val="00D83661"/>
    <w:rsid w:val="00D83BCC"/>
    <w:rsid w:val="00D84210"/>
    <w:rsid w:val="00D84F82"/>
    <w:rsid w:val="00D85374"/>
    <w:rsid w:val="00D869FD"/>
    <w:rsid w:val="00D86DF4"/>
    <w:rsid w:val="00D870FC"/>
    <w:rsid w:val="00D8740C"/>
    <w:rsid w:val="00D876A2"/>
    <w:rsid w:val="00D87722"/>
    <w:rsid w:val="00D87B6B"/>
    <w:rsid w:val="00D90F25"/>
    <w:rsid w:val="00D913AA"/>
    <w:rsid w:val="00D91430"/>
    <w:rsid w:val="00D917A3"/>
    <w:rsid w:val="00D91936"/>
    <w:rsid w:val="00D91ABF"/>
    <w:rsid w:val="00D927DF"/>
    <w:rsid w:val="00D93BF2"/>
    <w:rsid w:val="00D93F56"/>
    <w:rsid w:val="00D943ED"/>
    <w:rsid w:val="00D94C5A"/>
    <w:rsid w:val="00D959EA"/>
    <w:rsid w:val="00D95E0D"/>
    <w:rsid w:val="00D9629C"/>
    <w:rsid w:val="00D9686E"/>
    <w:rsid w:val="00D9695D"/>
    <w:rsid w:val="00D969DD"/>
    <w:rsid w:val="00D96C26"/>
    <w:rsid w:val="00D9798C"/>
    <w:rsid w:val="00DA0341"/>
    <w:rsid w:val="00DA0F07"/>
    <w:rsid w:val="00DA1069"/>
    <w:rsid w:val="00DA17A2"/>
    <w:rsid w:val="00DA1A3F"/>
    <w:rsid w:val="00DA1A4F"/>
    <w:rsid w:val="00DA1F84"/>
    <w:rsid w:val="00DA2329"/>
    <w:rsid w:val="00DA274A"/>
    <w:rsid w:val="00DA2D26"/>
    <w:rsid w:val="00DA3111"/>
    <w:rsid w:val="00DA39DF"/>
    <w:rsid w:val="00DA3F53"/>
    <w:rsid w:val="00DA497A"/>
    <w:rsid w:val="00DA52B1"/>
    <w:rsid w:val="00DA5423"/>
    <w:rsid w:val="00DA6D9C"/>
    <w:rsid w:val="00DA73F8"/>
    <w:rsid w:val="00DA79F4"/>
    <w:rsid w:val="00DA7AA4"/>
    <w:rsid w:val="00DA7FC1"/>
    <w:rsid w:val="00DB15A1"/>
    <w:rsid w:val="00DB1FB3"/>
    <w:rsid w:val="00DB26D8"/>
    <w:rsid w:val="00DB309E"/>
    <w:rsid w:val="00DB31C0"/>
    <w:rsid w:val="00DB32B3"/>
    <w:rsid w:val="00DB33E2"/>
    <w:rsid w:val="00DB37BD"/>
    <w:rsid w:val="00DB3C3F"/>
    <w:rsid w:val="00DB40DC"/>
    <w:rsid w:val="00DB44D2"/>
    <w:rsid w:val="00DB450C"/>
    <w:rsid w:val="00DB46A9"/>
    <w:rsid w:val="00DB530F"/>
    <w:rsid w:val="00DB53AC"/>
    <w:rsid w:val="00DB5CD5"/>
    <w:rsid w:val="00DB5E07"/>
    <w:rsid w:val="00DB5F8D"/>
    <w:rsid w:val="00DB7572"/>
    <w:rsid w:val="00DB75D0"/>
    <w:rsid w:val="00DB76D6"/>
    <w:rsid w:val="00DB78C7"/>
    <w:rsid w:val="00DB7D15"/>
    <w:rsid w:val="00DC0249"/>
    <w:rsid w:val="00DC07F6"/>
    <w:rsid w:val="00DC0805"/>
    <w:rsid w:val="00DC0EF6"/>
    <w:rsid w:val="00DC192E"/>
    <w:rsid w:val="00DC1E4E"/>
    <w:rsid w:val="00DC2377"/>
    <w:rsid w:val="00DC26CB"/>
    <w:rsid w:val="00DC2AFE"/>
    <w:rsid w:val="00DC2C0D"/>
    <w:rsid w:val="00DC3547"/>
    <w:rsid w:val="00DC381C"/>
    <w:rsid w:val="00DC3977"/>
    <w:rsid w:val="00DC3AA4"/>
    <w:rsid w:val="00DC4934"/>
    <w:rsid w:val="00DC4CDA"/>
    <w:rsid w:val="00DC4D3E"/>
    <w:rsid w:val="00DC4F8D"/>
    <w:rsid w:val="00DC5994"/>
    <w:rsid w:val="00DC690C"/>
    <w:rsid w:val="00DC6D11"/>
    <w:rsid w:val="00DC6FD1"/>
    <w:rsid w:val="00DC6FDD"/>
    <w:rsid w:val="00DC787E"/>
    <w:rsid w:val="00DC7D4C"/>
    <w:rsid w:val="00DD06FF"/>
    <w:rsid w:val="00DD0D8A"/>
    <w:rsid w:val="00DD0DAC"/>
    <w:rsid w:val="00DD1D7A"/>
    <w:rsid w:val="00DD2651"/>
    <w:rsid w:val="00DD38B5"/>
    <w:rsid w:val="00DD438A"/>
    <w:rsid w:val="00DD43B5"/>
    <w:rsid w:val="00DD493A"/>
    <w:rsid w:val="00DD4E03"/>
    <w:rsid w:val="00DD5064"/>
    <w:rsid w:val="00DD50ED"/>
    <w:rsid w:val="00DD7191"/>
    <w:rsid w:val="00DD73D1"/>
    <w:rsid w:val="00DE055F"/>
    <w:rsid w:val="00DE0729"/>
    <w:rsid w:val="00DE0880"/>
    <w:rsid w:val="00DE09AD"/>
    <w:rsid w:val="00DE15D6"/>
    <w:rsid w:val="00DE19D6"/>
    <w:rsid w:val="00DE1DC6"/>
    <w:rsid w:val="00DE4CEB"/>
    <w:rsid w:val="00DE5683"/>
    <w:rsid w:val="00DE56C6"/>
    <w:rsid w:val="00DE5767"/>
    <w:rsid w:val="00DE5CF5"/>
    <w:rsid w:val="00DE65DB"/>
    <w:rsid w:val="00DE6C45"/>
    <w:rsid w:val="00DE713B"/>
    <w:rsid w:val="00DE74FB"/>
    <w:rsid w:val="00DE75E0"/>
    <w:rsid w:val="00DE7A87"/>
    <w:rsid w:val="00DE7F87"/>
    <w:rsid w:val="00DF0C91"/>
    <w:rsid w:val="00DF0F4E"/>
    <w:rsid w:val="00DF1EF4"/>
    <w:rsid w:val="00DF2894"/>
    <w:rsid w:val="00DF2F44"/>
    <w:rsid w:val="00DF3248"/>
    <w:rsid w:val="00DF32DF"/>
    <w:rsid w:val="00DF33C4"/>
    <w:rsid w:val="00DF3C0F"/>
    <w:rsid w:val="00DF3E14"/>
    <w:rsid w:val="00DF48C5"/>
    <w:rsid w:val="00DF5E9B"/>
    <w:rsid w:val="00DF6301"/>
    <w:rsid w:val="00DF68B5"/>
    <w:rsid w:val="00DF69BC"/>
    <w:rsid w:val="00DF6BD5"/>
    <w:rsid w:val="00DF6DA9"/>
    <w:rsid w:val="00DF6E9B"/>
    <w:rsid w:val="00DF6FEF"/>
    <w:rsid w:val="00DF7348"/>
    <w:rsid w:val="00DF7551"/>
    <w:rsid w:val="00DF7C78"/>
    <w:rsid w:val="00E009DC"/>
    <w:rsid w:val="00E01111"/>
    <w:rsid w:val="00E01246"/>
    <w:rsid w:val="00E018A3"/>
    <w:rsid w:val="00E01D2E"/>
    <w:rsid w:val="00E02087"/>
    <w:rsid w:val="00E02182"/>
    <w:rsid w:val="00E02258"/>
    <w:rsid w:val="00E024CA"/>
    <w:rsid w:val="00E02A6C"/>
    <w:rsid w:val="00E03A63"/>
    <w:rsid w:val="00E04352"/>
    <w:rsid w:val="00E047EB"/>
    <w:rsid w:val="00E04ADB"/>
    <w:rsid w:val="00E04F55"/>
    <w:rsid w:val="00E0557A"/>
    <w:rsid w:val="00E05EA2"/>
    <w:rsid w:val="00E06B0B"/>
    <w:rsid w:val="00E077D1"/>
    <w:rsid w:val="00E078DA"/>
    <w:rsid w:val="00E07B1F"/>
    <w:rsid w:val="00E07C18"/>
    <w:rsid w:val="00E07FA8"/>
    <w:rsid w:val="00E1096A"/>
    <w:rsid w:val="00E10B13"/>
    <w:rsid w:val="00E111CE"/>
    <w:rsid w:val="00E11203"/>
    <w:rsid w:val="00E114DC"/>
    <w:rsid w:val="00E11688"/>
    <w:rsid w:val="00E11A24"/>
    <w:rsid w:val="00E11F9B"/>
    <w:rsid w:val="00E124E8"/>
    <w:rsid w:val="00E12FCD"/>
    <w:rsid w:val="00E146D2"/>
    <w:rsid w:val="00E1490D"/>
    <w:rsid w:val="00E150C0"/>
    <w:rsid w:val="00E15307"/>
    <w:rsid w:val="00E1619C"/>
    <w:rsid w:val="00E16AB8"/>
    <w:rsid w:val="00E17789"/>
    <w:rsid w:val="00E17FBA"/>
    <w:rsid w:val="00E17FC6"/>
    <w:rsid w:val="00E20210"/>
    <w:rsid w:val="00E20528"/>
    <w:rsid w:val="00E210E3"/>
    <w:rsid w:val="00E21AE4"/>
    <w:rsid w:val="00E2234C"/>
    <w:rsid w:val="00E225F5"/>
    <w:rsid w:val="00E22745"/>
    <w:rsid w:val="00E22EF1"/>
    <w:rsid w:val="00E23060"/>
    <w:rsid w:val="00E2325E"/>
    <w:rsid w:val="00E2369B"/>
    <w:rsid w:val="00E236CB"/>
    <w:rsid w:val="00E23819"/>
    <w:rsid w:val="00E244D4"/>
    <w:rsid w:val="00E244D8"/>
    <w:rsid w:val="00E24581"/>
    <w:rsid w:val="00E2484B"/>
    <w:rsid w:val="00E24E9B"/>
    <w:rsid w:val="00E25569"/>
    <w:rsid w:val="00E2567E"/>
    <w:rsid w:val="00E270A1"/>
    <w:rsid w:val="00E2754C"/>
    <w:rsid w:val="00E27676"/>
    <w:rsid w:val="00E279F2"/>
    <w:rsid w:val="00E27A5C"/>
    <w:rsid w:val="00E30699"/>
    <w:rsid w:val="00E3116E"/>
    <w:rsid w:val="00E311B3"/>
    <w:rsid w:val="00E3162A"/>
    <w:rsid w:val="00E317F4"/>
    <w:rsid w:val="00E31B55"/>
    <w:rsid w:val="00E31E94"/>
    <w:rsid w:val="00E32039"/>
    <w:rsid w:val="00E32606"/>
    <w:rsid w:val="00E32800"/>
    <w:rsid w:val="00E32F6B"/>
    <w:rsid w:val="00E33705"/>
    <w:rsid w:val="00E33E32"/>
    <w:rsid w:val="00E34AC1"/>
    <w:rsid w:val="00E35723"/>
    <w:rsid w:val="00E3762F"/>
    <w:rsid w:val="00E377F3"/>
    <w:rsid w:val="00E37966"/>
    <w:rsid w:val="00E379AD"/>
    <w:rsid w:val="00E40061"/>
    <w:rsid w:val="00E404F7"/>
    <w:rsid w:val="00E40621"/>
    <w:rsid w:val="00E4097A"/>
    <w:rsid w:val="00E42596"/>
    <w:rsid w:val="00E425BF"/>
    <w:rsid w:val="00E42820"/>
    <w:rsid w:val="00E42B91"/>
    <w:rsid w:val="00E42CE9"/>
    <w:rsid w:val="00E43050"/>
    <w:rsid w:val="00E43060"/>
    <w:rsid w:val="00E43263"/>
    <w:rsid w:val="00E432E5"/>
    <w:rsid w:val="00E4337D"/>
    <w:rsid w:val="00E44306"/>
    <w:rsid w:val="00E44892"/>
    <w:rsid w:val="00E44DEE"/>
    <w:rsid w:val="00E45545"/>
    <w:rsid w:val="00E4562B"/>
    <w:rsid w:val="00E458BB"/>
    <w:rsid w:val="00E45B38"/>
    <w:rsid w:val="00E46165"/>
    <w:rsid w:val="00E46442"/>
    <w:rsid w:val="00E46AEB"/>
    <w:rsid w:val="00E46B53"/>
    <w:rsid w:val="00E470D7"/>
    <w:rsid w:val="00E50827"/>
    <w:rsid w:val="00E50A6B"/>
    <w:rsid w:val="00E514DF"/>
    <w:rsid w:val="00E51736"/>
    <w:rsid w:val="00E518EE"/>
    <w:rsid w:val="00E523B2"/>
    <w:rsid w:val="00E524C2"/>
    <w:rsid w:val="00E524E9"/>
    <w:rsid w:val="00E52E8C"/>
    <w:rsid w:val="00E53008"/>
    <w:rsid w:val="00E53506"/>
    <w:rsid w:val="00E538CF"/>
    <w:rsid w:val="00E53B58"/>
    <w:rsid w:val="00E543D9"/>
    <w:rsid w:val="00E54506"/>
    <w:rsid w:val="00E55D3A"/>
    <w:rsid w:val="00E56116"/>
    <w:rsid w:val="00E56259"/>
    <w:rsid w:val="00E562F3"/>
    <w:rsid w:val="00E56900"/>
    <w:rsid w:val="00E56A0A"/>
    <w:rsid w:val="00E56C12"/>
    <w:rsid w:val="00E56EC3"/>
    <w:rsid w:val="00E57091"/>
    <w:rsid w:val="00E57C79"/>
    <w:rsid w:val="00E60068"/>
    <w:rsid w:val="00E60326"/>
    <w:rsid w:val="00E6070C"/>
    <w:rsid w:val="00E60878"/>
    <w:rsid w:val="00E60AE3"/>
    <w:rsid w:val="00E610B2"/>
    <w:rsid w:val="00E616B2"/>
    <w:rsid w:val="00E617BE"/>
    <w:rsid w:val="00E61972"/>
    <w:rsid w:val="00E61C43"/>
    <w:rsid w:val="00E61CE6"/>
    <w:rsid w:val="00E62053"/>
    <w:rsid w:val="00E624D9"/>
    <w:rsid w:val="00E62BBC"/>
    <w:rsid w:val="00E63D2E"/>
    <w:rsid w:val="00E64BD0"/>
    <w:rsid w:val="00E64C1A"/>
    <w:rsid w:val="00E64F17"/>
    <w:rsid w:val="00E64F9D"/>
    <w:rsid w:val="00E6577C"/>
    <w:rsid w:val="00E65789"/>
    <w:rsid w:val="00E659ED"/>
    <w:rsid w:val="00E65A9F"/>
    <w:rsid w:val="00E65D57"/>
    <w:rsid w:val="00E66B78"/>
    <w:rsid w:val="00E6714D"/>
    <w:rsid w:val="00E674FD"/>
    <w:rsid w:val="00E676AA"/>
    <w:rsid w:val="00E70D91"/>
    <w:rsid w:val="00E70DA6"/>
    <w:rsid w:val="00E71A0F"/>
    <w:rsid w:val="00E72787"/>
    <w:rsid w:val="00E72C61"/>
    <w:rsid w:val="00E72DEA"/>
    <w:rsid w:val="00E739EF"/>
    <w:rsid w:val="00E73E2C"/>
    <w:rsid w:val="00E740D0"/>
    <w:rsid w:val="00E74C02"/>
    <w:rsid w:val="00E74D31"/>
    <w:rsid w:val="00E75448"/>
    <w:rsid w:val="00E756C2"/>
    <w:rsid w:val="00E75B84"/>
    <w:rsid w:val="00E75E1E"/>
    <w:rsid w:val="00E76018"/>
    <w:rsid w:val="00E7764C"/>
    <w:rsid w:val="00E80486"/>
    <w:rsid w:val="00E804D9"/>
    <w:rsid w:val="00E807F0"/>
    <w:rsid w:val="00E808ED"/>
    <w:rsid w:val="00E80A91"/>
    <w:rsid w:val="00E80F49"/>
    <w:rsid w:val="00E83487"/>
    <w:rsid w:val="00E83AF2"/>
    <w:rsid w:val="00E841F6"/>
    <w:rsid w:val="00E844AF"/>
    <w:rsid w:val="00E85453"/>
    <w:rsid w:val="00E854B5"/>
    <w:rsid w:val="00E85754"/>
    <w:rsid w:val="00E859A5"/>
    <w:rsid w:val="00E85C26"/>
    <w:rsid w:val="00E85D79"/>
    <w:rsid w:val="00E86061"/>
    <w:rsid w:val="00E862CA"/>
    <w:rsid w:val="00E8662C"/>
    <w:rsid w:val="00E87138"/>
    <w:rsid w:val="00E8781E"/>
    <w:rsid w:val="00E87860"/>
    <w:rsid w:val="00E87C67"/>
    <w:rsid w:val="00E90866"/>
    <w:rsid w:val="00E90B94"/>
    <w:rsid w:val="00E90BD1"/>
    <w:rsid w:val="00E90C67"/>
    <w:rsid w:val="00E90DCA"/>
    <w:rsid w:val="00E91441"/>
    <w:rsid w:val="00E91B2D"/>
    <w:rsid w:val="00E91C5F"/>
    <w:rsid w:val="00E91DBC"/>
    <w:rsid w:val="00E924E9"/>
    <w:rsid w:val="00E925CF"/>
    <w:rsid w:val="00E92CC3"/>
    <w:rsid w:val="00E92F0A"/>
    <w:rsid w:val="00E9360C"/>
    <w:rsid w:val="00E93B1A"/>
    <w:rsid w:val="00E93C36"/>
    <w:rsid w:val="00E94D1D"/>
    <w:rsid w:val="00E950A3"/>
    <w:rsid w:val="00E957CD"/>
    <w:rsid w:val="00E95946"/>
    <w:rsid w:val="00E960BA"/>
    <w:rsid w:val="00E96183"/>
    <w:rsid w:val="00E96382"/>
    <w:rsid w:val="00E96572"/>
    <w:rsid w:val="00E96B8B"/>
    <w:rsid w:val="00E97493"/>
    <w:rsid w:val="00E979A0"/>
    <w:rsid w:val="00E97E9B"/>
    <w:rsid w:val="00EA03CB"/>
    <w:rsid w:val="00EA0D0D"/>
    <w:rsid w:val="00EA112A"/>
    <w:rsid w:val="00EA15F3"/>
    <w:rsid w:val="00EA1997"/>
    <w:rsid w:val="00EA234E"/>
    <w:rsid w:val="00EA23B8"/>
    <w:rsid w:val="00EA2922"/>
    <w:rsid w:val="00EA294F"/>
    <w:rsid w:val="00EA2BA3"/>
    <w:rsid w:val="00EA2F98"/>
    <w:rsid w:val="00EA4364"/>
    <w:rsid w:val="00EA4539"/>
    <w:rsid w:val="00EA4709"/>
    <w:rsid w:val="00EA4772"/>
    <w:rsid w:val="00EA4817"/>
    <w:rsid w:val="00EA4F72"/>
    <w:rsid w:val="00EA525B"/>
    <w:rsid w:val="00EA55A1"/>
    <w:rsid w:val="00EA5632"/>
    <w:rsid w:val="00EA5937"/>
    <w:rsid w:val="00EA5A65"/>
    <w:rsid w:val="00EA5B5D"/>
    <w:rsid w:val="00EA5F32"/>
    <w:rsid w:val="00EA6183"/>
    <w:rsid w:val="00EA6427"/>
    <w:rsid w:val="00EA65B1"/>
    <w:rsid w:val="00EA6A1C"/>
    <w:rsid w:val="00EA6EAC"/>
    <w:rsid w:val="00EA740A"/>
    <w:rsid w:val="00EB056F"/>
    <w:rsid w:val="00EB11C7"/>
    <w:rsid w:val="00EB11ED"/>
    <w:rsid w:val="00EB17F1"/>
    <w:rsid w:val="00EB2E61"/>
    <w:rsid w:val="00EB453F"/>
    <w:rsid w:val="00EB4692"/>
    <w:rsid w:val="00EB63B7"/>
    <w:rsid w:val="00EB6513"/>
    <w:rsid w:val="00EB6987"/>
    <w:rsid w:val="00EB6D03"/>
    <w:rsid w:val="00EB7428"/>
    <w:rsid w:val="00EC04D0"/>
    <w:rsid w:val="00EC15B5"/>
    <w:rsid w:val="00EC1AB7"/>
    <w:rsid w:val="00EC1D72"/>
    <w:rsid w:val="00EC2020"/>
    <w:rsid w:val="00EC2258"/>
    <w:rsid w:val="00EC3141"/>
    <w:rsid w:val="00EC3195"/>
    <w:rsid w:val="00EC36EF"/>
    <w:rsid w:val="00EC3AD2"/>
    <w:rsid w:val="00EC3AF3"/>
    <w:rsid w:val="00EC3DF6"/>
    <w:rsid w:val="00EC4052"/>
    <w:rsid w:val="00EC41F6"/>
    <w:rsid w:val="00EC42CF"/>
    <w:rsid w:val="00EC4607"/>
    <w:rsid w:val="00EC4F6D"/>
    <w:rsid w:val="00EC50BA"/>
    <w:rsid w:val="00EC5922"/>
    <w:rsid w:val="00EC5E5B"/>
    <w:rsid w:val="00EC621C"/>
    <w:rsid w:val="00EC62DF"/>
    <w:rsid w:val="00EC6B11"/>
    <w:rsid w:val="00EC7264"/>
    <w:rsid w:val="00EC76CD"/>
    <w:rsid w:val="00EC77E2"/>
    <w:rsid w:val="00ED0358"/>
    <w:rsid w:val="00ED05DC"/>
    <w:rsid w:val="00ED08AC"/>
    <w:rsid w:val="00ED09F5"/>
    <w:rsid w:val="00ED0A52"/>
    <w:rsid w:val="00ED0BDC"/>
    <w:rsid w:val="00ED10F7"/>
    <w:rsid w:val="00ED1732"/>
    <w:rsid w:val="00ED1762"/>
    <w:rsid w:val="00ED19C2"/>
    <w:rsid w:val="00ED21F9"/>
    <w:rsid w:val="00ED22CD"/>
    <w:rsid w:val="00ED2419"/>
    <w:rsid w:val="00ED28A8"/>
    <w:rsid w:val="00ED336F"/>
    <w:rsid w:val="00ED3418"/>
    <w:rsid w:val="00ED380E"/>
    <w:rsid w:val="00ED4AB9"/>
    <w:rsid w:val="00ED4BA9"/>
    <w:rsid w:val="00ED4D5B"/>
    <w:rsid w:val="00ED4F19"/>
    <w:rsid w:val="00ED54B6"/>
    <w:rsid w:val="00ED61FC"/>
    <w:rsid w:val="00ED6849"/>
    <w:rsid w:val="00ED6CDD"/>
    <w:rsid w:val="00ED6ED0"/>
    <w:rsid w:val="00ED718D"/>
    <w:rsid w:val="00ED766F"/>
    <w:rsid w:val="00EE011B"/>
    <w:rsid w:val="00EE048F"/>
    <w:rsid w:val="00EE1123"/>
    <w:rsid w:val="00EE1DE5"/>
    <w:rsid w:val="00EE2D92"/>
    <w:rsid w:val="00EE2FBA"/>
    <w:rsid w:val="00EE3A4C"/>
    <w:rsid w:val="00EE444A"/>
    <w:rsid w:val="00EE4CC0"/>
    <w:rsid w:val="00EE5294"/>
    <w:rsid w:val="00EE57DD"/>
    <w:rsid w:val="00EE67E0"/>
    <w:rsid w:val="00EE6DB9"/>
    <w:rsid w:val="00EE6F8F"/>
    <w:rsid w:val="00EE7355"/>
    <w:rsid w:val="00EF0560"/>
    <w:rsid w:val="00EF0B42"/>
    <w:rsid w:val="00EF1B3A"/>
    <w:rsid w:val="00EF1C0C"/>
    <w:rsid w:val="00EF1F71"/>
    <w:rsid w:val="00EF22B0"/>
    <w:rsid w:val="00EF29A4"/>
    <w:rsid w:val="00EF2C44"/>
    <w:rsid w:val="00EF3A37"/>
    <w:rsid w:val="00EF3AC2"/>
    <w:rsid w:val="00EF3F96"/>
    <w:rsid w:val="00EF43C1"/>
    <w:rsid w:val="00EF4562"/>
    <w:rsid w:val="00EF48A2"/>
    <w:rsid w:val="00EF4A59"/>
    <w:rsid w:val="00EF5806"/>
    <w:rsid w:val="00EF5A44"/>
    <w:rsid w:val="00EF6395"/>
    <w:rsid w:val="00EF6521"/>
    <w:rsid w:val="00EF6872"/>
    <w:rsid w:val="00EF69A0"/>
    <w:rsid w:val="00EF69F8"/>
    <w:rsid w:val="00EF7314"/>
    <w:rsid w:val="00EF769B"/>
    <w:rsid w:val="00EF7CF4"/>
    <w:rsid w:val="00F004C2"/>
    <w:rsid w:val="00F005D4"/>
    <w:rsid w:val="00F009B1"/>
    <w:rsid w:val="00F00DA9"/>
    <w:rsid w:val="00F01065"/>
    <w:rsid w:val="00F019C9"/>
    <w:rsid w:val="00F022C5"/>
    <w:rsid w:val="00F027BA"/>
    <w:rsid w:val="00F02B60"/>
    <w:rsid w:val="00F02DC2"/>
    <w:rsid w:val="00F036FD"/>
    <w:rsid w:val="00F0384E"/>
    <w:rsid w:val="00F03A1A"/>
    <w:rsid w:val="00F04171"/>
    <w:rsid w:val="00F0426D"/>
    <w:rsid w:val="00F04CD5"/>
    <w:rsid w:val="00F05B25"/>
    <w:rsid w:val="00F0627D"/>
    <w:rsid w:val="00F06538"/>
    <w:rsid w:val="00F06C51"/>
    <w:rsid w:val="00F07193"/>
    <w:rsid w:val="00F071DD"/>
    <w:rsid w:val="00F077B3"/>
    <w:rsid w:val="00F07A66"/>
    <w:rsid w:val="00F07BF9"/>
    <w:rsid w:val="00F1003C"/>
    <w:rsid w:val="00F108E1"/>
    <w:rsid w:val="00F11073"/>
    <w:rsid w:val="00F113E0"/>
    <w:rsid w:val="00F12B14"/>
    <w:rsid w:val="00F13331"/>
    <w:rsid w:val="00F1360A"/>
    <w:rsid w:val="00F13673"/>
    <w:rsid w:val="00F1389F"/>
    <w:rsid w:val="00F14846"/>
    <w:rsid w:val="00F14874"/>
    <w:rsid w:val="00F14A04"/>
    <w:rsid w:val="00F15667"/>
    <w:rsid w:val="00F1572E"/>
    <w:rsid w:val="00F159B1"/>
    <w:rsid w:val="00F15A77"/>
    <w:rsid w:val="00F15D01"/>
    <w:rsid w:val="00F16084"/>
    <w:rsid w:val="00F16459"/>
    <w:rsid w:val="00F16BA7"/>
    <w:rsid w:val="00F177E6"/>
    <w:rsid w:val="00F20118"/>
    <w:rsid w:val="00F202D9"/>
    <w:rsid w:val="00F20523"/>
    <w:rsid w:val="00F208BB"/>
    <w:rsid w:val="00F20998"/>
    <w:rsid w:val="00F20CAD"/>
    <w:rsid w:val="00F20EA4"/>
    <w:rsid w:val="00F22056"/>
    <w:rsid w:val="00F22415"/>
    <w:rsid w:val="00F2270C"/>
    <w:rsid w:val="00F228F7"/>
    <w:rsid w:val="00F22F0E"/>
    <w:rsid w:val="00F239CD"/>
    <w:rsid w:val="00F23B75"/>
    <w:rsid w:val="00F23C03"/>
    <w:rsid w:val="00F23E98"/>
    <w:rsid w:val="00F24476"/>
    <w:rsid w:val="00F245EF"/>
    <w:rsid w:val="00F24674"/>
    <w:rsid w:val="00F248BD"/>
    <w:rsid w:val="00F255E8"/>
    <w:rsid w:val="00F25843"/>
    <w:rsid w:val="00F25EBD"/>
    <w:rsid w:val="00F26398"/>
    <w:rsid w:val="00F26BEE"/>
    <w:rsid w:val="00F26FA1"/>
    <w:rsid w:val="00F2759B"/>
    <w:rsid w:val="00F27651"/>
    <w:rsid w:val="00F27BDC"/>
    <w:rsid w:val="00F27CC4"/>
    <w:rsid w:val="00F3028E"/>
    <w:rsid w:val="00F305CD"/>
    <w:rsid w:val="00F30FCB"/>
    <w:rsid w:val="00F31386"/>
    <w:rsid w:val="00F314F1"/>
    <w:rsid w:val="00F319B1"/>
    <w:rsid w:val="00F319B7"/>
    <w:rsid w:val="00F31A3D"/>
    <w:rsid w:val="00F31DCB"/>
    <w:rsid w:val="00F31FDE"/>
    <w:rsid w:val="00F323CA"/>
    <w:rsid w:val="00F32F98"/>
    <w:rsid w:val="00F333ED"/>
    <w:rsid w:val="00F33AB3"/>
    <w:rsid w:val="00F33B29"/>
    <w:rsid w:val="00F33FA8"/>
    <w:rsid w:val="00F34079"/>
    <w:rsid w:val="00F34BDB"/>
    <w:rsid w:val="00F35461"/>
    <w:rsid w:val="00F36498"/>
    <w:rsid w:val="00F378FE"/>
    <w:rsid w:val="00F37C04"/>
    <w:rsid w:val="00F4087D"/>
    <w:rsid w:val="00F4137C"/>
    <w:rsid w:val="00F415E0"/>
    <w:rsid w:val="00F4222B"/>
    <w:rsid w:val="00F425D5"/>
    <w:rsid w:val="00F42F97"/>
    <w:rsid w:val="00F433F3"/>
    <w:rsid w:val="00F43668"/>
    <w:rsid w:val="00F43895"/>
    <w:rsid w:val="00F44CBC"/>
    <w:rsid w:val="00F44D3D"/>
    <w:rsid w:val="00F4613B"/>
    <w:rsid w:val="00F467AD"/>
    <w:rsid w:val="00F46BD6"/>
    <w:rsid w:val="00F47A7E"/>
    <w:rsid w:val="00F504A6"/>
    <w:rsid w:val="00F504F1"/>
    <w:rsid w:val="00F50B43"/>
    <w:rsid w:val="00F50C45"/>
    <w:rsid w:val="00F51051"/>
    <w:rsid w:val="00F51A4C"/>
    <w:rsid w:val="00F521EC"/>
    <w:rsid w:val="00F53122"/>
    <w:rsid w:val="00F5404F"/>
    <w:rsid w:val="00F5407D"/>
    <w:rsid w:val="00F540F5"/>
    <w:rsid w:val="00F543E7"/>
    <w:rsid w:val="00F548DD"/>
    <w:rsid w:val="00F54CA2"/>
    <w:rsid w:val="00F55E17"/>
    <w:rsid w:val="00F55E1D"/>
    <w:rsid w:val="00F55F22"/>
    <w:rsid w:val="00F55F2F"/>
    <w:rsid w:val="00F56039"/>
    <w:rsid w:val="00F56060"/>
    <w:rsid w:val="00F566F5"/>
    <w:rsid w:val="00F56D81"/>
    <w:rsid w:val="00F5726E"/>
    <w:rsid w:val="00F57A06"/>
    <w:rsid w:val="00F57CAF"/>
    <w:rsid w:val="00F57F9C"/>
    <w:rsid w:val="00F6005E"/>
    <w:rsid w:val="00F601D2"/>
    <w:rsid w:val="00F6052F"/>
    <w:rsid w:val="00F60F8B"/>
    <w:rsid w:val="00F617A1"/>
    <w:rsid w:val="00F61950"/>
    <w:rsid w:val="00F61B17"/>
    <w:rsid w:val="00F61FC0"/>
    <w:rsid w:val="00F62496"/>
    <w:rsid w:val="00F624F6"/>
    <w:rsid w:val="00F62732"/>
    <w:rsid w:val="00F628A6"/>
    <w:rsid w:val="00F6293B"/>
    <w:rsid w:val="00F62D52"/>
    <w:rsid w:val="00F63021"/>
    <w:rsid w:val="00F63090"/>
    <w:rsid w:val="00F631E1"/>
    <w:rsid w:val="00F6362F"/>
    <w:rsid w:val="00F63A9E"/>
    <w:rsid w:val="00F63C92"/>
    <w:rsid w:val="00F64EFD"/>
    <w:rsid w:val="00F65069"/>
    <w:rsid w:val="00F6509B"/>
    <w:rsid w:val="00F654A8"/>
    <w:rsid w:val="00F655F3"/>
    <w:rsid w:val="00F65FA4"/>
    <w:rsid w:val="00F66110"/>
    <w:rsid w:val="00F66C92"/>
    <w:rsid w:val="00F67209"/>
    <w:rsid w:val="00F67387"/>
    <w:rsid w:val="00F673D8"/>
    <w:rsid w:val="00F67880"/>
    <w:rsid w:val="00F679B8"/>
    <w:rsid w:val="00F67AE2"/>
    <w:rsid w:val="00F67F6E"/>
    <w:rsid w:val="00F70858"/>
    <w:rsid w:val="00F70872"/>
    <w:rsid w:val="00F70D07"/>
    <w:rsid w:val="00F71259"/>
    <w:rsid w:val="00F715A4"/>
    <w:rsid w:val="00F715F4"/>
    <w:rsid w:val="00F71C6B"/>
    <w:rsid w:val="00F71D8F"/>
    <w:rsid w:val="00F721C0"/>
    <w:rsid w:val="00F7257F"/>
    <w:rsid w:val="00F72E2F"/>
    <w:rsid w:val="00F73793"/>
    <w:rsid w:val="00F73F1F"/>
    <w:rsid w:val="00F73FFD"/>
    <w:rsid w:val="00F74537"/>
    <w:rsid w:val="00F74D54"/>
    <w:rsid w:val="00F74D75"/>
    <w:rsid w:val="00F760FD"/>
    <w:rsid w:val="00F7625B"/>
    <w:rsid w:val="00F7656E"/>
    <w:rsid w:val="00F76590"/>
    <w:rsid w:val="00F76680"/>
    <w:rsid w:val="00F768A5"/>
    <w:rsid w:val="00F76F67"/>
    <w:rsid w:val="00F76FB3"/>
    <w:rsid w:val="00F77A77"/>
    <w:rsid w:val="00F801C7"/>
    <w:rsid w:val="00F80362"/>
    <w:rsid w:val="00F80872"/>
    <w:rsid w:val="00F81719"/>
    <w:rsid w:val="00F82265"/>
    <w:rsid w:val="00F8256D"/>
    <w:rsid w:val="00F825B0"/>
    <w:rsid w:val="00F829DF"/>
    <w:rsid w:val="00F829F7"/>
    <w:rsid w:val="00F8336B"/>
    <w:rsid w:val="00F83BA4"/>
    <w:rsid w:val="00F8472E"/>
    <w:rsid w:val="00F84774"/>
    <w:rsid w:val="00F849E0"/>
    <w:rsid w:val="00F859F2"/>
    <w:rsid w:val="00F85C3F"/>
    <w:rsid w:val="00F85DD3"/>
    <w:rsid w:val="00F8688F"/>
    <w:rsid w:val="00F868A3"/>
    <w:rsid w:val="00F8693B"/>
    <w:rsid w:val="00F871A2"/>
    <w:rsid w:val="00F87BD7"/>
    <w:rsid w:val="00F87F41"/>
    <w:rsid w:val="00F902A0"/>
    <w:rsid w:val="00F904CF"/>
    <w:rsid w:val="00F911F6"/>
    <w:rsid w:val="00F915D2"/>
    <w:rsid w:val="00F91A81"/>
    <w:rsid w:val="00F92892"/>
    <w:rsid w:val="00F92FD7"/>
    <w:rsid w:val="00F9361B"/>
    <w:rsid w:val="00F93DC1"/>
    <w:rsid w:val="00F93E2A"/>
    <w:rsid w:val="00F94AAB"/>
    <w:rsid w:val="00F94AE8"/>
    <w:rsid w:val="00F94C21"/>
    <w:rsid w:val="00F95564"/>
    <w:rsid w:val="00F95743"/>
    <w:rsid w:val="00F957AF"/>
    <w:rsid w:val="00F95C43"/>
    <w:rsid w:val="00F95E93"/>
    <w:rsid w:val="00F96467"/>
    <w:rsid w:val="00F96578"/>
    <w:rsid w:val="00F966CD"/>
    <w:rsid w:val="00F96889"/>
    <w:rsid w:val="00F9695B"/>
    <w:rsid w:val="00F96F6A"/>
    <w:rsid w:val="00F96FEC"/>
    <w:rsid w:val="00F971A3"/>
    <w:rsid w:val="00F9785F"/>
    <w:rsid w:val="00F97A2F"/>
    <w:rsid w:val="00F97C4F"/>
    <w:rsid w:val="00F97C7A"/>
    <w:rsid w:val="00FA0585"/>
    <w:rsid w:val="00FA06C7"/>
    <w:rsid w:val="00FA0FB5"/>
    <w:rsid w:val="00FA1190"/>
    <w:rsid w:val="00FA1671"/>
    <w:rsid w:val="00FA1B41"/>
    <w:rsid w:val="00FA1B4F"/>
    <w:rsid w:val="00FA1C65"/>
    <w:rsid w:val="00FA1C81"/>
    <w:rsid w:val="00FA2137"/>
    <w:rsid w:val="00FA220A"/>
    <w:rsid w:val="00FA2E8B"/>
    <w:rsid w:val="00FA3A31"/>
    <w:rsid w:val="00FA422B"/>
    <w:rsid w:val="00FA45FC"/>
    <w:rsid w:val="00FA460C"/>
    <w:rsid w:val="00FA4754"/>
    <w:rsid w:val="00FA48DB"/>
    <w:rsid w:val="00FA5141"/>
    <w:rsid w:val="00FA53FE"/>
    <w:rsid w:val="00FA575A"/>
    <w:rsid w:val="00FA5B6A"/>
    <w:rsid w:val="00FA5F38"/>
    <w:rsid w:val="00FA6161"/>
    <w:rsid w:val="00FA67B2"/>
    <w:rsid w:val="00FA6980"/>
    <w:rsid w:val="00FA6A99"/>
    <w:rsid w:val="00FA70A5"/>
    <w:rsid w:val="00FA78F1"/>
    <w:rsid w:val="00FA7C51"/>
    <w:rsid w:val="00FB077F"/>
    <w:rsid w:val="00FB08AB"/>
    <w:rsid w:val="00FB0E08"/>
    <w:rsid w:val="00FB13E2"/>
    <w:rsid w:val="00FB1E14"/>
    <w:rsid w:val="00FB2029"/>
    <w:rsid w:val="00FB22DD"/>
    <w:rsid w:val="00FB2A28"/>
    <w:rsid w:val="00FB2CF1"/>
    <w:rsid w:val="00FB2EA6"/>
    <w:rsid w:val="00FB331A"/>
    <w:rsid w:val="00FB3442"/>
    <w:rsid w:val="00FB3A81"/>
    <w:rsid w:val="00FB3A95"/>
    <w:rsid w:val="00FB4146"/>
    <w:rsid w:val="00FB43BB"/>
    <w:rsid w:val="00FB4701"/>
    <w:rsid w:val="00FB4BC9"/>
    <w:rsid w:val="00FB5D59"/>
    <w:rsid w:val="00FB7078"/>
    <w:rsid w:val="00FB7168"/>
    <w:rsid w:val="00FB77CD"/>
    <w:rsid w:val="00FB7807"/>
    <w:rsid w:val="00FB79C1"/>
    <w:rsid w:val="00FB7CAB"/>
    <w:rsid w:val="00FC03A0"/>
    <w:rsid w:val="00FC0F79"/>
    <w:rsid w:val="00FC12D4"/>
    <w:rsid w:val="00FC190E"/>
    <w:rsid w:val="00FC286C"/>
    <w:rsid w:val="00FC334C"/>
    <w:rsid w:val="00FC38E2"/>
    <w:rsid w:val="00FC396C"/>
    <w:rsid w:val="00FC3DAD"/>
    <w:rsid w:val="00FC420C"/>
    <w:rsid w:val="00FC5E18"/>
    <w:rsid w:val="00FC5FD6"/>
    <w:rsid w:val="00FC6D95"/>
    <w:rsid w:val="00FC71D6"/>
    <w:rsid w:val="00FC7A89"/>
    <w:rsid w:val="00FD1E61"/>
    <w:rsid w:val="00FD2603"/>
    <w:rsid w:val="00FD3618"/>
    <w:rsid w:val="00FD3809"/>
    <w:rsid w:val="00FD3AD0"/>
    <w:rsid w:val="00FD3D73"/>
    <w:rsid w:val="00FD3F94"/>
    <w:rsid w:val="00FD4267"/>
    <w:rsid w:val="00FD4E52"/>
    <w:rsid w:val="00FD5028"/>
    <w:rsid w:val="00FD5078"/>
    <w:rsid w:val="00FD54A4"/>
    <w:rsid w:val="00FD6CAA"/>
    <w:rsid w:val="00FD7495"/>
    <w:rsid w:val="00FD79D0"/>
    <w:rsid w:val="00FE0EF4"/>
    <w:rsid w:val="00FE18E9"/>
    <w:rsid w:val="00FE1BA6"/>
    <w:rsid w:val="00FE1C48"/>
    <w:rsid w:val="00FE1DBC"/>
    <w:rsid w:val="00FE26D9"/>
    <w:rsid w:val="00FE27F9"/>
    <w:rsid w:val="00FE2A32"/>
    <w:rsid w:val="00FE2C83"/>
    <w:rsid w:val="00FE2F0B"/>
    <w:rsid w:val="00FE33EA"/>
    <w:rsid w:val="00FE37C0"/>
    <w:rsid w:val="00FE4882"/>
    <w:rsid w:val="00FE4A9B"/>
    <w:rsid w:val="00FE4F36"/>
    <w:rsid w:val="00FE620F"/>
    <w:rsid w:val="00FE65AB"/>
    <w:rsid w:val="00FE6928"/>
    <w:rsid w:val="00FE6C53"/>
    <w:rsid w:val="00FE6D09"/>
    <w:rsid w:val="00FE6D42"/>
    <w:rsid w:val="00FE7206"/>
    <w:rsid w:val="00FE7311"/>
    <w:rsid w:val="00FE73FC"/>
    <w:rsid w:val="00FE7B02"/>
    <w:rsid w:val="00FF0E3E"/>
    <w:rsid w:val="00FF1465"/>
    <w:rsid w:val="00FF17E6"/>
    <w:rsid w:val="00FF1900"/>
    <w:rsid w:val="00FF34C4"/>
    <w:rsid w:val="00FF35CD"/>
    <w:rsid w:val="00FF36E0"/>
    <w:rsid w:val="00FF40D0"/>
    <w:rsid w:val="00FF4464"/>
    <w:rsid w:val="00FF50CD"/>
    <w:rsid w:val="00FF55DB"/>
    <w:rsid w:val="00FF6306"/>
    <w:rsid w:val="00FF689B"/>
    <w:rsid w:val="00FF6EC9"/>
    <w:rsid w:val="00FF728E"/>
    <w:rsid w:val="00FF7290"/>
    <w:rsid w:val="00FF74B0"/>
    <w:rsid w:val="00FF74E4"/>
    <w:rsid w:val="00FF7600"/>
    <w:rsid w:val="00FF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E76C86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03033"/>
    <w:pPr>
      <w:widowControl w:val="0"/>
      <w:autoSpaceDE w:val="0"/>
      <w:autoSpaceDN w:val="0"/>
      <w:adjustRightInd w:val="0"/>
      <w:spacing w:line="480" w:lineRule="auto"/>
      <w:ind w:firstLine="720"/>
      <w:jc w:val="both"/>
    </w:pPr>
    <w:rPr>
      <w:rFonts w:ascii="Times New Roman" w:hAnsi="Times New Roman" w:cs="Times New Roman"/>
      <w:sz w:val="22"/>
      <w:lang w:eastAsia="zh-CN"/>
    </w:rPr>
  </w:style>
  <w:style w:type="paragraph" w:styleId="Heading1">
    <w:name w:val="heading 1"/>
    <w:basedOn w:val="Normal"/>
    <w:next w:val="Normal"/>
    <w:link w:val="Heading1Char"/>
    <w:uiPriority w:val="9"/>
    <w:qFormat/>
    <w:rsid w:val="008A6352"/>
    <w:pPr>
      <w:spacing w:before="360" w:after="60"/>
      <w:jc w:val="center"/>
      <w:outlineLvl w:val="0"/>
    </w:pPr>
    <w:rPr>
      <w:b/>
      <w:sz w:val="24"/>
      <w:szCs w:val="26"/>
    </w:rPr>
  </w:style>
  <w:style w:type="paragraph" w:styleId="Heading2">
    <w:name w:val="heading 2"/>
    <w:basedOn w:val="Normal"/>
    <w:next w:val="Normal"/>
    <w:link w:val="Heading2Char"/>
    <w:uiPriority w:val="9"/>
    <w:unhideWhenUsed/>
    <w:qFormat/>
    <w:rsid w:val="003A6A69"/>
    <w:pPr>
      <w:spacing w:before="3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93B"/>
    <w:pPr>
      <w:tabs>
        <w:tab w:val="center" w:pos="4320"/>
        <w:tab w:val="right" w:pos="8640"/>
      </w:tabs>
    </w:pPr>
  </w:style>
  <w:style w:type="character" w:customStyle="1" w:styleId="HeaderChar">
    <w:name w:val="Header Char"/>
    <w:basedOn w:val="DefaultParagraphFont"/>
    <w:link w:val="Header"/>
    <w:uiPriority w:val="99"/>
    <w:rsid w:val="0024093B"/>
  </w:style>
  <w:style w:type="paragraph" w:styleId="Footer">
    <w:name w:val="footer"/>
    <w:basedOn w:val="Normal"/>
    <w:link w:val="FooterChar"/>
    <w:uiPriority w:val="99"/>
    <w:unhideWhenUsed/>
    <w:rsid w:val="0024093B"/>
    <w:pPr>
      <w:tabs>
        <w:tab w:val="center" w:pos="4320"/>
        <w:tab w:val="right" w:pos="8640"/>
      </w:tabs>
    </w:pPr>
  </w:style>
  <w:style w:type="character" w:customStyle="1" w:styleId="FooterChar">
    <w:name w:val="Footer Char"/>
    <w:basedOn w:val="DefaultParagraphFont"/>
    <w:link w:val="Footer"/>
    <w:uiPriority w:val="99"/>
    <w:rsid w:val="0024093B"/>
  </w:style>
  <w:style w:type="paragraph" w:styleId="BalloonText">
    <w:name w:val="Balloon Text"/>
    <w:basedOn w:val="Normal"/>
    <w:link w:val="BalloonTextChar"/>
    <w:uiPriority w:val="99"/>
    <w:semiHidden/>
    <w:unhideWhenUsed/>
    <w:rsid w:val="004A66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63B"/>
    <w:rPr>
      <w:rFonts w:ascii="Lucida Grande" w:hAnsi="Lucida Grande" w:cs="Lucida Grande"/>
      <w:sz w:val="18"/>
      <w:szCs w:val="18"/>
    </w:rPr>
  </w:style>
  <w:style w:type="paragraph" w:styleId="FootnoteText">
    <w:name w:val="footnote text"/>
    <w:basedOn w:val="Normal"/>
    <w:link w:val="FootnoteTextChar"/>
    <w:uiPriority w:val="99"/>
    <w:unhideWhenUsed/>
    <w:rsid w:val="00D927DF"/>
    <w:pPr>
      <w:spacing w:line="240" w:lineRule="auto"/>
    </w:pPr>
    <w:rPr>
      <w:sz w:val="20"/>
    </w:rPr>
  </w:style>
  <w:style w:type="character" w:customStyle="1" w:styleId="FootnoteTextChar">
    <w:name w:val="Footnote Text Char"/>
    <w:basedOn w:val="DefaultParagraphFont"/>
    <w:link w:val="FootnoteText"/>
    <w:uiPriority w:val="99"/>
    <w:rsid w:val="00D927DF"/>
    <w:rPr>
      <w:rFonts w:ascii="Times New Roman" w:hAnsi="Times New Roman" w:cs="Times New Roman"/>
      <w:sz w:val="20"/>
      <w:lang w:eastAsia="zh-CN"/>
    </w:rPr>
  </w:style>
  <w:style w:type="character" w:styleId="FootnoteReference">
    <w:name w:val="footnote reference"/>
    <w:basedOn w:val="DefaultParagraphFont"/>
    <w:uiPriority w:val="99"/>
    <w:unhideWhenUsed/>
    <w:rsid w:val="005C6CDC"/>
    <w:rPr>
      <w:vertAlign w:val="superscript"/>
    </w:rPr>
  </w:style>
  <w:style w:type="paragraph" w:styleId="DocumentMap">
    <w:name w:val="Document Map"/>
    <w:basedOn w:val="Normal"/>
    <w:link w:val="DocumentMapChar"/>
    <w:uiPriority w:val="99"/>
    <w:semiHidden/>
    <w:unhideWhenUsed/>
    <w:rsid w:val="00C66C6A"/>
  </w:style>
  <w:style w:type="character" w:customStyle="1" w:styleId="DocumentMapChar">
    <w:name w:val="Document Map Char"/>
    <w:basedOn w:val="DefaultParagraphFont"/>
    <w:link w:val="DocumentMap"/>
    <w:uiPriority w:val="99"/>
    <w:semiHidden/>
    <w:rsid w:val="00C66C6A"/>
    <w:rPr>
      <w:rFonts w:ascii="Times New Roman" w:hAnsi="Times New Roman" w:cs="Times New Roman"/>
    </w:rPr>
  </w:style>
  <w:style w:type="character" w:styleId="CommentReference">
    <w:name w:val="annotation reference"/>
    <w:basedOn w:val="DefaultParagraphFont"/>
    <w:uiPriority w:val="99"/>
    <w:semiHidden/>
    <w:unhideWhenUsed/>
    <w:rsid w:val="004F6687"/>
    <w:rPr>
      <w:sz w:val="18"/>
      <w:szCs w:val="18"/>
    </w:rPr>
  </w:style>
  <w:style w:type="paragraph" w:styleId="CommentText">
    <w:name w:val="annotation text"/>
    <w:basedOn w:val="Normal"/>
    <w:link w:val="CommentTextChar"/>
    <w:uiPriority w:val="99"/>
    <w:unhideWhenUsed/>
    <w:rsid w:val="004F6687"/>
  </w:style>
  <w:style w:type="character" w:customStyle="1" w:styleId="CommentTextChar">
    <w:name w:val="Comment Text Char"/>
    <w:basedOn w:val="DefaultParagraphFont"/>
    <w:link w:val="CommentText"/>
    <w:uiPriority w:val="99"/>
    <w:rsid w:val="004F6687"/>
  </w:style>
  <w:style w:type="paragraph" w:styleId="CommentSubject">
    <w:name w:val="annotation subject"/>
    <w:basedOn w:val="CommentText"/>
    <w:next w:val="CommentText"/>
    <w:link w:val="CommentSubjectChar"/>
    <w:uiPriority w:val="99"/>
    <w:semiHidden/>
    <w:unhideWhenUsed/>
    <w:rsid w:val="004F6687"/>
    <w:rPr>
      <w:b/>
      <w:bCs/>
      <w:sz w:val="20"/>
      <w:szCs w:val="20"/>
    </w:rPr>
  </w:style>
  <w:style w:type="character" w:customStyle="1" w:styleId="CommentSubjectChar">
    <w:name w:val="Comment Subject Char"/>
    <w:basedOn w:val="CommentTextChar"/>
    <w:link w:val="CommentSubject"/>
    <w:uiPriority w:val="99"/>
    <w:semiHidden/>
    <w:rsid w:val="004F6687"/>
    <w:rPr>
      <w:b/>
      <w:bCs/>
      <w:sz w:val="20"/>
      <w:szCs w:val="20"/>
    </w:rPr>
  </w:style>
  <w:style w:type="paragraph" w:styleId="Revision">
    <w:name w:val="Revision"/>
    <w:hidden/>
    <w:uiPriority w:val="99"/>
    <w:semiHidden/>
    <w:rsid w:val="00FA575A"/>
  </w:style>
  <w:style w:type="character" w:styleId="Strong">
    <w:name w:val="Strong"/>
    <w:basedOn w:val="DefaultParagraphFont"/>
    <w:uiPriority w:val="22"/>
    <w:qFormat/>
    <w:rsid w:val="00881815"/>
    <w:rPr>
      <w:b/>
      <w:bCs/>
    </w:rPr>
  </w:style>
  <w:style w:type="paragraph" w:styleId="ListParagraph">
    <w:name w:val="List Paragraph"/>
    <w:basedOn w:val="Normal"/>
    <w:uiPriority w:val="34"/>
    <w:qFormat/>
    <w:rsid w:val="00853FA3"/>
    <w:pPr>
      <w:ind w:left="720"/>
      <w:contextualSpacing/>
    </w:pPr>
  </w:style>
  <w:style w:type="paragraph" w:styleId="Caption">
    <w:name w:val="caption"/>
    <w:basedOn w:val="Normal"/>
    <w:next w:val="Normal"/>
    <w:uiPriority w:val="35"/>
    <w:unhideWhenUsed/>
    <w:qFormat/>
    <w:rsid w:val="00C310F4"/>
    <w:pPr>
      <w:spacing w:after="360" w:line="240" w:lineRule="auto"/>
      <w:ind w:left="907" w:hanging="907"/>
    </w:pPr>
    <w:rPr>
      <w:i/>
      <w:iCs/>
      <w:color w:val="000000" w:themeColor="text1"/>
      <w:szCs w:val="18"/>
    </w:rPr>
  </w:style>
  <w:style w:type="character" w:styleId="EndnoteReference">
    <w:name w:val="endnote reference"/>
    <w:basedOn w:val="DefaultParagraphFont"/>
    <w:uiPriority w:val="99"/>
    <w:semiHidden/>
    <w:unhideWhenUsed/>
    <w:rsid w:val="00315BDE"/>
    <w:rPr>
      <w:vertAlign w:val="superscript"/>
    </w:rPr>
  </w:style>
  <w:style w:type="character" w:styleId="PlaceholderText">
    <w:name w:val="Placeholder Text"/>
    <w:basedOn w:val="DefaultParagraphFont"/>
    <w:uiPriority w:val="99"/>
    <w:semiHidden/>
    <w:rsid w:val="00315BDE"/>
    <w:rPr>
      <w:color w:val="808080"/>
    </w:rPr>
  </w:style>
  <w:style w:type="character" w:styleId="PageNumber">
    <w:name w:val="page number"/>
    <w:basedOn w:val="DefaultParagraphFont"/>
    <w:uiPriority w:val="99"/>
    <w:semiHidden/>
    <w:unhideWhenUsed/>
    <w:rsid w:val="006A5093"/>
  </w:style>
  <w:style w:type="paragraph" w:styleId="NoSpacing">
    <w:name w:val="No Spacing"/>
    <w:uiPriority w:val="1"/>
    <w:qFormat/>
    <w:rsid w:val="009C3E9E"/>
    <w:rPr>
      <w:rFonts w:ascii="Times New Roman" w:hAnsi="Times New Roman" w:cs="Times New Roman"/>
      <w:sz w:val="22"/>
      <w:lang w:eastAsia="zh-CN"/>
    </w:rPr>
  </w:style>
  <w:style w:type="character" w:customStyle="1" w:styleId="Heading2Char">
    <w:name w:val="Heading 2 Char"/>
    <w:basedOn w:val="DefaultParagraphFont"/>
    <w:link w:val="Heading2"/>
    <w:uiPriority w:val="9"/>
    <w:rsid w:val="003A6A69"/>
    <w:rPr>
      <w:rFonts w:ascii="Times New Roman" w:hAnsi="Times New Roman" w:cs="Times New Roman"/>
      <w:b/>
      <w:bCs/>
      <w:sz w:val="22"/>
      <w:lang w:eastAsia="zh-CN"/>
    </w:rPr>
  </w:style>
  <w:style w:type="character" w:customStyle="1" w:styleId="Heading1Char">
    <w:name w:val="Heading 1 Char"/>
    <w:basedOn w:val="DefaultParagraphFont"/>
    <w:link w:val="Heading1"/>
    <w:uiPriority w:val="9"/>
    <w:rsid w:val="008A6352"/>
    <w:rPr>
      <w:rFonts w:ascii="Times New Roman" w:hAnsi="Times New Roman" w:cs="Times New Roman"/>
      <w:b/>
      <w:szCs w:val="26"/>
      <w:lang w:eastAsia="zh-CN"/>
    </w:rPr>
  </w:style>
  <w:style w:type="character" w:styleId="Hyperlink">
    <w:name w:val="Hyperlink"/>
    <w:basedOn w:val="DefaultParagraphFont"/>
    <w:uiPriority w:val="99"/>
    <w:unhideWhenUsed/>
    <w:rsid w:val="002407C6"/>
    <w:rPr>
      <w:color w:val="0000FF"/>
      <w:u w:val="single"/>
    </w:rPr>
  </w:style>
  <w:style w:type="character" w:styleId="UnresolvedMention">
    <w:name w:val="Unresolved Mention"/>
    <w:basedOn w:val="DefaultParagraphFont"/>
    <w:uiPriority w:val="99"/>
    <w:rsid w:val="00A20EE4"/>
    <w:rPr>
      <w:color w:val="605E5C"/>
      <w:shd w:val="clear" w:color="auto" w:fill="E1DFDD"/>
    </w:rPr>
  </w:style>
  <w:style w:type="paragraph" w:styleId="NormalWeb">
    <w:name w:val="Normal (Web)"/>
    <w:basedOn w:val="Normal"/>
    <w:uiPriority w:val="99"/>
    <w:unhideWhenUsed/>
    <w:rsid w:val="00620763"/>
    <w:pPr>
      <w:widowControl/>
      <w:autoSpaceDE/>
      <w:autoSpaceDN/>
      <w:adjustRightInd/>
      <w:spacing w:before="100" w:beforeAutospacing="1" w:after="100" w:afterAutospacing="1" w:line="240" w:lineRule="auto"/>
    </w:pPr>
    <w:rPr>
      <w:rFonts w:eastAsia="Times New Roman"/>
      <w:sz w:val="24"/>
    </w:rPr>
  </w:style>
  <w:style w:type="paragraph" w:styleId="Title">
    <w:name w:val="Title"/>
    <w:basedOn w:val="Normal"/>
    <w:next w:val="Normal"/>
    <w:link w:val="TitleChar"/>
    <w:uiPriority w:val="10"/>
    <w:qFormat/>
    <w:rsid w:val="00F23E98"/>
    <w:pPr>
      <w:widowControl/>
      <w:autoSpaceDE/>
      <w:autoSpaceDN/>
      <w:adjustRightInd/>
      <w:spacing w:before="2400"/>
      <w:contextualSpacing/>
      <w:jc w:val="center"/>
    </w:pPr>
    <w:rPr>
      <w:rFonts w:asciiTheme="majorHAnsi" w:eastAsiaTheme="majorEastAsia" w:hAnsiTheme="majorHAnsi" w:cstheme="majorBidi"/>
      <w:kern w:val="24"/>
      <w:lang w:eastAsia="ja-JP"/>
    </w:rPr>
  </w:style>
  <w:style w:type="character" w:customStyle="1" w:styleId="TitleChar">
    <w:name w:val="Title Char"/>
    <w:basedOn w:val="DefaultParagraphFont"/>
    <w:link w:val="Title"/>
    <w:uiPriority w:val="10"/>
    <w:rsid w:val="00F23E98"/>
    <w:rPr>
      <w:rFonts w:asciiTheme="majorHAnsi" w:eastAsiaTheme="majorEastAsia" w:hAnsiTheme="majorHAnsi" w:cstheme="majorBidi"/>
      <w:kern w:val="24"/>
      <w:sz w:val="22"/>
      <w:lang w:eastAsia="ja-JP"/>
    </w:rPr>
  </w:style>
  <w:style w:type="table" w:customStyle="1" w:styleId="TableGrid">
    <w:name w:val="TableGrid"/>
    <w:rsid w:val="00E02A6C"/>
    <w:rPr>
      <w:sz w:val="22"/>
      <w:szCs w:val="22"/>
    </w:rPr>
    <w:tblPr>
      <w:tblCellMar>
        <w:top w:w="0" w:type="dxa"/>
        <w:left w:w="0" w:type="dxa"/>
        <w:bottom w:w="0" w:type="dxa"/>
        <w:right w:w="0" w:type="dxa"/>
      </w:tblCellMar>
    </w:tblPr>
  </w:style>
  <w:style w:type="table" w:styleId="TableGrid0">
    <w:name w:val="Table Grid"/>
    <w:basedOn w:val="TableNormal"/>
    <w:uiPriority w:val="59"/>
    <w:rsid w:val="003F56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author-delim">
    <w:name w:val="al-author-delim"/>
    <w:basedOn w:val="DefaultParagraphFont"/>
    <w:rsid w:val="00E96183"/>
  </w:style>
  <w:style w:type="character" w:styleId="Emphasis">
    <w:name w:val="Emphasis"/>
    <w:basedOn w:val="DefaultParagraphFont"/>
    <w:uiPriority w:val="20"/>
    <w:qFormat/>
    <w:rsid w:val="00E96183"/>
    <w:rPr>
      <w:i/>
      <w:iCs/>
    </w:rPr>
  </w:style>
  <w:style w:type="table" w:styleId="GridTable1Light">
    <w:name w:val="Grid Table 1 Light"/>
    <w:basedOn w:val="TableNormal"/>
    <w:uiPriority w:val="46"/>
    <w:rsid w:val="00AA770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VerbatimChar">
    <w:name w:val="Verbatim Char"/>
    <w:basedOn w:val="DefaultParagraphFont"/>
    <w:link w:val="SourceCode"/>
    <w:rsid w:val="00AA7701"/>
    <w:rPr>
      <w:rFonts w:ascii="Consolas" w:hAnsi="Consolas"/>
      <w:sz w:val="22"/>
      <w:shd w:val="clear" w:color="auto" w:fill="F8F8F8"/>
    </w:rPr>
  </w:style>
  <w:style w:type="paragraph" w:customStyle="1" w:styleId="SourceCode">
    <w:name w:val="Source Code"/>
    <w:basedOn w:val="Normal"/>
    <w:link w:val="VerbatimChar"/>
    <w:rsid w:val="00AA7701"/>
    <w:pPr>
      <w:widowControl/>
      <w:shd w:val="clear" w:color="auto" w:fill="F8F8F8"/>
      <w:wordWrap w:val="0"/>
      <w:autoSpaceDE/>
      <w:autoSpaceDN/>
      <w:adjustRightInd/>
      <w:spacing w:after="200" w:line="240" w:lineRule="auto"/>
      <w:ind w:firstLine="0"/>
      <w:jc w:val="left"/>
    </w:pPr>
    <w:rPr>
      <w:rFonts w:ascii="Consolas" w:hAnsi="Consolas"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48292">
      <w:bodyDiv w:val="1"/>
      <w:marLeft w:val="0"/>
      <w:marRight w:val="0"/>
      <w:marTop w:val="0"/>
      <w:marBottom w:val="0"/>
      <w:divBdr>
        <w:top w:val="none" w:sz="0" w:space="0" w:color="auto"/>
        <w:left w:val="none" w:sz="0" w:space="0" w:color="auto"/>
        <w:bottom w:val="none" w:sz="0" w:space="0" w:color="auto"/>
        <w:right w:val="none" w:sz="0" w:space="0" w:color="auto"/>
      </w:divBdr>
    </w:div>
    <w:div w:id="51512725">
      <w:bodyDiv w:val="1"/>
      <w:marLeft w:val="0"/>
      <w:marRight w:val="0"/>
      <w:marTop w:val="0"/>
      <w:marBottom w:val="0"/>
      <w:divBdr>
        <w:top w:val="none" w:sz="0" w:space="0" w:color="auto"/>
        <w:left w:val="none" w:sz="0" w:space="0" w:color="auto"/>
        <w:bottom w:val="none" w:sz="0" w:space="0" w:color="auto"/>
        <w:right w:val="none" w:sz="0" w:space="0" w:color="auto"/>
      </w:divBdr>
    </w:div>
    <w:div w:id="68550840">
      <w:bodyDiv w:val="1"/>
      <w:marLeft w:val="0"/>
      <w:marRight w:val="0"/>
      <w:marTop w:val="0"/>
      <w:marBottom w:val="0"/>
      <w:divBdr>
        <w:top w:val="none" w:sz="0" w:space="0" w:color="auto"/>
        <w:left w:val="none" w:sz="0" w:space="0" w:color="auto"/>
        <w:bottom w:val="none" w:sz="0" w:space="0" w:color="auto"/>
        <w:right w:val="none" w:sz="0" w:space="0" w:color="auto"/>
      </w:divBdr>
    </w:div>
    <w:div w:id="77993516">
      <w:bodyDiv w:val="1"/>
      <w:marLeft w:val="0"/>
      <w:marRight w:val="0"/>
      <w:marTop w:val="0"/>
      <w:marBottom w:val="0"/>
      <w:divBdr>
        <w:top w:val="none" w:sz="0" w:space="0" w:color="auto"/>
        <w:left w:val="none" w:sz="0" w:space="0" w:color="auto"/>
        <w:bottom w:val="none" w:sz="0" w:space="0" w:color="auto"/>
        <w:right w:val="none" w:sz="0" w:space="0" w:color="auto"/>
      </w:divBdr>
    </w:div>
    <w:div w:id="165634805">
      <w:bodyDiv w:val="1"/>
      <w:marLeft w:val="0"/>
      <w:marRight w:val="0"/>
      <w:marTop w:val="0"/>
      <w:marBottom w:val="0"/>
      <w:divBdr>
        <w:top w:val="none" w:sz="0" w:space="0" w:color="auto"/>
        <w:left w:val="none" w:sz="0" w:space="0" w:color="auto"/>
        <w:bottom w:val="none" w:sz="0" w:space="0" w:color="auto"/>
        <w:right w:val="none" w:sz="0" w:space="0" w:color="auto"/>
      </w:divBdr>
    </w:div>
    <w:div w:id="171453061">
      <w:bodyDiv w:val="1"/>
      <w:marLeft w:val="0"/>
      <w:marRight w:val="0"/>
      <w:marTop w:val="0"/>
      <w:marBottom w:val="0"/>
      <w:divBdr>
        <w:top w:val="none" w:sz="0" w:space="0" w:color="auto"/>
        <w:left w:val="none" w:sz="0" w:space="0" w:color="auto"/>
        <w:bottom w:val="none" w:sz="0" w:space="0" w:color="auto"/>
        <w:right w:val="none" w:sz="0" w:space="0" w:color="auto"/>
      </w:divBdr>
    </w:div>
    <w:div w:id="190648296">
      <w:bodyDiv w:val="1"/>
      <w:marLeft w:val="0"/>
      <w:marRight w:val="0"/>
      <w:marTop w:val="0"/>
      <w:marBottom w:val="0"/>
      <w:divBdr>
        <w:top w:val="none" w:sz="0" w:space="0" w:color="auto"/>
        <w:left w:val="none" w:sz="0" w:space="0" w:color="auto"/>
        <w:bottom w:val="none" w:sz="0" w:space="0" w:color="auto"/>
        <w:right w:val="none" w:sz="0" w:space="0" w:color="auto"/>
      </w:divBdr>
    </w:div>
    <w:div w:id="234246219">
      <w:bodyDiv w:val="1"/>
      <w:marLeft w:val="0"/>
      <w:marRight w:val="0"/>
      <w:marTop w:val="0"/>
      <w:marBottom w:val="0"/>
      <w:divBdr>
        <w:top w:val="none" w:sz="0" w:space="0" w:color="auto"/>
        <w:left w:val="none" w:sz="0" w:space="0" w:color="auto"/>
        <w:bottom w:val="none" w:sz="0" w:space="0" w:color="auto"/>
        <w:right w:val="none" w:sz="0" w:space="0" w:color="auto"/>
      </w:divBdr>
    </w:div>
    <w:div w:id="248999394">
      <w:bodyDiv w:val="1"/>
      <w:marLeft w:val="0"/>
      <w:marRight w:val="0"/>
      <w:marTop w:val="0"/>
      <w:marBottom w:val="0"/>
      <w:divBdr>
        <w:top w:val="none" w:sz="0" w:space="0" w:color="auto"/>
        <w:left w:val="none" w:sz="0" w:space="0" w:color="auto"/>
        <w:bottom w:val="none" w:sz="0" w:space="0" w:color="auto"/>
        <w:right w:val="none" w:sz="0" w:space="0" w:color="auto"/>
      </w:divBdr>
    </w:div>
    <w:div w:id="325597835">
      <w:bodyDiv w:val="1"/>
      <w:marLeft w:val="0"/>
      <w:marRight w:val="0"/>
      <w:marTop w:val="0"/>
      <w:marBottom w:val="0"/>
      <w:divBdr>
        <w:top w:val="none" w:sz="0" w:space="0" w:color="auto"/>
        <w:left w:val="none" w:sz="0" w:space="0" w:color="auto"/>
        <w:bottom w:val="none" w:sz="0" w:space="0" w:color="auto"/>
        <w:right w:val="none" w:sz="0" w:space="0" w:color="auto"/>
      </w:divBdr>
    </w:div>
    <w:div w:id="344792012">
      <w:bodyDiv w:val="1"/>
      <w:marLeft w:val="0"/>
      <w:marRight w:val="0"/>
      <w:marTop w:val="0"/>
      <w:marBottom w:val="0"/>
      <w:divBdr>
        <w:top w:val="none" w:sz="0" w:space="0" w:color="auto"/>
        <w:left w:val="none" w:sz="0" w:space="0" w:color="auto"/>
        <w:bottom w:val="none" w:sz="0" w:space="0" w:color="auto"/>
        <w:right w:val="none" w:sz="0" w:space="0" w:color="auto"/>
      </w:divBdr>
    </w:div>
    <w:div w:id="361246662">
      <w:bodyDiv w:val="1"/>
      <w:marLeft w:val="0"/>
      <w:marRight w:val="0"/>
      <w:marTop w:val="0"/>
      <w:marBottom w:val="0"/>
      <w:divBdr>
        <w:top w:val="none" w:sz="0" w:space="0" w:color="auto"/>
        <w:left w:val="none" w:sz="0" w:space="0" w:color="auto"/>
        <w:bottom w:val="none" w:sz="0" w:space="0" w:color="auto"/>
        <w:right w:val="none" w:sz="0" w:space="0" w:color="auto"/>
      </w:divBdr>
    </w:div>
    <w:div w:id="422458808">
      <w:bodyDiv w:val="1"/>
      <w:marLeft w:val="0"/>
      <w:marRight w:val="0"/>
      <w:marTop w:val="0"/>
      <w:marBottom w:val="0"/>
      <w:divBdr>
        <w:top w:val="none" w:sz="0" w:space="0" w:color="auto"/>
        <w:left w:val="none" w:sz="0" w:space="0" w:color="auto"/>
        <w:bottom w:val="none" w:sz="0" w:space="0" w:color="auto"/>
        <w:right w:val="none" w:sz="0" w:space="0" w:color="auto"/>
      </w:divBdr>
    </w:div>
    <w:div w:id="428165034">
      <w:bodyDiv w:val="1"/>
      <w:marLeft w:val="0"/>
      <w:marRight w:val="0"/>
      <w:marTop w:val="0"/>
      <w:marBottom w:val="0"/>
      <w:divBdr>
        <w:top w:val="none" w:sz="0" w:space="0" w:color="auto"/>
        <w:left w:val="none" w:sz="0" w:space="0" w:color="auto"/>
        <w:bottom w:val="none" w:sz="0" w:space="0" w:color="auto"/>
        <w:right w:val="none" w:sz="0" w:space="0" w:color="auto"/>
      </w:divBdr>
    </w:div>
    <w:div w:id="492070151">
      <w:bodyDiv w:val="1"/>
      <w:marLeft w:val="0"/>
      <w:marRight w:val="0"/>
      <w:marTop w:val="0"/>
      <w:marBottom w:val="0"/>
      <w:divBdr>
        <w:top w:val="none" w:sz="0" w:space="0" w:color="auto"/>
        <w:left w:val="none" w:sz="0" w:space="0" w:color="auto"/>
        <w:bottom w:val="none" w:sz="0" w:space="0" w:color="auto"/>
        <w:right w:val="none" w:sz="0" w:space="0" w:color="auto"/>
      </w:divBdr>
    </w:div>
    <w:div w:id="497501681">
      <w:bodyDiv w:val="1"/>
      <w:marLeft w:val="0"/>
      <w:marRight w:val="0"/>
      <w:marTop w:val="0"/>
      <w:marBottom w:val="0"/>
      <w:divBdr>
        <w:top w:val="none" w:sz="0" w:space="0" w:color="auto"/>
        <w:left w:val="none" w:sz="0" w:space="0" w:color="auto"/>
        <w:bottom w:val="none" w:sz="0" w:space="0" w:color="auto"/>
        <w:right w:val="none" w:sz="0" w:space="0" w:color="auto"/>
      </w:divBdr>
    </w:div>
    <w:div w:id="512956448">
      <w:bodyDiv w:val="1"/>
      <w:marLeft w:val="0"/>
      <w:marRight w:val="0"/>
      <w:marTop w:val="0"/>
      <w:marBottom w:val="0"/>
      <w:divBdr>
        <w:top w:val="none" w:sz="0" w:space="0" w:color="auto"/>
        <w:left w:val="none" w:sz="0" w:space="0" w:color="auto"/>
        <w:bottom w:val="none" w:sz="0" w:space="0" w:color="auto"/>
        <w:right w:val="none" w:sz="0" w:space="0" w:color="auto"/>
      </w:divBdr>
    </w:div>
    <w:div w:id="538127125">
      <w:bodyDiv w:val="1"/>
      <w:marLeft w:val="0"/>
      <w:marRight w:val="0"/>
      <w:marTop w:val="0"/>
      <w:marBottom w:val="0"/>
      <w:divBdr>
        <w:top w:val="none" w:sz="0" w:space="0" w:color="auto"/>
        <w:left w:val="none" w:sz="0" w:space="0" w:color="auto"/>
        <w:bottom w:val="none" w:sz="0" w:space="0" w:color="auto"/>
        <w:right w:val="none" w:sz="0" w:space="0" w:color="auto"/>
      </w:divBdr>
    </w:div>
    <w:div w:id="551157980">
      <w:bodyDiv w:val="1"/>
      <w:marLeft w:val="0"/>
      <w:marRight w:val="0"/>
      <w:marTop w:val="0"/>
      <w:marBottom w:val="0"/>
      <w:divBdr>
        <w:top w:val="none" w:sz="0" w:space="0" w:color="auto"/>
        <w:left w:val="none" w:sz="0" w:space="0" w:color="auto"/>
        <w:bottom w:val="none" w:sz="0" w:space="0" w:color="auto"/>
        <w:right w:val="none" w:sz="0" w:space="0" w:color="auto"/>
      </w:divBdr>
    </w:div>
    <w:div w:id="563101142">
      <w:bodyDiv w:val="1"/>
      <w:marLeft w:val="0"/>
      <w:marRight w:val="0"/>
      <w:marTop w:val="0"/>
      <w:marBottom w:val="0"/>
      <w:divBdr>
        <w:top w:val="none" w:sz="0" w:space="0" w:color="auto"/>
        <w:left w:val="none" w:sz="0" w:space="0" w:color="auto"/>
        <w:bottom w:val="none" w:sz="0" w:space="0" w:color="auto"/>
        <w:right w:val="none" w:sz="0" w:space="0" w:color="auto"/>
      </w:divBdr>
    </w:div>
    <w:div w:id="581451677">
      <w:bodyDiv w:val="1"/>
      <w:marLeft w:val="0"/>
      <w:marRight w:val="0"/>
      <w:marTop w:val="0"/>
      <w:marBottom w:val="0"/>
      <w:divBdr>
        <w:top w:val="none" w:sz="0" w:space="0" w:color="auto"/>
        <w:left w:val="none" w:sz="0" w:space="0" w:color="auto"/>
        <w:bottom w:val="none" w:sz="0" w:space="0" w:color="auto"/>
        <w:right w:val="none" w:sz="0" w:space="0" w:color="auto"/>
      </w:divBdr>
    </w:div>
    <w:div w:id="595527593">
      <w:bodyDiv w:val="1"/>
      <w:marLeft w:val="0"/>
      <w:marRight w:val="0"/>
      <w:marTop w:val="0"/>
      <w:marBottom w:val="0"/>
      <w:divBdr>
        <w:top w:val="none" w:sz="0" w:space="0" w:color="auto"/>
        <w:left w:val="none" w:sz="0" w:space="0" w:color="auto"/>
        <w:bottom w:val="none" w:sz="0" w:space="0" w:color="auto"/>
        <w:right w:val="none" w:sz="0" w:space="0" w:color="auto"/>
      </w:divBdr>
    </w:div>
    <w:div w:id="595598902">
      <w:bodyDiv w:val="1"/>
      <w:marLeft w:val="0"/>
      <w:marRight w:val="0"/>
      <w:marTop w:val="0"/>
      <w:marBottom w:val="0"/>
      <w:divBdr>
        <w:top w:val="none" w:sz="0" w:space="0" w:color="auto"/>
        <w:left w:val="none" w:sz="0" w:space="0" w:color="auto"/>
        <w:bottom w:val="none" w:sz="0" w:space="0" w:color="auto"/>
        <w:right w:val="none" w:sz="0" w:space="0" w:color="auto"/>
      </w:divBdr>
    </w:div>
    <w:div w:id="672225585">
      <w:bodyDiv w:val="1"/>
      <w:marLeft w:val="0"/>
      <w:marRight w:val="0"/>
      <w:marTop w:val="0"/>
      <w:marBottom w:val="0"/>
      <w:divBdr>
        <w:top w:val="none" w:sz="0" w:space="0" w:color="auto"/>
        <w:left w:val="none" w:sz="0" w:space="0" w:color="auto"/>
        <w:bottom w:val="none" w:sz="0" w:space="0" w:color="auto"/>
        <w:right w:val="none" w:sz="0" w:space="0" w:color="auto"/>
      </w:divBdr>
    </w:div>
    <w:div w:id="695237382">
      <w:bodyDiv w:val="1"/>
      <w:marLeft w:val="0"/>
      <w:marRight w:val="0"/>
      <w:marTop w:val="0"/>
      <w:marBottom w:val="0"/>
      <w:divBdr>
        <w:top w:val="none" w:sz="0" w:space="0" w:color="auto"/>
        <w:left w:val="none" w:sz="0" w:space="0" w:color="auto"/>
        <w:bottom w:val="none" w:sz="0" w:space="0" w:color="auto"/>
        <w:right w:val="none" w:sz="0" w:space="0" w:color="auto"/>
      </w:divBdr>
    </w:div>
    <w:div w:id="714813337">
      <w:bodyDiv w:val="1"/>
      <w:marLeft w:val="0"/>
      <w:marRight w:val="0"/>
      <w:marTop w:val="0"/>
      <w:marBottom w:val="0"/>
      <w:divBdr>
        <w:top w:val="none" w:sz="0" w:space="0" w:color="auto"/>
        <w:left w:val="none" w:sz="0" w:space="0" w:color="auto"/>
        <w:bottom w:val="none" w:sz="0" w:space="0" w:color="auto"/>
        <w:right w:val="none" w:sz="0" w:space="0" w:color="auto"/>
      </w:divBdr>
    </w:div>
    <w:div w:id="721751282">
      <w:bodyDiv w:val="1"/>
      <w:marLeft w:val="0"/>
      <w:marRight w:val="0"/>
      <w:marTop w:val="0"/>
      <w:marBottom w:val="0"/>
      <w:divBdr>
        <w:top w:val="none" w:sz="0" w:space="0" w:color="auto"/>
        <w:left w:val="none" w:sz="0" w:space="0" w:color="auto"/>
        <w:bottom w:val="none" w:sz="0" w:space="0" w:color="auto"/>
        <w:right w:val="none" w:sz="0" w:space="0" w:color="auto"/>
      </w:divBdr>
    </w:div>
    <w:div w:id="758211925">
      <w:bodyDiv w:val="1"/>
      <w:marLeft w:val="0"/>
      <w:marRight w:val="0"/>
      <w:marTop w:val="0"/>
      <w:marBottom w:val="0"/>
      <w:divBdr>
        <w:top w:val="none" w:sz="0" w:space="0" w:color="auto"/>
        <w:left w:val="none" w:sz="0" w:space="0" w:color="auto"/>
        <w:bottom w:val="none" w:sz="0" w:space="0" w:color="auto"/>
        <w:right w:val="none" w:sz="0" w:space="0" w:color="auto"/>
      </w:divBdr>
    </w:div>
    <w:div w:id="760955059">
      <w:bodyDiv w:val="1"/>
      <w:marLeft w:val="0"/>
      <w:marRight w:val="0"/>
      <w:marTop w:val="0"/>
      <w:marBottom w:val="0"/>
      <w:divBdr>
        <w:top w:val="none" w:sz="0" w:space="0" w:color="auto"/>
        <w:left w:val="none" w:sz="0" w:space="0" w:color="auto"/>
        <w:bottom w:val="none" w:sz="0" w:space="0" w:color="auto"/>
        <w:right w:val="none" w:sz="0" w:space="0" w:color="auto"/>
      </w:divBdr>
    </w:div>
    <w:div w:id="806970009">
      <w:bodyDiv w:val="1"/>
      <w:marLeft w:val="0"/>
      <w:marRight w:val="0"/>
      <w:marTop w:val="0"/>
      <w:marBottom w:val="0"/>
      <w:divBdr>
        <w:top w:val="none" w:sz="0" w:space="0" w:color="auto"/>
        <w:left w:val="none" w:sz="0" w:space="0" w:color="auto"/>
        <w:bottom w:val="none" w:sz="0" w:space="0" w:color="auto"/>
        <w:right w:val="none" w:sz="0" w:space="0" w:color="auto"/>
      </w:divBdr>
    </w:div>
    <w:div w:id="822819187">
      <w:bodyDiv w:val="1"/>
      <w:marLeft w:val="0"/>
      <w:marRight w:val="0"/>
      <w:marTop w:val="0"/>
      <w:marBottom w:val="0"/>
      <w:divBdr>
        <w:top w:val="none" w:sz="0" w:space="0" w:color="auto"/>
        <w:left w:val="none" w:sz="0" w:space="0" w:color="auto"/>
        <w:bottom w:val="none" w:sz="0" w:space="0" w:color="auto"/>
        <w:right w:val="none" w:sz="0" w:space="0" w:color="auto"/>
      </w:divBdr>
    </w:div>
    <w:div w:id="937979069">
      <w:bodyDiv w:val="1"/>
      <w:marLeft w:val="0"/>
      <w:marRight w:val="0"/>
      <w:marTop w:val="0"/>
      <w:marBottom w:val="0"/>
      <w:divBdr>
        <w:top w:val="none" w:sz="0" w:space="0" w:color="auto"/>
        <w:left w:val="none" w:sz="0" w:space="0" w:color="auto"/>
        <w:bottom w:val="none" w:sz="0" w:space="0" w:color="auto"/>
        <w:right w:val="none" w:sz="0" w:space="0" w:color="auto"/>
      </w:divBdr>
    </w:div>
    <w:div w:id="1035738972">
      <w:bodyDiv w:val="1"/>
      <w:marLeft w:val="0"/>
      <w:marRight w:val="0"/>
      <w:marTop w:val="0"/>
      <w:marBottom w:val="0"/>
      <w:divBdr>
        <w:top w:val="none" w:sz="0" w:space="0" w:color="auto"/>
        <w:left w:val="none" w:sz="0" w:space="0" w:color="auto"/>
        <w:bottom w:val="none" w:sz="0" w:space="0" w:color="auto"/>
        <w:right w:val="none" w:sz="0" w:space="0" w:color="auto"/>
      </w:divBdr>
    </w:div>
    <w:div w:id="1104299880">
      <w:bodyDiv w:val="1"/>
      <w:marLeft w:val="0"/>
      <w:marRight w:val="0"/>
      <w:marTop w:val="0"/>
      <w:marBottom w:val="0"/>
      <w:divBdr>
        <w:top w:val="none" w:sz="0" w:space="0" w:color="auto"/>
        <w:left w:val="none" w:sz="0" w:space="0" w:color="auto"/>
        <w:bottom w:val="none" w:sz="0" w:space="0" w:color="auto"/>
        <w:right w:val="none" w:sz="0" w:space="0" w:color="auto"/>
      </w:divBdr>
    </w:div>
    <w:div w:id="1152915264">
      <w:bodyDiv w:val="1"/>
      <w:marLeft w:val="0"/>
      <w:marRight w:val="0"/>
      <w:marTop w:val="0"/>
      <w:marBottom w:val="0"/>
      <w:divBdr>
        <w:top w:val="none" w:sz="0" w:space="0" w:color="auto"/>
        <w:left w:val="none" w:sz="0" w:space="0" w:color="auto"/>
        <w:bottom w:val="none" w:sz="0" w:space="0" w:color="auto"/>
        <w:right w:val="none" w:sz="0" w:space="0" w:color="auto"/>
      </w:divBdr>
    </w:div>
    <w:div w:id="1154486584">
      <w:bodyDiv w:val="1"/>
      <w:marLeft w:val="0"/>
      <w:marRight w:val="0"/>
      <w:marTop w:val="0"/>
      <w:marBottom w:val="0"/>
      <w:divBdr>
        <w:top w:val="none" w:sz="0" w:space="0" w:color="auto"/>
        <w:left w:val="none" w:sz="0" w:space="0" w:color="auto"/>
        <w:bottom w:val="none" w:sz="0" w:space="0" w:color="auto"/>
        <w:right w:val="none" w:sz="0" w:space="0" w:color="auto"/>
      </w:divBdr>
    </w:div>
    <w:div w:id="1158762794">
      <w:bodyDiv w:val="1"/>
      <w:marLeft w:val="0"/>
      <w:marRight w:val="0"/>
      <w:marTop w:val="0"/>
      <w:marBottom w:val="0"/>
      <w:divBdr>
        <w:top w:val="none" w:sz="0" w:space="0" w:color="auto"/>
        <w:left w:val="none" w:sz="0" w:space="0" w:color="auto"/>
        <w:bottom w:val="none" w:sz="0" w:space="0" w:color="auto"/>
        <w:right w:val="none" w:sz="0" w:space="0" w:color="auto"/>
      </w:divBdr>
    </w:div>
    <w:div w:id="1178497864">
      <w:bodyDiv w:val="1"/>
      <w:marLeft w:val="0"/>
      <w:marRight w:val="0"/>
      <w:marTop w:val="0"/>
      <w:marBottom w:val="0"/>
      <w:divBdr>
        <w:top w:val="none" w:sz="0" w:space="0" w:color="auto"/>
        <w:left w:val="none" w:sz="0" w:space="0" w:color="auto"/>
        <w:bottom w:val="none" w:sz="0" w:space="0" w:color="auto"/>
        <w:right w:val="none" w:sz="0" w:space="0" w:color="auto"/>
      </w:divBdr>
      <w:divsChild>
        <w:div w:id="913659489">
          <w:marLeft w:val="0"/>
          <w:marRight w:val="0"/>
          <w:marTop w:val="0"/>
          <w:marBottom w:val="0"/>
          <w:divBdr>
            <w:top w:val="none" w:sz="0" w:space="0" w:color="auto"/>
            <w:left w:val="none" w:sz="0" w:space="0" w:color="auto"/>
            <w:bottom w:val="none" w:sz="0" w:space="0" w:color="auto"/>
            <w:right w:val="none" w:sz="0" w:space="0" w:color="auto"/>
          </w:divBdr>
        </w:div>
        <w:div w:id="1483231284">
          <w:marLeft w:val="0"/>
          <w:marRight w:val="0"/>
          <w:marTop w:val="0"/>
          <w:marBottom w:val="0"/>
          <w:divBdr>
            <w:top w:val="none" w:sz="0" w:space="0" w:color="auto"/>
            <w:left w:val="none" w:sz="0" w:space="0" w:color="auto"/>
            <w:bottom w:val="none" w:sz="0" w:space="0" w:color="auto"/>
            <w:right w:val="none" w:sz="0" w:space="0" w:color="auto"/>
          </w:divBdr>
        </w:div>
        <w:div w:id="143160953">
          <w:marLeft w:val="0"/>
          <w:marRight w:val="0"/>
          <w:marTop w:val="0"/>
          <w:marBottom w:val="0"/>
          <w:divBdr>
            <w:top w:val="none" w:sz="0" w:space="0" w:color="auto"/>
            <w:left w:val="none" w:sz="0" w:space="0" w:color="auto"/>
            <w:bottom w:val="none" w:sz="0" w:space="0" w:color="auto"/>
            <w:right w:val="none" w:sz="0" w:space="0" w:color="auto"/>
          </w:divBdr>
        </w:div>
        <w:div w:id="720590068">
          <w:marLeft w:val="0"/>
          <w:marRight w:val="0"/>
          <w:marTop w:val="0"/>
          <w:marBottom w:val="0"/>
          <w:divBdr>
            <w:top w:val="none" w:sz="0" w:space="0" w:color="auto"/>
            <w:left w:val="none" w:sz="0" w:space="0" w:color="auto"/>
            <w:bottom w:val="none" w:sz="0" w:space="0" w:color="auto"/>
            <w:right w:val="none" w:sz="0" w:space="0" w:color="auto"/>
          </w:divBdr>
        </w:div>
      </w:divsChild>
    </w:div>
    <w:div w:id="1222326408">
      <w:bodyDiv w:val="1"/>
      <w:marLeft w:val="0"/>
      <w:marRight w:val="0"/>
      <w:marTop w:val="0"/>
      <w:marBottom w:val="0"/>
      <w:divBdr>
        <w:top w:val="none" w:sz="0" w:space="0" w:color="auto"/>
        <w:left w:val="none" w:sz="0" w:space="0" w:color="auto"/>
        <w:bottom w:val="none" w:sz="0" w:space="0" w:color="auto"/>
        <w:right w:val="none" w:sz="0" w:space="0" w:color="auto"/>
      </w:divBdr>
    </w:div>
    <w:div w:id="1231234395">
      <w:bodyDiv w:val="1"/>
      <w:marLeft w:val="0"/>
      <w:marRight w:val="0"/>
      <w:marTop w:val="0"/>
      <w:marBottom w:val="0"/>
      <w:divBdr>
        <w:top w:val="none" w:sz="0" w:space="0" w:color="auto"/>
        <w:left w:val="none" w:sz="0" w:space="0" w:color="auto"/>
        <w:bottom w:val="none" w:sz="0" w:space="0" w:color="auto"/>
        <w:right w:val="none" w:sz="0" w:space="0" w:color="auto"/>
      </w:divBdr>
    </w:div>
    <w:div w:id="1300379758">
      <w:bodyDiv w:val="1"/>
      <w:marLeft w:val="0"/>
      <w:marRight w:val="0"/>
      <w:marTop w:val="0"/>
      <w:marBottom w:val="0"/>
      <w:divBdr>
        <w:top w:val="none" w:sz="0" w:space="0" w:color="auto"/>
        <w:left w:val="none" w:sz="0" w:space="0" w:color="auto"/>
        <w:bottom w:val="none" w:sz="0" w:space="0" w:color="auto"/>
        <w:right w:val="none" w:sz="0" w:space="0" w:color="auto"/>
      </w:divBdr>
    </w:div>
    <w:div w:id="1312171360">
      <w:bodyDiv w:val="1"/>
      <w:marLeft w:val="0"/>
      <w:marRight w:val="0"/>
      <w:marTop w:val="0"/>
      <w:marBottom w:val="0"/>
      <w:divBdr>
        <w:top w:val="none" w:sz="0" w:space="0" w:color="auto"/>
        <w:left w:val="none" w:sz="0" w:space="0" w:color="auto"/>
        <w:bottom w:val="none" w:sz="0" w:space="0" w:color="auto"/>
        <w:right w:val="none" w:sz="0" w:space="0" w:color="auto"/>
      </w:divBdr>
    </w:div>
    <w:div w:id="1350256801">
      <w:bodyDiv w:val="1"/>
      <w:marLeft w:val="0"/>
      <w:marRight w:val="0"/>
      <w:marTop w:val="0"/>
      <w:marBottom w:val="0"/>
      <w:divBdr>
        <w:top w:val="none" w:sz="0" w:space="0" w:color="auto"/>
        <w:left w:val="none" w:sz="0" w:space="0" w:color="auto"/>
        <w:bottom w:val="none" w:sz="0" w:space="0" w:color="auto"/>
        <w:right w:val="none" w:sz="0" w:space="0" w:color="auto"/>
      </w:divBdr>
      <w:divsChild>
        <w:div w:id="1380089547">
          <w:marLeft w:val="0"/>
          <w:marRight w:val="0"/>
          <w:marTop w:val="0"/>
          <w:marBottom w:val="0"/>
          <w:divBdr>
            <w:top w:val="none" w:sz="0" w:space="0" w:color="auto"/>
            <w:left w:val="none" w:sz="0" w:space="0" w:color="auto"/>
            <w:bottom w:val="none" w:sz="0" w:space="0" w:color="auto"/>
            <w:right w:val="none" w:sz="0" w:space="0" w:color="auto"/>
          </w:divBdr>
          <w:divsChild>
            <w:div w:id="442649667">
              <w:marLeft w:val="0"/>
              <w:marRight w:val="0"/>
              <w:marTop w:val="0"/>
              <w:marBottom w:val="0"/>
              <w:divBdr>
                <w:top w:val="none" w:sz="0" w:space="0" w:color="auto"/>
                <w:left w:val="none" w:sz="0" w:space="0" w:color="auto"/>
                <w:bottom w:val="none" w:sz="0" w:space="0" w:color="auto"/>
                <w:right w:val="none" w:sz="0" w:space="0" w:color="auto"/>
              </w:divBdr>
              <w:divsChild>
                <w:div w:id="18702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60990">
      <w:bodyDiv w:val="1"/>
      <w:marLeft w:val="0"/>
      <w:marRight w:val="0"/>
      <w:marTop w:val="0"/>
      <w:marBottom w:val="0"/>
      <w:divBdr>
        <w:top w:val="none" w:sz="0" w:space="0" w:color="auto"/>
        <w:left w:val="none" w:sz="0" w:space="0" w:color="auto"/>
        <w:bottom w:val="none" w:sz="0" w:space="0" w:color="auto"/>
        <w:right w:val="none" w:sz="0" w:space="0" w:color="auto"/>
      </w:divBdr>
    </w:div>
    <w:div w:id="1362515739">
      <w:bodyDiv w:val="1"/>
      <w:marLeft w:val="0"/>
      <w:marRight w:val="0"/>
      <w:marTop w:val="0"/>
      <w:marBottom w:val="0"/>
      <w:divBdr>
        <w:top w:val="none" w:sz="0" w:space="0" w:color="auto"/>
        <w:left w:val="none" w:sz="0" w:space="0" w:color="auto"/>
        <w:bottom w:val="none" w:sz="0" w:space="0" w:color="auto"/>
        <w:right w:val="none" w:sz="0" w:space="0" w:color="auto"/>
      </w:divBdr>
    </w:div>
    <w:div w:id="1414812483">
      <w:bodyDiv w:val="1"/>
      <w:marLeft w:val="0"/>
      <w:marRight w:val="0"/>
      <w:marTop w:val="0"/>
      <w:marBottom w:val="0"/>
      <w:divBdr>
        <w:top w:val="none" w:sz="0" w:space="0" w:color="auto"/>
        <w:left w:val="none" w:sz="0" w:space="0" w:color="auto"/>
        <w:bottom w:val="none" w:sz="0" w:space="0" w:color="auto"/>
        <w:right w:val="none" w:sz="0" w:space="0" w:color="auto"/>
      </w:divBdr>
    </w:div>
    <w:div w:id="1448890394">
      <w:bodyDiv w:val="1"/>
      <w:marLeft w:val="0"/>
      <w:marRight w:val="0"/>
      <w:marTop w:val="0"/>
      <w:marBottom w:val="0"/>
      <w:divBdr>
        <w:top w:val="none" w:sz="0" w:space="0" w:color="auto"/>
        <w:left w:val="none" w:sz="0" w:space="0" w:color="auto"/>
        <w:bottom w:val="none" w:sz="0" w:space="0" w:color="auto"/>
        <w:right w:val="none" w:sz="0" w:space="0" w:color="auto"/>
      </w:divBdr>
    </w:div>
    <w:div w:id="1475294369">
      <w:bodyDiv w:val="1"/>
      <w:marLeft w:val="0"/>
      <w:marRight w:val="0"/>
      <w:marTop w:val="0"/>
      <w:marBottom w:val="0"/>
      <w:divBdr>
        <w:top w:val="none" w:sz="0" w:space="0" w:color="auto"/>
        <w:left w:val="none" w:sz="0" w:space="0" w:color="auto"/>
        <w:bottom w:val="none" w:sz="0" w:space="0" w:color="auto"/>
        <w:right w:val="none" w:sz="0" w:space="0" w:color="auto"/>
      </w:divBdr>
    </w:div>
    <w:div w:id="1617634693">
      <w:bodyDiv w:val="1"/>
      <w:marLeft w:val="0"/>
      <w:marRight w:val="0"/>
      <w:marTop w:val="0"/>
      <w:marBottom w:val="0"/>
      <w:divBdr>
        <w:top w:val="none" w:sz="0" w:space="0" w:color="auto"/>
        <w:left w:val="none" w:sz="0" w:space="0" w:color="auto"/>
        <w:bottom w:val="none" w:sz="0" w:space="0" w:color="auto"/>
        <w:right w:val="none" w:sz="0" w:space="0" w:color="auto"/>
      </w:divBdr>
    </w:div>
    <w:div w:id="1700084458">
      <w:bodyDiv w:val="1"/>
      <w:marLeft w:val="0"/>
      <w:marRight w:val="0"/>
      <w:marTop w:val="0"/>
      <w:marBottom w:val="0"/>
      <w:divBdr>
        <w:top w:val="none" w:sz="0" w:space="0" w:color="auto"/>
        <w:left w:val="none" w:sz="0" w:space="0" w:color="auto"/>
        <w:bottom w:val="none" w:sz="0" w:space="0" w:color="auto"/>
        <w:right w:val="none" w:sz="0" w:space="0" w:color="auto"/>
      </w:divBdr>
      <w:divsChild>
        <w:div w:id="204373252">
          <w:marLeft w:val="0"/>
          <w:marRight w:val="0"/>
          <w:marTop w:val="0"/>
          <w:marBottom w:val="0"/>
          <w:divBdr>
            <w:top w:val="none" w:sz="0" w:space="0" w:color="auto"/>
            <w:left w:val="none" w:sz="0" w:space="0" w:color="auto"/>
            <w:bottom w:val="none" w:sz="0" w:space="0" w:color="auto"/>
            <w:right w:val="none" w:sz="0" w:space="0" w:color="auto"/>
          </w:divBdr>
        </w:div>
        <w:div w:id="888298569">
          <w:marLeft w:val="0"/>
          <w:marRight w:val="0"/>
          <w:marTop w:val="0"/>
          <w:marBottom w:val="0"/>
          <w:divBdr>
            <w:top w:val="none" w:sz="0" w:space="0" w:color="auto"/>
            <w:left w:val="none" w:sz="0" w:space="0" w:color="auto"/>
            <w:bottom w:val="none" w:sz="0" w:space="0" w:color="auto"/>
            <w:right w:val="none" w:sz="0" w:space="0" w:color="auto"/>
          </w:divBdr>
        </w:div>
        <w:div w:id="1942495970">
          <w:marLeft w:val="0"/>
          <w:marRight w:val="0"/>
          <w:marTop w:val="0"/>
          <w:marBottom w:val="0"/>
          <w:divBdr>
            <w:top w:val="none" w:sz="0" w:space="0" w:color="auto"/>
            <w:left w:val="none" w:sz="0" w:space="0" w:color="auto"/>
            <w:bottom w:val="none" w:sz="0" w:space="0" w:color="auto"/>
            <w:right w:val="none" w:sz="0" w:space="0" w:color="auto"/>
          </w:divBdr>
        </w:div>
        <w:div w:id="1527669126">
          <w:marLeft w:val="0"/>
          <w:marRight w:val="0"/>
          <w:marTop w:val="0"/>
          <w:marBottom w:val="0"/>
          <w:divBdr>
            <w:top w:val="none" w:sz="0" w:space="0" w:color="auto"/>
            <w:left w:val="none" w:sz="0" w:space="0" w:color="auto"/>
            <w:bottom w:val="none" w:sz="0" w:space="0" w:color="auto"/>
            <w:right w:val="none" w:sz="0" w:space="0" w:color="auto"/>
          </w:divBdr>
        </w:div>
      </w:divsChild>
    </w:div>
    <w:div w:id="1768503424">
      <w:bodyDiv w:val="1"/>
      <w:marLeft w:val="0"/>
      <w:marRight w:val="0"/>
      <w:marTop w:val="0"/>
      <w:marBottom w:val="0"/>
      <w:divBdr>
        <w:top w:val="none" w:sz="0" w:space="0" w:color="auto"/>
        <w:left w:val="none" w:sz="0" w:space="0" w:color="auto"/>
        <w:bottom w:val="none" w:sz="0" w:space="0" w:color="auto"/>
        <w:right w:val="none" w:sz="0" w:space="0" w:color="auto"/>
      </w:divBdr>
      <w:divsChild>
        <w:div w:id="1709723426">
          <w:marLeft w:val="0"/>
          <w:marRight w:val="0"/>
          <w:marTop w:val="0"/>
          <w:marBottom w:val="0"/>
          <w:divBdr>
            <w:top w:val="none" w:sz="0" w:space="0" w:color="auto"/>
            <w:left w:val="none" w:sz="0" w:space="0" w:color="auto"/>
            <w:bottom w:val="none" w:sz="0" w:space="0" w:color="auto"/>
            <w:right w:val="none" w:sz="0" w:space="0" w:color="auto"/>
          </w:divBdr>
          <w:divsChild>
            <w:div w:id="901867420">
              <w:marLeft w:val="0"/>
              <w:marRight w:val="0"/>
              <w:marTop w:val="0"/>
              <w:marBottom w:val="0"/>
              <w:divBdr>
                <w:top w:val="none" w:sz="0" w:space="0" w:color="auto"/>
                <w:left w:val="none" w:sz="0" w:space="0" w:color="auto"/>
                <w:bottom w:val="none" w:sz="0" w:space="0" w:color="auto"/>
                <w:right w:val="none" w:sz="0" w:space="0" w:color="auto"/>
              </w:divBdr>
              <w:divsChild>
                <w:div w:id="1384596132">
                  <w:marLeft w:val="0"/>
                  <w:marRight w:val="0"/>
                  <w:marTop w:val="0"/>
                  <w:marBottom w:val="0"/>
                  <w:divBdr>
                    <w:top w:val="none" w:sz="0" w:space="0" w:color="auto"/>
                    <w:left w:val="none" w:sz="0" w:space="0" w:color="auto"/>
                    <w:bottom w:val="none" w:sz="0" w:space="0" w:color="auto"/>
                    <w:right w:val="none" w:sz="0" w:space="0" w:color="auto"/>
                  </w:divBdr>
                  <w:divsChild>
                    <w:div w:id="37627425">
                      <w:marLeft w:val="0"/>
                      <w:marRight w:val="0"/>
                      <w:marTop w:val="0"/>
                      <w:marBottom w:val="0"/>
                      <w:divBdr>
                        <w:top w:val="none" w:sz="0" w:space="0" w:color="auto"/>
                        <w:left w:val="none" w:sz="0" w:space="0" w:color="auto"/>
                        <w:bottom w:val="none" w:sz="0" w:space="0" w:color="auto"/>
                        <w:right w:val="none" w:sz="0" w:space="0" w:color="auto"/>
                      </w:divBdr>
                      <w:divsChild>
                        <w:div w:id="2061975337">
                          <w:marLeft w:val="0"/>
                          <w:marRight w:val="0"/>
                          <w:marTop w:val="0"/>
                          <w:marBottom w:val="0"/>
                          <w:divBdr>
                            <w:top w:val="none" w:sz="0" w:space="0" w:color="auto"/>
                            <w:left w:val="none" w:sz="0" w:space="0" w:color="auto"/>
                            <w:bottom w:val="none" w:sz="0" w:space="0" w:color="auto"/>
                            <w:right w:val="none" w:sz="0" w:space="0" w:color="auto"/>
                          </w:divBdr>
                        </w:div>
                        <w:div w:id="53562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988337">
          <w:marLeft w:val="0"/>
          <w:marRight w:val="0"/>
          <w:marTop w:val="0"/>
          <w:marBottom w:val="0"/>
          <w:divBdr>
            <w:top w:val="none" w:sz="0" w:space="0" w:color="auto"/>
            <w:left w:val="none" w:sz="0" w:space="0" w:color="auto"/>
            <w:bottom w:val="none" w:sz="0" w:space="0" w:color="auto"/>
            <w:right w:val="none" w:sz="0" w:space="0" w:color="auto"/>
          </w:divBdr>
          <w:divsChild>
            <w:div w:id="1378512585">
              <w:marLeft w:val="0"/>
              <w:marRight w:val="0"/>
              <w:marTop w:val="0"/>
              <w:marBottom w:val="0"/>
              <w:divBdr>
                <w:top w:val="none" w:sz="0" w:space="0" w:color="auto"/>
                <w:left w:val="none" w:sz="0" w:space="0" w:color="auto"/>
                <w:bottom w:val="none" w:sz="0" w:space="0" w:color="auto"/>
                <w:right w:val="none" w:sz="0" w:space="0" w:color="auto"/>
              </w:divBdr>
              <w:divsChild>
                <w:div w:id="734855197">
                  <w:marLeft w:val="0"/>
                  <w:marRight w:val="0"/>
                  <w:marTop w:val="0"/>
                  <w:marBottom w:val="0"/>
                  <w:divBdr>
                    <w:top w:val="none" w:sz="0" w:space="0" w:color="auto"/>
                    <w:left w:val="none" w:sz="0" w:space="0" w:color="auto"/>
                    <w:bottom w:val="none" w:sz="0" w:space="0" w:color="auto"/>
                    <w:right w:val="none" w:sz="0" w:space="0" w:color="auto"/>
                  </w:divBdr>
                  <w:divsChild>
                    <w:div w:id="258873527">
                      <w:marLeft w:val="0"/>
                      <w:marRight w:val="0"/>
                      <w:marTop w:val="0"/>
                      <w:marBottom w:val="0"/>
                      <w:divBdr>
                        <w:top w:val="none" w:sz="0" w:space="0" w:color="auto"/>
                        <w:left w:val="none" w:sz="0" w:space="0" w:color="auto"/>
                        <w:bottom w:val="none" w:sz="0" w:space="0" w:color="auto"/>
                        <w:right w:val="none" w:sz="0" w:space="0" w:color="auto"/>
                      </w:divBdr>
                      <w:divsChild>
                        <w:div w:id="577786212">
                          <w:marLeft w:val="0"/>
                          <w:marRight w:val="0"/>
                          <w:marTop w:val="0"/>
                          <w:marBottom w:val="0"/>
                          <w:divBdr>
                            <w:top w:val="none" w:sz="0" w:space="0" w:color="auto"/>
                            <w:left w:val="none" w:sz="0" w:space="0" w:color="auto"/>
                            <w:bottom w:val="none" w:sz="0" w:space="0" w:color="auto"/>
                            <w:right w:val="none" w:sz="0" w:space="0" w:color="auto"/>
                          </w:divBdr>
                          <w:divsChild>
                            <w:div w:id="622929502">
                              <w:marLeft w:val="0"/>
                              <w:marRight w:val="0"/>
                              <w:marTop w:val="0"/>
                              <w:marBottom w:val="0"/>
                              <w:divBdr>
                                <w:top w:val="none" w:sz="0" w:space="0" w:color="auto"/>
                                <w:left w:val="none" w:sz="0" w:space="0" w:color="auto"/>
                                <w:bottom w:val="none" w:sz="0" w:space="0" w:color="auto"/>
                                <w:right w:val="none" w:sz="0" w:space="0" w:color="auto"/>
                              </w:divBdr>
                              <w:divsChild>
                                <w:div w:id="726757949">
                                  <w:marLeft w:val="0"/>
                                  <w:marRight w:val="0"/>
                                  <w:marTop w:val="0"/>
                                  <w:marBottom w:val="0"/>
                                  <w:divBdr>
                                    <w:top w:val="none" w:sz="0" w:space="0" w:color="auto"/>
                                    <w:left w:val="none" w:sz="0" w:space="0" w:color="auto"/>
                                    <w:bottom w:val="none" w:sz="0" w:space="0" w:color="auto"/>
                                    <w:right w:val="none" w:sz="0" w:space="0" w:color="auto"/>
                                  </w:divBdr>
                                  <w:divsChild>
                                    <w:div w:id="197243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17978">
                              <w:marLeft w:val="0"/>
                              <w:marRight w:val="0"/>
                              <w:marTop w:val="0"/>
                              <w:marBottom w:val="0"/>
                              <w:divBdr>
                                <w:top w:val="none" w:sz="0" w:space="0" w:color="auto"/>
                                <w:left w:val="none" w:sz="0" w:space="0" w:color="auto"/>
                                <w:bottom w:val="none" w:sz="0" w:space="0" w:color="auto"/>
                                <w:right w:val="none" w:sz="0" w:space="0" w:color="auto"/>
                              </w:divBdr>
                              <w:divsChild>
                                <w:div w:id="188567971">
                                  <w:marLeft w:val="0"/>
                                  <w:marRight w:val="0"/>
                                  <w:marTop w:val="0"/>
                                  <w:marBottom w:val="0"/>
                                  <w:divBdr>
                                    <w:top w:val="none" w:sz="0" w:space="0" w:color="auto"/>
                                    <w:left w:val="none" w:sz="0" w:space="0" w:color="auto"/>
                                    <w:bottom w:val="none" w:sz="0" w:space="0" w:color="auto"/>
                                    <w:right w:val="none" w:sz="0" w:space="0" w:color="auto"/>
                                  </w:divBdr>
                                  <w:divsChild>
                                    <w:div w:id="17095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708433">
      <w:bodyDiv w:val="1"/>
      <w:marLeft w:val="0"/>
      <w:marRight w:val="0"/>
      <w:marTop w:val="0"/>
      <w:marBottom w:val="0"/>
      <w:divBdr>
        <w:top w:val="none" w:sz="0" w:space="0" w:color="auto"/>
        <w:left w:val="none" w:sz="0" w:space="0" w:color="auto"/>
        <w:bottom w:val="none" w:sz="0" w:space="0" w:color="auto"/>
        <w:right w:val="none" w:sz="0" w:space="0" w:color="auto"/>
      </w:divBdr>
    </w:div>
    <w:div w:id="1808470835">
      <w:bodyDiv w:val="1"/>
      <w:marLeft w:val="0"/>
      <w:marRight w:val="0"/>
      <w:marTop w:val="0"/>
      <w:marBottom w:val="0"/>
      <w:divBdr>
        <w:top w:val="none" w:sz="0" w:space="0" w:color="auto"/>
        <w:left w:val="none" w:sz="0" w:space="0" w:color="auto"/>
        <w:bottom w:val="none" w:sz="0" w:space="0" w:color="auto"/>
        <w:right w:val="none" w:sz="0" w:space="0" w:color="auto"/>
      </w:divBdr>
      <w:divsChild>
        <w:div w:id="1862236268">
          <w:marLeft w:val="0"/>
          <w:marRight w:val="0"/>
          <w:marTop w:val="0"/>
          <w:marBottom w:val="0"/>
          <w:divBdr>
            <w:top w:val="none" w:sz="0" w:space="0" w:color="auto"/>
            <w:left w:val="none" w:sz="0" w:space="0" w:color="auto"/>
            <w:bottom w:val="none" w:sz="0" w:space="0" w:color="auto"/>
            <w:right w:val="none" w:sz="0" w:space="0" w:color="auto"/>
          </w:divBdr>
          <w:divsChild>
            <w:div w:id="462772463">
              <w:marLeft w:val="0"/>
              <w:marRight w:val="0"/>
              <w:marTop w:val="0"/>
              <w:marBottom w:val="0"/>
              <w:divBdr>
                <w:top w:val="none" w:sz="0" w:space="0" w:color="auto"/>
                <w:left w:val="none" w:sz="0" w:space="0" w:color="auto"/>
                <w:bottom w:val="none" w:sz="0" w:space="0" w:color="auto"/>
                <w:right w:val="none" w:sz="0" w:space="0" w:color="auto"/>
              </w:divBdr>
            </w:div>
          </w:divsChild>
        </w:div>
        <w:div w:id="1637761070">
          <w:marLeft w:val="0"/>
          <w:marRight w:val="0"/>
          <w:marTop w:val="0"/>
          <w:marBottom w:val="0"/>
          <w:divBdr>
            <w:top w:val="none" w:sz="0" w:space="0" w:color="auto"/>
            <w:left w:val="none" w:sz="0" w:space="0" w:color="auto"/>
            <w:bottom w:val="none" w:sz="0" w:space="0" w:color="auto"/>
            <w:right w:val="none" w:sz="0" w:space="0" w:color="auto"/>
          </w:divBdr>
          <w:divsChild>
            <w:div w:id="1267157857">
              <w:marLeft w:val="0"/>
              <w:marRight w:val="0"/>
              <w:marTop w:val="0"/>
              <w:marBottom w:val="0"/>
              <w:divBdr>
                <w:top w:val="none" w:sz="0" w:space="0" w:color="auto"/>
                <w:left w:val="none" w:sz="0" w:space="0" w:color="auto"/>
                <w:bottom w:val="none" w:sz="0" w:space="0" w:color="auto"/>
                <w:right w:val="none" w:sz="0" w:space="0" w:color="auto"/>
              </w:divBdr>
              <w:divsChild>
                <w:div w:id="2058579946">
                  <w:marLeft w:val="0"/>
                  <w:marRight w:val="0"/>
                  <w:marTop w:val="0"/>
                  <w:marBottom w:val="0"/>
                  <w:divBdr>
                    <w:top w:val="none" w:sz="0" w:space="0" w:color="auto"/>
                    <w:left w:val="none" w:sz="0" w:space="0" w:color="auto"/>
                    <w:bottom w:val="none" w:sz="0" w:space="0" w:color="auto"/>
                    <w:right w:val="none" w:sz="0" w:space="0" w:color="auto"/>
                  </w:divBdr>
                </w:div>
                <w:div w:id="46054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65">
          <w:marLeft w:val="0"/>
          <w:marRight w:val="0"/>
          <w:marTop w:val="0"/>
          <w:marBottom w:val="0"/>
          <w:divBdr>
            <w:top w:val="none" w:sz="0" w:space="0" w:color="auto"/>
            <w:left w:val="none" w:sz="0" w:space="0" w:color="auto"/>
            <w:bottom w:val="none" w:sz="0" w:space="0" w:color="auto"/>
            <w:right w:val="none" w:sz="0" w:space="0" w:color="auto"/>
          </w:divBdr>
        </w:div>
        <w:div w:id="853112498">
          <w:marLeft w:val="0"/>
          <w:marRight w:val="0"/>
          <w:marTop w:val="0"/>
          <w:marBottom w:val="0"/>
          <w:divBdr>
            <w:top w:val="none" w:sz="0" w:space="0" w:color="auto"/>
            <w:left w:val="none" w:sz="0" w:space="0" w:color="auto"/>
            <w:bottom w:val="none" w:sz="0" w:space="0" w:color="auto"/>
            <w:right w:val="none" w:sz="0" w:space="0" w:color="auto"/>
          </w:divBdr>
        </w:div>
        <w:div w:id="1959559080">
          <w:marLeft w:val="0"/>
          <w:marRight w:val="0"/>
          <w:marTop w:val="0"/>
          <w:marBottom w:val="0"/>
          <w:divBdr>
            <w:top w:val="none" w:sz="0" w:space="0" w:color="auto"/>
            <w:left w:val="none" w:sz="0" w:space="0" w:color="auto"/>
            <w:bottom w:val="none" w:sz="0" w:space="0" w:color="auto"/>
            <w:right w:val="none" w:sz="0" w:space="0" w:color="auto"/>
          </w:divBdr>
          <w:divsChild>
            <w:div w:id="1268924830">
              <w:marLeft w:val="0"/>
              <w:marRight w:val="0"/>
              <w:marTop w:val="0"/>
              <w:marBottom w:val="0"/>
              <w:divBdr>
                <w:top w:val="none" w:sz="0" w:space="0" w:color="auto"/>
                <w:left w:val="none" w:sz="0" w:space="0" w:color="auto"/>
                <w:bottom w:val="none" w:sz="0" w:space="0" w:color="auto"/>
                <w:right w:val="none" w:sz="0" w:space="0" w:color="auto"/>
              </w:divBdr>
              <w:divsChild>
                <w:div w:id="937375700">
                  <w:marLeft w:val="0"/>
                  <w:marRight w:val="0"/>
                  <w:marTop w:val="0"/>
                  <w:marBottom w:val="0"/>
                  <w:divBdr>
                    <w:top w:val="none" w:sz="0" w:space="0" w:color="auto"/>
                    <w:left w:val="none" w:sz="0" w:space="0" w:color="auto"/>
                    <w:bottom w:val="none" w:sz="0" w:space="0" w:color="auto"/>
                    <w:right w:val="none" w:sz="0" w:space="0" w:color="auto"/>
                  </w:divBdr>
                </w:div>
              </w:divsChild>
            </w:div>
            <w:div w:id="1523783481">
              <w:marLeft w:val="0"/>
              <w:marRight w:val="0"/>
              <w:marTop w:val="0"/>
              <w:marBottom w:val="0"/>
              <w:divBdr>
                <w:top w:val="none" w:sz="0" w:space="0" w:color="auto"/>
                <w:left w:val="none" w:sz="0" w:space="0" w:color="auto"/>
                <w:bottom w:val="none" w:sz="0" w:space="0" w:color="auto"/>
                <w:right w:val="none" w:sz="0" w:space="0" w:color="auto"/>
              </w:divBdr>
              <w:divsChild>
                <w:div w:id="1525171744">
                  <w:marLeft w:val="0"/>
                  <w:marRight w:val="0"/>
                  <w:marTop w:val="0"/>
                  <w:marBottom w:val="0"/>
                  <w:divBdr>
                    <w:top w:val="none" w:sz="0" w:space="0" w:color="auto"/>
                    <w:left w:val="none" w:sz="0" w:space="0" w:color="auto"/>
                    <w:bottom w:val="none" w:sz="0" w:space="0" w:color="auto"/>
                    <w:right w:val="none" w:sz="0" w:space="0" w:color="auto"/>
                  </w:divBdr>
                  <w:divsChild>
                    <w:div w:id="18136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81613">
      <w:bodyDiv w:val="1"/>
      <w:marLeft w:val="0"/>
      <w:marRight w:val="0"/>
      <w:marTop w:val="0"/>
      <w:marBottom w:val="0"/>
      <w:divBdr>
        <w:top w:val="none" w:sz="0" w:space="0" w:color="auto"/>
        <w:left w:val="none" w:sz="0" w:space="0" w:color="auto"/>
        <w:bottom w:val="none" w:sz="0" w:space="0" w:color="auto"/>
        <w:right w:val="none" w:sz="0" w:space="0" w:color="auto"/>
      </w:divBdr>
    </w:div>
    <w:div w:id="1830824542">
      <w:bodyDiv w:val="1"/>
      <w:marLeft w:val="0"/>
      <w:marRight w:val="0"/>
      <w:marTop w:val="0"/>
      <w:marBottom w:val="0"/>
      <w:divBdr>
        <w:top w:val="none" w:sz="0" w:space="0" w:color="auto"/>
        <w:left w:val="none" w:sz="0" w:space="0" w:color="auto"/>
        <w:bottom w:val="none" w:sz="0" w:space="0" w:color="auto"/>
        <w:right w:val="none" w:sz="0" w:space="0" w:color="auto"/>
      </w:divBdr>
      <w:divsChild>
        <w:div w:id="867763234">
          <w:marLeft w:val="0"/>
          <w:marRight w:val="0"/>
          <w:marTop w:val="0"/>
          <w:marBottom w:val="0"/>
          <w:divBdr>
            <w:top w:val="none" w:sz="0" w:space="0" w:color="auto"/>
            <w:left w:val="none" w:sz="0" w:space="0" w:color="auto"/>
            <w:bottom w:val="none" w:sz="0" w:space="0" w:color="auto"/>
            <w:right w:val="none" w:sz="0" w:space="0" w:color="auto"/>
          </w:divBdr>
        </w:div>
        <w:div w:id="62681750">
          <w:marLeft w:val="0"/>
          <w:marRight w:val="0"/>
          <w:marTop w:val="0"/>
          <w:marBottom w:val="0"/>
          <w:divBdr>
            <w:top w:val="none" w:sz="0" w:space="0" w:color="auto"/>
            <w:left w:val="none" w:sz="0" w:space="0" w:color="auto"/>
            <w:bottom w:val="none" w:sz="0" w:space="0" w:color="auto"/>
            <w:right w:val="none" w:sz="0" w:space="0" w:color="auto"/>
          </w:divBdr>
        </w:div>
        <w:div w:id="2360108">
          <w:marLeft w:val="0"/>
          <w:marRight w:val="0"/>
          <w:marTop w:val="0"/>
          <w:marBottom w:val="0"/>
          <w:divBdr>
            <w:top w:val="none" w:sz="0" w:space="0" w:color="auto"/>
            <w:left w:val="none" w:sz="0" w:space="0" w:color="auto"/>
            <w:bottom w:val="none" w:sz="0" w:space="0" w:color="auto"/>
            <w:right w:val="none" w:sz="0" w:space="0" w:color="auto"/>
          </w:divBdr>
        </w:div>
        <w:div w:id="855341373">
          <w:marLeft w:val="0"/>
          <w:marRight w:val="0"/>
          <w:marTop w:val="0"/>
          <w:marBottom w:val="0"/>
          <w:divBdr>
            <w:top w:val="none" w:sz="0" w:space="0" w:color="auto"/>
            <w:left w:val="none" w:sz="0" w:space="0" w:color="auto"/>
            <w:bottom w:val="none" w:sz="0" w:space="0" w:color="auto"/>
            <w:right w:val="none" w:sz="0" w:space="0" w:color="auto"/>
          </w:divBdr>
        </w:div>
        <w:div w:id="1251352241">
          <w:marLeft w:val="0"/>
          <w:marRight w:val="0"/>
          <w:marTop w:val="0"/>
          <w:marBottom w:val="0"/>
          <w:divBdr>
            <w:top w:val="none" w:sz="0" w:space="0" w:color="auto"/>
            <w:left w:val="none" w:sz="0" w:space="0" w:color="auto"/>
            <w:bottom w:val="none" w:sz="0" w:space="0" w:color="auto"/>
            <w:right w:val="none" w:sz="0" w:space="0" w:color="auto"/>
          </w:divBdr>
        </w:div>
        <w:div w:id="1973510740">
          <w:marLeft w:val="0"/>
          <w:marRight w:val="0"/>
          <w:marTop w:val="0"/>
          <w:marBottom w:val="0"/>
          <w:divBdr>
            <w:top w:val="none" w:sz="0" w:space="0" w:color="auto"/>
            <w:left w:val="none" w:sz="0" w:space="0" w:color="auto"/>
            <w:bottom w:val="none" w:sz="0" w:space="0" w:color="auto"/>
            <w:right w:val="none" w:sz="0" w:space="0" w:color="auto"/>
          </w:divBdr>
        </w:div>
        <w:div w:id="1189561712">
          <w:marLeft w:val="0"/>
          <w:marRight w:val="0"/>
          <w:marTop w:val="0"/>
          <w:marBottom w:val="0"/>
          <w:divBdr>
            <w:top w:val="none" w:sz="0" w:space="0" w:color="auto"/>
            <w:left w:val="none" w:sz="0" w:space="0" w:color="auto"/>
            <w:bottom w:val="none" w:sz="0" w:space="0" w:color="auto"/>
            <w:right w:val="none" w:sz="0" w:space="0" w:color="auto"/>
          </w:divBdr>
        </w:div>
        <w:div w:id="1849369262">
          <w:marLeft w:val="0"/>
          <w:marRight w:val="0"/>
          <w:marTop w:val="0"/>
          <w:marBottom w:val="0"/>
          <w:divBdr>
            <w:top w:val="none" w:sz="0" w:space="0" w:color="auto"/>
            <w:left w:val="none" w:sz="0" w:space="0" w:color="auto"/>
            <w:bottom w:val="none" w:sz="0" w:space="0" w:color="auto"/>
            <w:right w:val="none" w:sz="0" w:space="0" w:color="auto"/>
          </w:divBdr>
        </w:div>
        <w:div w:id="140392964">
          <w:marLeft w:val="0"/>
          <w:marRight w:val="0"/>
          <w:marTop w:val="0"/>
          <w:marBottom w:val="0"/>
          <w:divBdr>
            <w:top w:val="none" w:sz="0" w:space="0" w:color="auto"/>
            <w:left w:val="none" w:sz="0" w:space="0" w:color="auto"/>
            <w:bottom w:val="none" w:sz="0" w:space="0" w:color="auto"/>
            <w:right w:val="none" w:sz="0" w:space="0" w:color="auto"/>
          </w:divBdr>
        </w:div>
        <w:div w:id="883295225">
          <w:marLeft w:val="0"/>
          <w:marRight w:val="0"/>
          <w:marTop w:val="0"/>
          <w:marBottom w:val="0"/>
          <w:divBdr>
            <w:top w:val="none" w:sz="0" w:space="0" w:color="auto"/>
            <w:left w:val="none" w:sz="0" w:space="0" w:color="auto"/>
            <w:bottom w:val="none" w:sz="0" w:space="0" w:color="auto"/>
            <w:right w:val="none" w:sz="0" w:space="0" w:color="auto"/>
          </w:divBdr>
        </w:div>
        <w:div w:id="1700466314">
          <w:marLeft w:val="0"/>
          <w:marRight w:val="0"/>
          <w:marTop w:val="0"/>
          <w:marBottom w:val="0"/>
          <w:divBdr>
            <w:top w:val="none" w:sz="0" w:space="0" w:color="auto"/>
            <w:left w:val="none" w:sz="0" w:space="0" w:color="auto"/>
            <w:bottom w:val="none" w:sz="0" w:space="0" w:color="auto"/>
            <w:right w:val="none" w:sz="0" w:space="0" w:color="auto"/>
          </w:divBdr>
        </w:div>
        <w:div w:id="1469392348">
          <w:marLeft w:val="0"/>
          <w:marRight w:val="0"/>
          <w:marTop w:val="0"/>
          <w:marBottom w:val="0"/>
          <w:divBdr>
            <w:top w:val="none" w:sz="0" w:space="0" w:color="auto"/>
            <w:left w:val="none" w:sz="0" w:space="0" w:color="auto"/>
            <w:bottom w:val="none" w:sz="0" w:space="0" w:color="auto"/>
            <w:right w:val="none" w:sz="0" w:space="0" w:color="auto"/>
          </w:divBdr>
        </w:div>
      </w:divsChild>
    </w:div>
    <w:div w:id="1840658258">
      <w:bodyDiv w:val="1"/>
      <w:marLeft w:val="0"/>
      <w:marRight w:val="0"/>
      <w:marTop w:val="0"/>
      <w:marBottom w:val="0"/>
      <w:divBdr>
        <w:top w:val="none" w:sz="0" w:space="0" w:color="auto"/>
        <w:left w:val="none" w:sz="0" w:space="0" w:color="auto"/>
        <w:bottom w:val="none" w:sz="0" w:space="0" w:color="auto"/>
        <w:right w:val="none" w:sz="0" w:space="0" w:color="auto"/>
      </w:divBdr>
    </w:div>
    <w:div w:id="1863978512">
      <w:bodyDiv w:val="1"/>
      <w:marLeft w:val="0"/>
      <w:marRight w:val="0"/>
      <w:marTop w:val="0"/>
      <w:marBottom w:val="0"/>
      <w:divBdr>
        <w:top w:val="none" w:sz="0" w:space="0" w:color="auto"/>
        <w:left w:val="none" w:sz="0" w:space="0" w:color="auto"/>
        <w:bottom w:val="none" w:sz="0" w:space="0" w:color="auto"/>
        <w:right w:val="none" w:sz="0" w:space="0" w:color="auto"/>
      </w:divBdr>
    </w:div>
    <w:div w:id="1913810903">
      <w:bodyDiv w:val="1"/>
      <w:marLeft w:val="0"/>
      <w:marRight w:val="0"/>
      <w:marTop w:val="0"/>
      <w:marBottom w:val="0"/>
      <w:divBdr>
        <w:top w:val="none" w:sz="0" w:space="0" w:color="auto"/>
        <w:left w:val="none" w:sz="0" w:space="0" w:color="auto"/>
        <w:bottom w:val="none" w:sz="0" w:space="0" w:color="auto"/>
        <w:right w:val="none" w:sz="0" w:space="0" w:color="auto"/>
      </w:divBdr>
    </w:div>
    <w:div w:id="1930001575">
      <w:bodyDiv w:val="1"/>
      <w:marLeft w:val="0"/>
      <w:marRight w:val="0"/>
      <w:marTop w:val="0"/>
      <w:marBottom w:val="0"/>
      <w:divBdr>
        <w:top w:val="none" w:sz="0" w:space="0" w:color="auto"/>
        <w:left w:val="none" w:sz="0" w:space="0" w:color="auto"/>
        <w:bottom w:val="none" w:sz="0" w:space="0" w:color="auto"/>
        <w:right w:val="none" w:sz="0" w:space="0" w:color="auto"/>
      </w:divBdr>
    </w:div>
    <w:div w:id="1931548709">
      <w:bodyDiv w:val="1"/>
      <w:marLeft w:val="0"/>
      <w:marRight w:val="0"/>
      <w:marTop w:val="0"/>
      <w:marBottom w:val="0"/>
      <w:divBdr>
        <w:top w:val="none" w:sz="0" w:space="0" w:color="auto"/>
        <w:left w:val="none" w:sz="0" w:space="0" w:color="auto"/>
        <w:bottom w:val="none" w:sz="0" w:space="0" w:color="auto"/>
        <w:right w:val="none" w:sz="0" w:space="0" w:color="auto"/>
      </w:divBdr>
    </w:div>
    <w:div w:id="1949123051">
      <w:bodyDiv w:val="1"/>
      <w:marLeft w:val="0"/>
      <w:marRight w:val="0"/>
      <w:marTop w:val="0"/>
      <w:marBottom w:val="0"/>
      <w:divBdr>
        <w:top w:val="none" w:sz="0" w:space="0" w:color="auto"/>
        <w:left w:val="none" w:sz="0" w:space="0" w:color="auto"/>
        <w:bottom w:val="none" w:sz="0" w:space="0" w:color="auto"/>
        <w:right w:val="none" w:sz="0" w:space="0" w:color="auto"/>
      </w:divBdr>
      <w:divsChild>
        <w:div w:id="1558055641">
          <w:marLeft w:val="0"/>
          <w:marRight w:val="0"/>
          <w:marTop w:val="0"/>
          <w:marBottom w:val="0"/>
          <w:divBdr>
            <w:top w:val="none" w:sz="0" w:space="0" w:color="auto"/>
            <w:left w:val="none" w:sz="0" w:space="0" w:color="auto"/>
            <w:bottom w:val="none" w:sz="0" w:space="0" w:color="auto"/>
            <w:right w:val="none" w:sz="0" w:space="0" w:color="auto"/>
          </w:divBdr>
        </w:div>
        <w:div w:id="678505639">
          <w:marLeft w:val="0"/>
          <w:marRight w:val="0"/>
          <w:marTop w:val="0"/>
          <w:marBottom w:val="0"/>
          <w:divBdr>
            <w:top w:val="none" w:sz="0" w:space="0" w:color="auto"/>
            <w:left w:val="none" w:sz="0" w:space="0" w:color="auto"/>
            <w:bottom w:val="none" w:sz="0" w:space="0" w:color="auto"/>
            <w:right w:val="none" w:sz="0" w:space="0" w:color="auto"/>
          </w:divBdr>
        </w:div>
        <w:div w:id="708260222">
          <w:marLeft w:val="0"/>
          <w:marRight w:val="0"/>
          <w:marTop w:val="0"/>
          <w:marBottom w:val="0"/>
          <w:divBdr>
            <w:top w:val="none" w:sz="0" w:space="0" w:color="auto"/>
            <w:left w:val="none" w:sz="0" w:space="0" w:color="auto"/>
            <w:bottom w:val="none" w:sz="0" w:space="0" w:color="auto"/>
            <w:right w:val="none" w:sz="0" w:space="0" w:color="auto"/>
          </w:divBdr>
        </w:div>
        <w:div w:id="848105218">
          <w:marLeft w:val="0"/>
          <w:marRight w:val="0"/>
          <w:marTop w:val="0"/>
          <w:marBottom w:val="0"/>
          <w:divBdr>
            <w:top w:val="none" w:sz="0" w:space="0" w:color="auto"/>
            <w:left w:val="none" w:sz="0" w:space="0" w:color="auto"/>
            <w:bottom w:val="none" w:sz="0" w:space="0" w:color="auto"/>
            <w:right w:val="none" w:sz="0" w:space="0" w:color="auto"/>
          </w:divBdr>
        </w:div>
        <w:div w:id="1046950019">
          <w:marLeft w:val="0"/>
          <w:marRight w:val="0"/>
          <w:marTop w:val="0"/>
          <w:marBottom w:val="0"/>
          <w:divBdr>
            <w:top w:val="none" w:sz="0" w:space="0" w:color="auto"/>
            <w:left w:val="none" w:sz="0" w:space="0" w:color="auto"/>
            <w:bottom w:val="none" w:sz="0" w:space="0" w:color="auto"/>
            <w:right w:val="none" w:sz="0" w:space="0" w:color="auto"/>
          </w:divBdr>
        </w:div>
        <w:div w:id="460148702">
          <w:marLeft w:val="0"/>
          <w:marRight w:val="0"/>
          <w:marTop w:val="0"/>
          <w:marBottom w:val="0"/>
          <w:divBdr>
            <w:top w:val="none" w:sz="0" w:space="0" w:color="auto"/>
            <w:left w:val="none" w:sz="0" w:space="0" w:color="auto"/>
            <w:bottom w:val="none" w:sz="0" w:space="0" w:color="auto"/>
            <w:right w:val="none" w:sz="0" w:space="0" w:color="auto"/>
          </w:divBdr>
        </w:div>
        <w:div w:id="213663024">
          <w:marLeft w:val="0"/>
          <w:marRight w:val="0"/>
          <w:marTop w:val="0"/>
          <w:marBottom w:val="0"/>
          <w:divBdr>
            <w:top w:val="none" w:sz="0" w:space="0" w:color="auto"/>
            <w:left w:val="none" w:sz="0" w:space="0" w:color="auto"/>
            <w:bottom w:val="none" w:sz="0" w:space="0" w:color="auto"/>
            <w:right w:val="none" w:sz="0" w:space="0" w:color="auto"/>
          </w:divBdr>
        </w:div>
        <w:div w:id="13579310">
          <w:marLeft w:val="0"/>
          <w:marRight w:val="0"/>
          <w:marTop w:val="0"/>
          <w:marBottom w:val="0"/>
          <w:divBdr>
            <w:top w:val="none" w:sz="0" w:space="0" w:color="auto"/>
            <w:left w:val="none" w:sz="0" w:space="0" w:color="auto"/>
            <w:bottom w:val="none" w:sz="0" w:space="0" w:color="auto"/>
            <w:right w:val="none" w:sz="0" w:space="0" w:color="auto"/>
          </w:divBdr>
        </w:div>
        <w:div w:id="1533230303">
          <w:marLeft w:val="0"/>
          <w:marRight w:val="0"/>
          <w:marTop w:val="0"/>
          <w:marBottom w:val="0"/>
          <w:divBdr>
            <w:top w:val="none" w:sz="0" w:space="0" w:color="auto"/>
            <w:left w:val="none" w:sz="0" w:space="0" w:color="auto"/>
            <w:bottom w:val="none" w:sz="0" w:space="0" w:color="auto"/>
            <w:right w:val="none" w:sz="0" w:space="0" w:color="auto"/>
          </w:divBdr>
        </w:div>
        <w:div w:id="1507869029">
          <w:marLeft w:val="0"/>
          <w:marRight w:val="0"/>
          <w:marTop w:val="0"/>
          <w:marBottom w:val="0"/>
          <w:divBdr>
            <w:top w:val="none" w:sz="0" w:space="0" w:color="auto"/>
            <w:left w:val="none" w:sz="0" w:space="0" w:color="auto"/>
            <w:bottom w:val="none" w:sz="0" w:space="0" w:color="auto"/>
            <w:right w:val="none" w:sz="0" w:space="0" w:color="auto"/>
          </w:divBdr>
        </w:div>
        <w:div w:id="1438212833">
          <w:marLeft w:val="0"/>
          <w:marRight w:val="0"/>
          <w:marTop w:val="0"/>
          <w:marBottom w:val="0"/>
          <w:divBdr>
            <w:top w:val="none" w:sz="0" w:space="0" w:color="auto"/>
            <w:left w:val="none" w:sz="0" w:space="0" w:color="auto"/>
            <w:bottom w:val="none" w:sz="0" w:space="0" w:color="auto"/>
            <w:right w:val="none" w:sz="0" w:space="0" w:color="auto"/>
          </w:divBdr>
        </w:div>
        <w:div w:id="2043507660">
          <w:marLeft w:val="0"/>
          <w:marRight w:val="0"/>
          <w:marTop w:val="0"/>
          <w:marBottom w:val="0"/>
          <w:divBdr>
            <w:top w:val="none" w:sz="0" w:space="0" w:color="auto"/>
            <w:left w:val="none" w:sz="0" w:space="0" w:color="auto"/>
            <w:bottom w:val="none" w:sz="0" w:space="0" w:color="auto"/>
            <w:right w:val="none" w:sz="0" w:space="0" w:color="auto"/>
          </w:divBdr>
        </w:div>
      </w:divsChild>
    </w:div>
    <w:div w:id="2063824329">
      <w:bodyDiv w:val="1"/>
      <w:marLeft w:val="0"/>
      <w:marRight w:val="0"/>
      <w:marTop w:val="0"/>
      <w:marBottom w:val="0"/>
      <w:divBdr>
        <w:top w:val="none" w:sz="0" w:space="0" w:color="auto"/>
        <w:left w:val="none" w:sz="0" w:space="0" w:color="auto"/>
        <w:bottom w:val="none" w:sz="0" w:space="0" w:color="auto"/>
        <w:right w:val="none" w:sz="0" w:space="0" w:color="auto"/>
      </w:divBdr>
    </w:div>
    <w:div w:id="2091998450">
      <w:bodyDiv w:val="1"/>
      <w:marLeft w:val="0"/>
      <w:marRight w:val="0"/>
      <w:marTop w:val="0"/>
      <w:marBottom w:val="0"/>
      <w:divBdr>
        <w:top w:val="none" w:sz="0" w:space="0" w:color="auto"/>
        <w:left w:val="none" w:sz="0" w:space="0" w:color="auto"/>
        <w:bottom w:val="none" w:sz="0" w:space="0" w:color="auto"/>
        <w:right w:val="none" w:sz="0" w:space="0" w:color="auto"/>
      </w:divBdr>
    </w:div>
    <w:div w:id="2095124434">
      <w:bodyDiv w:val="1"/>
      <w:marLeft w:val="0"/>
      <w:marRight w:val="0"/>
      <w:marTop w:val="0"/>
      <w:marBottom w:val="0"/>
      <w:divBdr>
        <w:top w:val="none" w:sz="0" w:space="0" w:color="auto"/>
        <w:left w:val="none" w:sz="0" w:space="0" w:color="auto"/>
        <w:bottom w:val="none" w:sz="0" w:space="0" w:color="auto"/>
        <w:right w:val="none" w:sz="0" w:space="0" w:color="auto"/>
      </w:divBdr>
    </w:div>
    <w:div w:id="2118520247">
      <w:bodyDiv w:val="1"/>
      <w:marLeft w:val="0"/>
      <w:marRight w:val="0"/>
      <w:marTop w:val="0"/>
      <w:marBottom w:val="0"/>
      <w:divBdr>
        <w:top w:val="none" w:sz="0" w:space="0" w:color="auto"/>
        <w:left w:val="none" w:sz="0" w:space="0" w:color="auto"/>
        <w:bottom w:val="none" w:sz="0" w:space="0" w:color="auto"/>
        <w:right w:val="none" w:sz="0" w:space="0" w:color="auto"/>
      </w:divBdr>
    </w:div>
    <w:div w:id="21470476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hyperlink" Target="https://github.com/hlplab/Tutorial-MTurk-experiments-via-mturkutils" TargetMode="Externa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microsoft.com/office/2018/08/relationships/commentsExtensible" Target="commentsExtensible.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5F1B5B-9771-4D44-90B5-D8625BEA4A12}">
  <we:reference id="wa104382081" version="1.5.0.0" store="en-US" storeType="OMEX"/>
  <we:alternateReferences>
    <we:reference id="WA104382081" version="1.5.0.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ED14E-20BD-0342-A447-925FFA2C3804}">
  <ds:schemaRefs>
    <ds:schemaRef ds:uri="http://schemas.openxmlformats.org/officeDocument/2006/bibliography"/>
  </ds:schemaRefs>
</ds:datastoreItem>
</file>

<file path=customXml/itemProps2.xml><?xml version="1.0" encoding="utf-8"?>
<ds:datastoreItem xmlns:ds="http://schemas.openxmlformats.org/officeDocument/2006/customXml" ds:itemID="{CEAF82DD-8E2B-F442-854C-D22AA8B44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31</Pages>
  <Words>8235</Words>
  <Characters>46942</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UIowa</Company>
  <LinksUpToDate>false</LinksUpToDate>
  <CharactersWithSpaces>55067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Shaorong Yan</dc:creator>
  <cp:keywords/>
  <dc:description/>
  <cp:lastModifiedBy>Jaeger, Florian</cp:lastModifiedBy>
  <cp:revision>45</cp:revision>
  <cp:lastPrinted>2019-03-12T16:51:00Z</cp:lastPrinted>
  <dcterms:created xsi:type="dcterms:W3CDTF">2023-07-15T14:18:00Z</dcterms:created>
  <dcterms:modified xsi:type="dcterms:W3CDTF">2024-12-30T22:57:00Z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9d8226aa-5455-337d-9beb-8eff2d77ec58</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